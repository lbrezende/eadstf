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9A916" w14:textId="71F16B4A" w:rsidR="00434495" w:rsidRPr="002A22F3" w:rsidRDefault="006A3A8A" w:rsidP="00B15861">
      <w:pPr>
        <w:tabs>
          <w:tab w:val="left" w:pos="851"/>
        </w:tabs>
        <w:spacing w:before="120" w:after="120" w:line="360" w:lineRule="auto"/>
        <w:ind w:firstLine="1134"/>
        <w:jc w:val="center"/>
        <w:rPr>
          <w:rFonts w:ascii="Arial" w:hAnsi="Arial" w:cs="Arial"/>
          <w:b/>
          <w:sz w:val="24"/>
          <w:szCs w:val="24"/>
        </w:rPr>
      </w:pPr>
      <w:r>
        <w:rPr>
          <w:rFonts w:ascii="Arial" w:hAnsi="Arial" w:cs="Arial"/>
          <w:b/>
          <w:sz w:val="24"/>
          <w:szCs w:val="24"/>
        </w:rPr>
        <w:t xml:space="preserve">Aula </w:t>
      </w:r>
      <w:r w:rsidR="00A630D0">
        <w:rPr>
          <w:rFonts w:ascii="Arial" w:hAnsi="Arial" w:cs="Arial"/>
          <w:b/>
          <w:sz w:val="24"/>
          <w:szCs w:val="24"/>
        </w:rPr>
        <w:t>4</w:t>
      </w:r>
      <w:r>
        <w:rPr>
          <w:rFonts w:ascii="Arial" w:hAnsi="Arial" w:cs="Arial"/>
          <w:b/>
          <w:sz w:val="24"/>
          <w:szCs w:val="24"/>
        </w:rPr>
        <w:t xml:space="preserve"> </w:t>
      </w:r>
      <w:r w:rsidR="008554EA">
        <w:rPr>
          <w:rFonts w:ascii="Arial" w:hAnsi="Arial" w:cs="Arial"/>
          <w:b/>
          <w:sz w:val="24"/>
          <w:szCs w:val="24"/>
        </w:rPr>
        <w:t>–</w:t>
      </w:r>
      <w:r>
        <w:rPr>
          <w:rFonts w:ascii="Arial" w:hAnsi="Arial" w:cs="Arial"/>
          <w:b/>
          <w:sz w:val="24"/>
          <w:szCs w:val="24"/>
        </w:rPr>
        <w:t xml:space="preserve"> </w:t>
      </w:r>
      <w:r w:rsidR="008554EA" w:rsidRPr="00437380">
        <w:rPr>
          <w:rFonts w:ascii="Arial" w:hAnsi="Arial" w:cs="Arial"/>
          <w:b/>
          <w:sz w:val="24"/>
          <w:szCs w:val="24"/>
        </w:rPr>
        <w:t xml:space="preserve">Aspectos de </w:t>
      </w:r>
      <w:r w:rsidR="00FF505E">
        <w:rPr>
          <w:rFonts w:ascii="Arial" w:hAnsi="Arial" w:cs="Arial"/>
          <w:b/>
          <w:sz w:val="24"/>
          <w:szCs w:val="24"/>
        </w:rPr>
        <w:t>d</w:t>
      </w:r>
      <w:r w:rsidR="008554EA" w:rsidRPr="00437380">
        <w:rPr>
          <w:rFonts w:ascii="Arial" w:hAnsi="Arial" w:cs="Arial"/>
          <w:b/>
          <w:sz w:val="24"/>
          <w:szCs w:val="24"/>
        </w:rPr>
        <w:t xml:space="preserve">ireito </w:t>
      </w:r>
      <w:r w:rsidR="00FF505E">
        <w:rPr>
          <w:rFonts w:ascii="Arial" w:hAnsi="Arial" w:cs="Arial"/>
          <w:b/>
          <w:sz w:val="24"/>
          <w:szCs w:val="24"/>
        </w:rPr>
        <w:t>c</w:t>
      </w:r>
      <w:r w:rsidR="008554EA" w:rsidRPr="00437380">
        <w:rPr>
          <w:rFonts w:ascii="Arial" w:hAnsi="Arial" w:cs="Arial"/>
          <w:b/>
          <w:sz w:val="24"/>
          <w:szCs w:val="24"/>
        </w:rPr>
        <w:t>omparado</w:t>
      </w:r>
      <w:r w:rsidR="00437380">
        <w:rPr>
          <w:rFonts w:ascii="Arial" w:hAnsi="Arial" w:cs="Arial"/>
          <w:b/>
          <w:sz w:val="24"/>
          <w:szCs w:val="24"/>
        </w:rPr>
        <w:t xml:space="preserve"> e a </w:t>
      </w:r>
      <w:r w:rsidR="00FF505E">
        <w:rPr>
          <w:rFonts w:ascii="Arial" w:hAnsi="Arial" w:cs="Arial"/>
          <w:b/>
          <w:sz w:val="24"/>
          <w:szCs w:val="24"/>
        </w:rPr>
        <w:t>a</w:t>
      </w:r>
      <w:r w:rsidR="00437380">
        <w:rPr>
          <w:rFonts w:ascii="Arial" w:hAnsi="Arial" w:cs="Arial"/>
          <w:b/>
          <w:sz w:val="24"/>
          <w:szCs w:val="24"/>
        </w:rPr>
        <w:t xml:space="preserve">rguição de </w:t>
      </w:r>
      <w:r w:rsidR="00FF505E">
        <w:rPr>
          <w:rFonts w:ascii="Arial" w:hAnsi="Arial" w:cs="Arial"/>
          <w:b/>
          <w:sz w:val="24"/>
          <w:szCs w:val="24"/>
        </w:rPr>
        <w:t>r</w:t>
      </w:r>
      <w:r w:rsidR="00AB26AB" w:rsidRPr="00437380">
        <w:rPr>
          <w:rFonts w:ascii="Arial" w:hAnsi="Arial" w:cs="Arial"/>
          <w:b/>
          <w:sz w:val="24"/>
          <w:szCs w:val="24"/>
        </w:rPr>
        <w:t>elevância</w:t>
      </w:r>
    </w:p>
    <w:p w14:paraId="5C789F6F" w14:textId="77777777" w:rsidR="001A1999" w:rsidRDefault="001A1999" w:rsidP="00B15861">
      <w:pPr>
        <w:tabs>
          <w:tab w:val="left" w:pos="851"/>
        </w:tabs>
        <w:spacing w:before="120" w:after="120" w:line="360" w:lineRule="auto"/>
        <w:ind w:firstLine="1134"/>
        <w:jc w:val="both"/>
        <w:rPr>
          <w:rFonts w:ascii="Arial" w:hAnsi="Arial" w:cs="Arial"/>
          <w:sz w:val="24"/>
          <w:szCs w:val="24"/>
        </w:rPr>
      </w:pPr>
    </w:p>
    <w:p w14:paraId="1A895BA3" w14:textId="77777777" w:rsidR="005A10C8" w:rsidRPr="008E57E2" w:rsidRDefault="005A10C8" w:rsidP="00B15861">
      <w:pPr>
        <w:pStyle w:val="PargrafodaLista"/>
        <w:numPr>
          <w:ilvl w:val="0"/>
          <w:numId w:val="3"/>
        </w:numPr>
        <w:tabs>
          <w:tab w:val="left" w:pos="851"/>
        </w:tabs>
        <w:spacing w:before="120" w:after="120" w:line="360" w:lineRule="auto"/>
        <w:jc w:val="both"/>
        <w:rPr>
          <w:rFonts w:ascii="Arial" w:hAnsi="Arial" w:cs="Arial"/>
          <w:sz w:val="24"/>
          <w:szCs w:val="24"/>
          <w:u w:val="single"/>
        </w:rPr>
      </w:pPr>
      <w:r w:rsidRPr="008E57E2">
        <w:rPr>
          <w:rFonts w:ascii="Arial" w:hAnsi="Arial" w:cs="Arial"/>
          <w:sz w:val="24"/>
          <w:szCs w:val="24"/>
          <w:u w:val="single"/>
        </w:rPr>
        <w:t>Introdução</w:t>
      </w:r>
    </w:p>
    <w:p w14:paraId="228D4ECA" w14:textId="77777777" w:rsidR="009C6DE4" w:rsidRPr="009E0329" w:rsidRDefault="005A10C8" w:rsidP="00B15861">
      <w:pPr>
        <w:tabs>
          <w:tab w:val="left" w:pos="851"/>
        </w:tabs>
        <w:spacing w:before="120" w:after="120" w:line="360" w:lineRule="auto"/>
        <w:ind w:firstLine="851"/>
        <w:jc w:val="both"/>
        <w:rPr>
          <w:rFonts w:ascii="Arial" w:hAnsi="Arial" w:cs="Arial"/>
          <w:sz w:val="24"/>
          <w:szCs w:val="24"/>
        </w:rPr>
      </w:pPr>
      <w:r w:rsidRPr="009E0329">
        <w:rPr>
          <w:rFonts w:ascii="Arial" w:hAnsi="Arial" w:cs="Arial"/>
          <w:sz w:val="24"/>
          <w:szCs w:val="24"/>
        </w:rPr>
        <w:t>Olá</w:t>
      </w:r>
      <w:r w:rsidR="009C6DE4" w:rsidRPr="009E0329">
        <w:rPr>
          <w:rFonts w:ascii="Arial" w:hAnsi="Arial" w:cs="Arial"/>
          <w:sz w:val="24"/>
          <w:szCs w:val="24"/>
        </w:rPr>
        <w:t>!</w:t>
      </w:r>
    </w:p>
    <w:p w14:paraId="2214554E" w14:textId="77777777" w:rsidR="008554EA" w:rsidRDefault="005A10C8" w:rsidP="00AB26AB">
      <w:pPr>
        <w:tabs>
          <w:tab w:val="left" w:pos="851"/>
          <w:tab w:val="left" w:pos="8364"/>
          <w:tab w:val="left" w:pos="8789"/>
        </w:tabs>
        <w:spacing w:before="120" w:after="120" w:line="360" w:lineRule="auto"/>
        <w:jc w:val="both"/>
        <w:rPr>
          <w:rFonts w:ascii="Arial" w:hAnsi="Arial" w:cs="Arial"/>
          <w:sz w:val="24"/>
          <w:szCs w:val="24"/>
        </w:rPr>
      </w:pPr>
      <w:r w:rsidRPr="009E0329">
        <w:rPr>
          <w:rFonts w:ascii="Arial" w:hAnsi="Arial" w:cs="Arial"/>
          <w:sz w:val="24"/>
          <w:szCs w:val="24"/>
        </w:rPr>
        <w:tab/>
      </w:r>
      <w:r w:rsidR="006A3A8A" w:rsidRPr="009E0329">
        <w:rPr>
          <w:rFonts w:ascii="Arial" w:hAnsi="Arial" w:cs="Arial"/>
          <w:sz w:val="24"/>
          <w:szCs w:val="24"/>
        </w:rPr>
        <w:t xml:space="preserve">Na aula </w:t>
      </w:r>
      <w:r w:rsidRPr="009E0329">
        <w:rPr>
          <w:rFonts w:ascii="Arial" w:hAnsi="Arial" w:cs="Arial"/>
          <w:sz w:val="24"/>
          <w:szCs w:val="24"/>
        </w:rPr>
        <w:t>passada,</w:t>
      </w:r>
      <w:r w:rsidR="009E0329">
        <w:rPr>
          <w:rFonts w:ascii="Arial" w:hAnsi="Arial" w:cs="Arial"/>
          <w:sz w:val="24"/>
          <w:szCs w:val="24"/>
        </w:rPr>
        <w:t xml:space="preserve"> </w:t>
      </w:r>
      <w:r w:rsidR="008554EA">
        <w:rPr>
          <w:rFonts w:ascii="Arial" w:hAnsi="Arial" w:cs="Arial"/>
          <w:sz w:val="24"/>
          <w:szCs w:val="24"/>
        </w:rPr>
        <w:t xml:space="preserve">avançamos </w:t>
      </w:r>
      <w:r w:rsidR="00AB26AB">
        <w:rPr>
          <w:rFonts w:ascii="Arial" w:hAnsi="Arial" w:cs="Arial"/>
          <w:sz w:val="24"/>
          <w:szCs w:val="24"/>
        </w:rPr>
        <w:t xml:space="preserve">no estudo de aspectos históricos relevantes ao nosso curso. Inicialmente, procuramos evidenciar alguns mecanismos sucessivamente adotados no direito brasileiro na tentativa de concretizar uma maior </w:t>
      </w:r>
      <w:r w:rsidR="008554EA">
        <w:rPr>
          <w:rFonts w:ascii="Arial" w:hAnsi="Arial" w:cs="Arial"/>
          <w:sz w:val="24"/>
          <w:szCs w:val="24"/>
        </w:rPr>
        <w:t>compatibilização vertical das decisões judiciais</w:t>
      </w:r>
      <w:r w:rsidR="00AB26AB">
        <w:rPr>
          <w:rFonts w:ascii="Arial" w:hAnsi="Arial" w:cs="Arial"/>
          <w:sz w:val="24"/>
          <w:szCs w:val="24"/>
        </w:rPr>
        <w:t xml:space="preserve">, conciliando </w:t>
      </w:r>
      <w:r w:rsidR="008554EA">
        <w:rPr>
          <w:rFonts w:ascii="Arial" w:hAnsi="Arial" w:cs="Arial"/>
          <w:sz w:val="24"/>
          <w:szCs w:val="24"/>
        </w:rPr>
        <w:t>a prestação da tutela jurisdicional com instrumentos que imprimam ao processo maior celeridade e uniformidade.</w:t>
      </w:r>
    </w:p>
    <w:p w14:paraId="0119547A" w14:textId="77777777" w:rsidR="00AB26AB" w:rsidRDefault="008554EA" w:rsidP="008554EA">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Na sequência, considerando </w:t>
      </w:r>
      <w:r w:rsidR="00AB26AB">
        <w:rPr>
          <w:rFonts w:ascii="Arial" w:hAnsi="Arial" w:cs="Arial"/>
          <w:sz w:val="24"/>
          <w:szCs w:val="24"/>
        </w:rPr>
        <w:t>a sua íntima relação com</w:t>
      </w:r>
      <w:r>
        <w:rPr>
          <w:rFonts w:ascii="Arial" w:hAnsi="Arial" w:cs="Arial"/>
          <w:sz w:val="24"/>
          <w:szCs w:val="24"/>
        </w:rPr>
        <w:t xml:space="preserve"> a repercussão geral</w:t>
      </w:r>
      <w:r w:rsidR="00AB26AB">
        <w:rPr>
          <w:rFonts w:ascii="Arial" w:hAnsi="Arial" w:cs="Arial"/>
          <w:sz w:val="24"/>
          <w:szCs w:val="24"/>
        </w:rPr>
        <w:t xml:space="preserve">, </w:t>
      </w:r>
      <w:r>
        <w:rPr>
          <w:rFonts w:ascii="Arial" w:hAnsi="Arial" w:cs="Arial"/>
          <w:sz w:val="24"/>
          <w:szCs w:val="24"/>
        </w:rPr>
        <w:t>analisamos alguns aspectos da origem d</w:t>
      </w:r>
      <w:r w:rsidR="00AB26AB">
        <w:rPr>
          <w:rFonts w:ascii="Arial" w:hAnsi="Arial" w:cs="Arial"/>
          <w:sz w:val="24"/>
          <w:szCs w:val="24"/>
        </w:rPr>
        <w:t xml:space="preserve">o recurso extraordinário e da crise que lhe acomete desde então. Constatando o que chamamos de </w:t>
      </w:r>
      <w:r w:rsidR="00AB26AB">
        <w:rPr>
          <w:rFonts w:ascii="Arial" w:hAnsi="Arial" w:cs="Arial"/>
          <w:i/>
          <w:sz w:val="24"/>
          <w:szCs w:val="24"/>
        </w:rPr>
        <w:t>crise do recurso extraordinário</w:t>
      </w:r>
      <w:r w:rsidR="00AB26AB">
        <w:rPr>
          <w:rFonts w:ascii="Arial" w:hAnsi="Arial" w:cs="Arial"/>
          <w:sz w:val="24"/>
          <w:szCs w:val="24"/>
        </w:rPr>
        <w:t xml:space="preserve">, isto é, </w:t>
      </w:r>
      <w:r>
        <w:rPr>
          <w:rFonts w:ascii="Arial" w:hAnsi="Arial" w:cs="Arial"/>
          <w:sz w:val="24"/>
          <w:szCs w:val="24"/>
        </w:rPr>
        <w:t>o excesso de recursos</w:t>
      </w:r>
      <w:r w:rsidR="00AB26AB">
        <w:rPr>
          <w:rFonts w:ascii="Arial" w:hAnsi="Arial" w:cs="Arial"/>
          <w:sz w:val="24"/>
          <w:szCs w:val="24"/>
        </w:rPr>
        <w:t xml:space="preserve"> submetidos à análise do Supremo Tribunal Federal,</w:t>
      </w:r>
      <w:r>
        <w:rPr>
          <w:rFonts w:ascii="Arial" w:hAnsi="Arial" w:cs="Arial"/>
          <w:sz w:val="24"/>
          <w:szCs w:val="24"/>
        </w:rPr>
        <w:t xml:space="preserve"> elencamos algumas iniciativas adotadas ao longo do te</w:t>
      </w:r>
      <w:r w:rsidR="00AB26AB">
        <w:rPr>
          <w:rFonts w:ascii="Arial" w:hAnsi="Arial" w:cs="Arial"/>
          <w:sz w:val="24"/>
          <w:szCs w:val="24"/>
        </w:rPr>
        <w:t>mpo na tentativa de solucionar esse</w:t>
      </w:r>
      <w:r>
        <w:rPr>
          <w:rFonts w:ascii="Arial" w:hAnsi="Arial" w:cs="Arial"/>
          <w:sz w:val="24"/>
          <w:szCs w:val="24"/>
        </w:rPr>
        <w:t xml:space="preserve"> problema.</w:t>
      </w:r>
    </w:p>
    <w:p w14:paraId="43CA7635" w14:textId="77777777" w:rsidR="008554EA" w:rsidRDefault="00AB26AB" w:rsidP="00D15B8B">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Nesse contexto, na aula de hoje nosso objetivo inicial é aprofundar o estudo de alguns aspectos de direito comparado, notadamente os institutos de outros países que se assemelham </w:t>
      </w:r>
      <w:r w:rsidR="00562987">
        <w:rPr>
          <w:rFonts w:ascii="Arial" w:hAnsi="Arial" w:cs="Arial"/>
          <w:sz w:val="24"/>
          <w:szCs w:val="24"/>
        </w:rPr>
        <w:t>à nossa repercussão geral. Com maior destaque, estudaremos algumas questões relativas ao instrumento</w:t>
      </w:r>
      <w:r w:rsidR="008554EA">
        <w:rPr>
          <w:rFonts w:ascii="Arial" w:hAnsi="Arial" w:cs="Arial"/>
          <w:sz w:val="24"/>
          <w:szCs w:val="24"/>
        </w:rPr>
        <w:t xml:space="preserve"> do </w:t>
      </w:r>
      <w:r w:rsidR="008554EA">
        <w:rPr>
          <w:rFonts w:ascii="Arial" w:hAnsi="Arial" w:cs="Arial"/>
          <w:i/>
          <w:sz w:val="24"/>
          <w:szCs w:val="24"/>
        </w:rPr>
        <w:t xml:space="preserve">writ </w:t>
      </w:r>
      <w:proofErr w:type="spellStart"/>
      <w:r w:rsidR="008554EA">
        <w:rPr>
          <w:rFonts w:ascii="Arial" w:hAnsi="Arial" w:cs="Arial"/>
          <w:i/>
          <w:sz w:val="24"/>
          <w:szCs w:val="24"/>
        </w:rPr>
        <w:t>of</w:t>
      </w:r>
      <w:proofErr w:type="spellEnd"/>
      <w:r w:rsidR="008554EA">
        <w:rPr>
          <w:rFonts w:ascii="Arial" w:hAnsi="Arial" w:cs="Arial"/>
          <w:i/>
          <w:sz w:val="24"/>
          <w:szCs w:val="24"/>
        </w:rPr>
        <w:t xml:space="preserve"> </w:t>
      </w:r>
      <w:proofErr w:type="spellStart"/>
      <w:r w:rsidR="008554EA" w:rsidRPr="007A6A75">
        <w:rPr>
          <w:rFonts w:ascii="Arial" w:hAnsi="Arial" w:cs="Arial"/>
          <w:i/>
          <w:sz w:val="24"/>
          <w:szCs w:val="24"/>
        </w:rPr>
        <w:t>certioriari</w:t>
      </w:r>
      <w:proofErr w:type="spellEnd"/>
      <w:r w:rsidR="008554EA">
        <w:rPr>
          <w:rFonts w:ascii="Arial" w:hAnsi="Arial" w:cs="Arial"/>
          <w:i/>
          <w:sz w:val="24"/>
          <w:szCs w:val="24"/>
        </w:rPr>
        <w:t xml:space="preserve"> </w:t>
      </w:r>
      <w:r w:rsidR="008554EA">
        <w:rPr>
          <w:rFonts w:ascii="Arial" w:hAnsi="Arial" w:cs="Arial"/>
          <w:sz w:val="24"/>
          <w:szCs w:val="24"/>
        </w:rPr>
        <w:t>(adotado nos Estados Unidos)</w:t>
      </w:r>
      <w:r w:rsidR="00562987">
        <w:rPr>
          <w:rFonts w:ascii="Arial" w:hAnsi="Arial" w:cs="Arial"/>
          <w:sz w:val="24"/>
          <w:szCs w:val="24"/>
        </w:rPr>
        <w:t xml:space="preserve">, mas apontaremos também alguns mecanismos de outros países. Na sequência, o objetivo é analisar com maior especificidade a arguição de relevância, </w:t>
      </w:r>
      <w:r w:rsidR="008554EA">
        <w:rPr>
          <w:rFonts w:ascii="Arial" w:hAnsi="Arial" w:cs="Arial"/>
          <w:sz w:val="24"/>
          <w:szCs w:val="24"/>
        </w:rPr>
        <w:t>adotada no Brasil, quando cabia ao STF também a função de zela</w:t>
      </w:r>
      <w:r w:rsidR="00562987">
        <w:rPr>
          <w:rFonts w:ascii="Arial" w:hAnsi="Arial" w:cs="Arial"/>
          <w:sz w:val="24"/>
          <w:szCs w:val="24"/>
        </w:rPr>
        <w:t>r</w:t>
      </w:r>
      <w:r w:rsidR="008554EA">
        <w:rPr>
          <w:rFonts w:ascii="Arial" w:hAnsi="Arial" w:cs="Arial"/>
          <w:sz w:val="24"/>
          <w:szCs w:val="24"/>
        </w:rPr>
        <w:t xml:space="preserve"> pela aplicação do direi</w:t>
      </w:r>
      <w:r w:rsidR="00562987">
        <w:rPr>
          <w:rFonts w:ascii="Arial" w:hAnsi="Arial" w:cs="Arial"/>
          <w:sz w:val="24"/>
          <w:szCs w:val="24"/>
        </w:rPr>
        <w:t>to federal infraconstitucional, à qual também já nos referimos na aula passada.</w:t>
      </w:r>
    </w:p>
    <w:p w14:paraId="49259756" w14:textId="77777777" w:rsidR="00A630D0" w:rsidRDefault="00A630D0" w:rsidP="00B15861">
      <w:pPr>
        <w:tabs>
          <w:tab w:val="left" w:pos="851"/>
          <w:tab w:val="left" w:pos="8364"/>
          <w:tab w:val="left" w:pos="8789"/>
        </w:tabs>
        <w:spacing w:before="120" w:after="120" w:line="360" w:lineRule="auto"/>
        <w:jc w:val="both"/>
        <w:rPr>
          <w:rFonts w:ascii="Arial" w:hAnsi="Arial" w:cs="Arial"/>
          <w:sz w:val="24"/>
          <w:szCs w:val="24"/>
        </w:rPr>
      </w:pPr>
    </w:p>
    <w:p w14:paraId="422B9981" w14:textId="77777777" w:rsidR="00E13ABD" w:rsidRDefault="00E13ABD" w:rsidP="00E13ABD">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Pr>
          <w:rFonts w:ascii="Arial" w:hAnsi="Arial" w:cs="Arial"/>
          <w:sz w:val="24"/>
          <w:szCs w:val="24"/>
          <w:u w:val="single"/>
        </w:rPr>
        <w:t>Aspectos de direito comparado</w:t>
      </w:r>
    </w:p>
    <w:p w14:paraId="1DACCCD9" w14:textId="77777777" w:rsidR="00E13ABD" w:rsidRPr="006F50E4" w:rsidRDefault="00E13ABD" w:rsidP="00E13ABD">
      <w:pPr>
        <w:pStyle w:val="PargrafodaLista"/>
        <w:numPr>
          <w:ilvl w:val="1"/>
          <w:numId w:val="5"/>
        </w:num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 xml:space="preserve">O caso norte-americano e o desenvolvimento do </w:t>
      </w:r>
      <w:r w:rsidRPr="00E13ABD">
        <w:rPr>
          <w:rFonts w:ascii="Arial" w:hAnsi="Arial" w:cs="Arial"/>
          <w:i/>
          <w:sz w:val="24"/>
          <w:szCs w:val="24"/>
        </w:rPr>
        <w:t xml:space="preserve">writ </w:t>
      </w:r>
      <w:proofErr w:type="spellStart"/>
      <w:r w:rsidRPr="00E13ABD">
        <w:rPr>
          <w:rFonts w:ascii="Arial" w:hAnsi="Arial" w:cs="Arial"/>
          <w:i/>
          <w:sz w:val="24"/>
          <w:szCs w:val="24"/>
        </w:rPr>
        <w:t>of</w:t>
      </w:r>
      <w:proofErr w:type="spellEnd"/>
      <w:r w:rsidRPr="00E13ABD">
        <w:rPr>
          <w:rFonts w:ascii="Arial" w:hAnsi="Arial" w:cs="Arial"/>
          <w:i/>
          <w:sz w:val="24"/>
          <w:szCs w:val="24"/>
        </w:rPr>
        <w:t xml:space="preserve"> </w:t>
      </w:r>
      <w:proofErr w:type="spellStart"/>
      <w:r w:rsidRPr="00E13ABD">
        <w:rPr>
          <w:rFonts w:ascii="Arial" w:hAnsi="Arial" w:cs="Arial"/>
          <w:i/>
          <w:sz w:val="24"/>
          <w:szCs w:val="24"/>
        </w:rPr>
        <w:t>certiorari</w:t>
      </w:r>
      <w:proofErr w:type="spellEnd"/>
      <w:r w:rsidR="006F50E4">
        <w:rPr>
          <w:rFonts w:ascii="Arial" w:hAnsi="Arial" w:cs="Arial"/>
          <w:i/>
          <w:sz w:val="24"/>
          <w:szCs w:val="24"/>
        </w:rPr>
        <w:t xml:space="preserve"> </w:t>
      </w:r>
    </w:p>
    <w:p w14:paraId="093B524A" w14:textId="77777777" w:rsidR="006F50E4" w:rsidRPr="00E13ABD" w:rsidRDefault="00D2427B" w:rsidP="006F50E4">
      <w:pPr>
        <w:pStyle w:val="PargrafodaLista"/>
        <w:tabs>
          <w:tab w:val="left" w:pos="851"/>
          <w:tab w:val="left" w:pos="8364"/>
          <w:tab w:val="left" w:pos="8789"/>
        </w:tabs>
        <w:spacing w:before="120" w:after="120" w:line="360" w:lineRule="auto"/>
        <w:ind w:left="1788"/>
        <w:jc w:val="both"/>
        <w:rPr>
          <w:rFonts w:ascii="Arial" w:hAnsi="Arial" w:cs="Arial"/>
          <w:sz w:val="24"/>
          <w:szCs w:val="24"/>
        </w:rPr>
      </w:pPr>
      <w:r>
        <w:rPr>
          <w:noProof/>
          <w:lang w:eastAsia="pt-BR"/>
        </w:rPr>
        <w:drawing>
          <wp:anchor distT="0" distB="0" distL="114300" distR="114300" simplePos="0" relativeHeight="251655168" behindDoc="0" locked="0" layoutInCell="1" allowOverlap="1" wp14:anchorId="06D16C58" wp14:editId="2B361601">
            <wp:simplePos x="0" y="0"/>
            <wp:positionH relativeFrom="column">
              <wp:posOffset>2302510</wp:posOffset>
            </wp:positionH>
            <wp:positionV relativeFrom="paragraph">
              <wp:posOffset>137160</wp:posOffset>
            </wp:positionV>
            <wp:extent cx="975360" cy="513715"/>
            <wp:effectExtent l="0" t="0" r="0" b="635"/>
            <wp:wrapSquare wrapText="bothSides"/>
            <wp:docPr id="5" name="Imagem 5" descr="Resultado de imagem para bandeira dos e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m para bandeira dos eu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5360" cy="513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D08FDD" w14:textId="77777777" w:rsidR="00D2427B" w:rsidRDefault="00D2427B" w:rsidP="00A630D0">
      <w:pPr>
        <w:spacing w:line="360" w:lineRule="auto"/>
        <w:ind w:firstLine="708"/>
        <w:jc w:val="both"/>
        <w:rPr>
          <w:rFonts w:ascii="Arial" w:hAnsi="Arial" w:cs="Arial"/>
          <w:sz w:val="24"/>
          <w:szCs w:val="24"/>
        </w:rPr>
      </w:pPr>
    </w:p>
    <w:p w14:paraId="332BE6DB" w14:textId="77777777" w:rsidR="00D2427B" w:rsidRDefault="00D2427B" w:rsidP="00A630D0">
      <w:pPr>
        <w:spacing w:line="360" w:lineRule="auto"/>
        <w:ind w:firstLine="708"/>
        <w:jc w:val="both"/>
        <w:rPr>
          <w:rFonts w:ascii="Arial" w:hAnsi="Arial" w:cs="Arial"/>
          <w:sz w:val="24"/>
          <w:szCs w:val="24"/>
        </w:rPr>
      </w:pPr>
      <w:commentRangeStart w:id="0"/>
      <w:r>
        <w:rPr>
          <w:rFonts w:ascii="Arial" w:hAnsi="Arial" w:cs="Arial"/>
          <w:sz w:val="24"/>
          <w:szCs w:val="24"/>
        </w:rPr>
        <w:t>(Fonte imagem)</w:t>
      </w:r>
      <w:commentRangeEnd w:id="0"/>
      <w:r>
        <w:rPr>
          <w:rStyle w:val="Refdecomentrio"/>
        </w:rPr>
        <w:commentReference w:id="0"/>
      </w:r>
    </w:p>
    <w:p w14:paraId="364423AB" w14:textId="77777777" w:rsidR="00A630D0" w:rsidRDefault="00A630D0" w:rsidP="00A630D0">
      <w:pPr>
        <w:spacing w:line="360" w:lineRule="auto"/>
        <w:ind w:firstLine="708"/>
        <w:jc w:val="both"/>
        <w:rPr>
          <w:rFonts w:ascii="Arial" w:hAnsi="Arial" w:cs="Arial"/>
          <w:sz w:val="24"/>
          <w:szCs w:val="24"/>
        </w:rPr>
      </w:pPr>
      <w:r w:rsidRPr="003B4409">
        <w:rPr>
          <w:rFonts w:ascii="Arial" w:hAnsi="Arial" w:cs="Arial"/>
          <w:sz w:val="24"/>
          <w:szCs w:val="24"/>
        </w:rPr>
        <w:t xml:space="preserve">No estudo de direito comparado atinente à repercussão geral, </w:t>
      </w:r>
      <w:r w:rsidR="00092A13">
        <w:rPr>
          <w:rFonts w:ascii="Arial" w:hAnsi="Arial" w:cs="Arial"/>
          <w:sz w:val="24"/>
          <w:szCs w:val="24"/>
        </w:rPr>
        <w:t>é importante</w:t>
      </w:r>
      <w:r w:rsidRPr="003B4409">
        <w:rPr>
          <w:rFonts w:ascii="Arial" w:hAnsi="Arial" w:cs="Arial"/>
          <w:sz w:val="24"/>
          <w:szCs w:val="24"/>
        </w:rPr>
        <w:t xml:space="preserve"> analisar brevemente alguns mecanismos existentes em outros países que sejam análogos ao mencionado instituto brasileiro.</w:t>
      </w:r>
      <w:r>
        <w:rPr>
          <w:rFonts w:ascii="Arial" w:hAnsi="Arial" w:cs="Arial"/>
          <w:sz w:val="24"/>
          <w:szCs w:val="24"/>
        </w:rPr>
        <w:t xml:space="preserve"> Nesse intuito, destaca-se com maior força, merecendo </w:t>
      </w:r>
      <w:r>
        <w:rPr>
          <w:rFonts w:ascii="Arial" w:hAnsi="Arial" w:cs="Arial"/>
          <w:sz w:val="24"/>
          <w:szCs w:val="24"/>
        </w:rPr>
        <w:lastRenderedPageBreak/>
        <w:t xml:space="preserve">nossa maior atenção, o caso dos Estados Unidos, ao qual já nos referimos, até aqui, de forma pontual em vários momentos do nosso curso. Essa maior ênfase se deve ao fato de ter sido lá o lugar em que se originou a ideia de criação de filtros ao acesso de processos à Suprema Corte, modelo que serviu de inspiração para muitos outros países, especialmente no que se refere à instituição do </w:t>
      </w:r>
      <w:r>
        <w:rPr>
          <w:rFonts w:ascii="Arial" w:hAnsi="Arial" w:cs="Arial"/>
          <w:i/>
          <w:sz w:val="24"/>
          <w:szCs w:val="24"/>
        </w:rPr>
        <w:t xml:space="preserve">writ </w:t>
      </w:r>
      <w:proofErr w:type="spellStart"/>
      <w:r>
        <w:rPr>
          <w:rFonts w:ascii="Arial" w:hAnsi="Arial" w:cs="Arial"/>
          <w:i/>
          <w:sz w:val="24"/>
          <w:szCs w:val="24"/>
        </w:rPr>
        <w:t>of</w:t>
      </w:r>
      <w:proofErr w:type="spellEnd"/>
      <w:r>
        <w:rPr>
          <w:rFonts w:ascii="Arial" w:hAnsi="Arial" w:cs="Arial"/>
          <w:i/>
          <w:sz w:val="24"/>
          <w:szCs w:val="24"/>
        </w:rPr>
        <w:t xml:space="preserve"> </w:t>
      </w:r>
      <w:proofErr w:type="spellStart"/>
      <w:r>
        <w:rPr>
          <w:rFonts w:ascii="Arial" w:hAnsi="Arial" w:cs="Arial"/>
          <w:i/>
          <w:sz w:val="24"/>
          <w:szCs w:val="24"/>
        </w:rPr>
        <w:t>certiorari</w:t>
      </w:r>
      <w:proofErr w:type="spellEnd"/>
      <w:r>
        <w:rPr>
          <w:rFonts w:ascii="Arial" w:hAnsi="Arial" w:cs="Arial"/>
          <w:sz w:val="24"/>
          <w:szCs w:val="24"/>
        </w:rPr>
        <w:t>.</w:t>
      </w:r>
    </w:p>
    <w:p w14:paraId="6F19353A" w14:textId="55ADE8F9" w:rsidR="00A630D0" w:rsidRDefault="00A630D0" w:rsidP="00A630D0">
      <w:pPr>
        <w:spacing w:line="360" w:lineRule="auto"/>
        <w:jc w:val="both"/>
        <w:rPr>
          <w:rFonts w:ascii="Arial" w:hAnsi="Arial" w:cs="Arial"/>
          <w:sz w:val="24"/>
          <w:szCs w:val="24"/>
        </w:rPr>
      </w:pPr>
      <w:r>
        <w:rPr>
          <w:rFonts w:ascii="Arial" w:hAnsi="Arial" w:cs="Arial"/>
          <w:sz w:val="24"/>
          <w:szCs w:val="24"/>
        </w:rPr>
        <w:tab/>
        <w:t>Assim como acontece no caso brasileiro, as competências da Suprema Corte dos Estados Unidos também são dispostas na Constituição daquele país, as quais são estruturadas entre as atribuições originárias e as recursais</w:t>
      </w:r>
      <w:r w:rsidR="00D971FB">
        <w:rPr>
          <w:rFonts w:ascii="Arial" w:hAnsi="Arial" w:cs="Arial"/>
          <w:sz w:val="24"/>
          <w:szCs w:val="24"/>
        </w:rPr>
        <w:t>.</w:t>
      </w:r>
      <w:r>
        <w:rPr>
          <w:rStyle w:val="Refdenotaderodap"/>
          <w:rFonts w:ascii="Arial" w:hAnsi="Arial" w:cs="Arial"/>
          <w:sz w:val="24"/>
          <w:szCs w:val="24"/>
        </w:rPr>
        <w:footnoteReference w:id="1"/>
      </w:r>
      <w:r>
        <w:rPr>
          <w:rFonts w:ascii="Arial" w:hAnsi="Arial" w:cs="Arial"/>
          <w:sz w:val="24"/>
          <w:szCs w:val="24"/>
        </w:rPr>
        <w:t xml:space="preserve"> Os casos de sua competência estão previstos na seção 2 do artigo III da Constituição norte-americana de 1787, que assim dispõe:</w:t>
      </w:r>
    </w:p>
    <w:p w14:paraId="351BF7AB" w14:textId="45479215" w:rsidR="00A630D0" w:rsidRPr="00092A13" w:rsidRDefault="00A630D0" w:rsidP="00B73457">
      <w:pPr>
        <w:spacing w:after="0" w:line="240" w:lineRule="auto"/>
        <w:ind w:left="2268" w:firstLine="284"/>
        <w:jc w:val="both"/>
        <w:rPr>
          <w:rFonts w:ascii="Arial" w:hAnsi="Arial" w:cs="Arial"/>
          <w:sz w:val="20"/>
          <w:szCs w:val="20"/>
        </w:rPr>
      </w:pPr>
      <w:r w:rsidRPr="00092A13">
        <w:rPr>
          <w:rFonts w:ascii="Arial" w:hAnsi="Arial" w:cs="Arial"/>
          <w:sz w:val="20"/>
          <w:szCs w:val="20"/>
        </w:rPr>
        <w:t xml:space="preserve">1. A competência do Poder Judiciário se estenderá a todos os casos de aplicação da Lei e da </w:t>
      </w:r>
      <w:r w:rsidR="005E4CFE" w:rsidRPr="00092A13">
        <w:rPr>
          <w:rFonts w:ascii="Arial" w:hAnsi="Arial" w:cs="Arial"/>
          <w:sz w:val="20"/>
          <w:szCs w:val="20"/>
        </w:rPr>
        <w:t>Equidade</w:t>
      </w:r>
      <w:r w:rsidRPr="00092A13">
        <w:rPr>
          <w:rFonts w:ascii="Arial" w:hAnsi="Arial" w:cs="Arial"/>
          <w:sz w:val="20"/>
          <w:szCs w:val="20"/>
        </w:rPr>
        <w:t xml:space="preserve"> ocorridos sob a presente Constituição, as leis dos Estados Unidos, e os tratados concluídos ou que se concluírem sob sua autoridade; a todos os casos que afetem os embaixadores, outros ministros e cônsules; a todas as questões do almirantado e de jurisdição marítima; às controvérsias em que os Estados Unidos sejam parte; às controvérsias entre dois ou mais Estados, entre um Estado e cidadãos de outro Estado, entre cidadãos de diferentes Estados, entre cidadãos do mesmo Estado reivindicando terras em virtude de concessões feitas por outros Estados, enfim, entre um Estado, ou os seus cidadãos, e potências, cidadãos, ou súditos estrangeiros.</w:t>
      </w:r>
    </w:p>
    <w:p w14:paraId="0CF92FDE" w14:textId="77777777" w:rsidR="00A630D0" w:rsidRPr="00092A13" w:rsidRDefault="00A630D0" w:rsidP="00B73457">
      <w:pPr>
        <w:spacing w:after="0" w:line="240" w:lineRule="auto"/>
        <w:ind w:left="2268" w:firstLine="284"/>
        <w:jc w:val="both"/>
        <w:rPr>
          <w:rFonts w:ascii="Arial" w:hAnsi="Arial" w:cs="Arial"/>
          <w:sz w:val="20"/>
          <w:szCs w:val="20"/>
        </w:rPr>
      </w:pPr>
      <w:r w:rsidRPr="00092A13">
        <w:rPr>
          <w:rFonts w:ascii="Arial" w:hAnsi="Arial" w:cs="Arial"/>
          <w:sz w:val="20"/>
          <w:szCs w:val="20"/>
        </w:rPr>
        <w:t>2. Em todas as questões relativas a embaixadores, outros ministros e cônsules, e naquelas em que se achar envolvido um Estado, a Suprema Corte exercerá jurisdição originária. Nos demais casos supracitados, a Suprema Corte terá jurisdição em grau de recurso, pronunciando-se tanto sobre os fatos como sobre o direito, observando as exceções e normas que o Congresso estabelecer.</w:t>
      </w:r>
    </w:p>
    <w:p w14:paraId="4EAE1BD5" w14:textId="0164F77A" w:rsidR="00A630D0" w:rsidRDefault="00A630D0" w:rsidP="00B73457">
      <w:pPr>
        <w:spacing w:after="0" w:line="240" w:lineRule="auto"/>
        <w:ind w:left="2268" w:firstLine="284"/>
        <w:jc w:val="both"/>
        <w:rPr>
          <w:rFonts w:ascii="Arial" w:hAnsi="Arial" w:cs="Arial"/>
          <w:sz w:val="20"/>
          <w:szCs w:val="20"/>
        </w:rPr>
      </w:pPr>
      <w:r w:rsidRPr="00092A13">
        <w:rPr>
          <w:rFonts w:ascii="Arial" w:hAnsi="Arial" w:cs="Arial"/>
          <w:sz w:val="20"/>
          <w:szCs w:val="20"/>
        </w:rPr>
        <w:t>3. O julgamento de todos os crimes, exceto em casos de impeachment, será feito por júri, tendo lugar o julgamento no mesmo Estado em que houverem ocorrido os crimes; e, se não houverem ocorrido em nenhum dos Estados, o julgamento terá lugar na localidade que o Congresso designar por lei.</w:t>
      </w:r>
      <w:r w:rsidRPr="00092A13">
        <w:rPr>
          <w:rStyle w:val="Refdenotaderodap"/>
          <w:rFonts w:ascii="Arial" w:hAnsi="Arial" w:cs="Arial"/>
          <w:sz w:val="20"/>
          <w:szCs w:val="20"/>
        </w:rPr>
        <w:footnoteReference w:id="2"/>
      </w:r>
    </w:p>
    <w:p w14:paraId="086E9F76" w14:textId="77777777" w:rsidR="00092A13" w:rsidRPr="00092A13" w:rsidRDefault="00092A13" w:rsidP="00092A13">
      <w:pPr>
        <w:spacing w:after="0" w:line="360" w:lineRule="auto"/>
        <w:ind w:left="1701" w:firstLine="284"/>
        <w:jc w:val="both"/>
        <w:rPr>
          <w:rFonts w:ascii="Arial" w:hAnsi="Arial" w:cs="Arial"/>
          <w:sz w:val="20"/>
          <w:szCs w:val="20"/>
        </w:rPr>
      </w:pPr>
    </w:p>
    <w:p w14:paraId="16E8269F" w14:textId="77777777" w:rsidR="00BC5843" w:rsidRDefault="00A630D0" w:rsidP="00A630D0">
      <w:pPr>
        <w:spacing w:line="360" w:lineRule="auto"/>
        <w:jc w:val="both"/>
        <w:rPr>
          <w:rFonts w:ascii="Arial" w:hAnsi="Arial" w:cs="Arial"/>
          <w:sz w:val="24"/>
          <w:szCs w:val="24"/>
        </w:rPr>
      </w:pPr>
      <w:r>
        <w:rPr>
          <w:rFonts w:ascii="Arial" w:hAnsi="Arial" w:cs="Arial"/>
          <w:sz w:val="24"/>
          <w:szCs w:val="24"/>
        </w:rPr>
        <w:tab/>
        <w:t>Entretanto, diferentemente do modelo brasileiro, a especificação dos casos de sua competência recursal não é já definida pelo texto constitucional, mas são detalhados em maior extensão pela legislação infraconstitucional ordinária, facilitando a atividade legislativa de modificação da disciplina legal de tais recursos. Isso porque, em regra, o processo de alteração do texto constitucional</w:t>
      </w:r>
      <w:r w:rsidR="00BC5843">
        <w:rPr>
          <w:rFonts w:ascii="Arial" w:hAnsi="Arial" w:cs="Arial"/>
          <w:sz w:val="24"/>
          <w:szCs w:val="24"/>
        </w:rPr>
        <w:t xml:space="preserve"> se mostra mais rígido e mais dificultoso que a modificação de normas infraconstitucionais.</w:t>
      </w:r>
    </w:p>
    <w:p w14:paraId="631E5071" w14:textId="77777777" w:rsidR="00D14865" w:rsidRDefault="00D14865" w:rsidP="0078214E">
      <w:pPr>
        <w:spacing w:line="360" w:lineRule="auto"/>
        <w:jc w:val="both"/>
        <w:rPr>
          <w:rFonts w:ascii="Arial" w:hAnsi="Arial" w:cs="Arial"/>
          <w:sz w:val="24"/>
          <w:szCs w:val="24"/>
          <w:u w:val="single"/>
        </w:rPr>
      </w:pPr>
      <w:r>
        <w:rPr>
          <w:rFonts w:ascii="Arial" w:hAnsi="Arial" w:cs="Arial"/>
          <w:sz w:val="24"/>
          <w:szCs w:val="24"/>
        </w:rPr>
        <w:tab/>
      </w:r>
      <w:commentRangeStart w:id="1"/>
      <w:r w:rsidRPr="00D14865">
        <w:rPr>
          <w:rFonts w:ascii="Arial" w:hAnsi="Arial" w:cs="Arial"/>
          <w:sz w:val="24"/>
          <w:szCs w:val="24"/>
          <w:u w:val="single"/>
        </w:rPr>
        <w:t>Conteúdo complementar – as formas de alteração das constituições</w:t>
      </w:r>
      <w:commentRangeEnd w:id="1"/>
      <w:r w:rsidR="00E15AA0">
        <w:rPr>
          <w:rStyle w:val="Refdecomentrio"/>
        </w:rPr>
        <w:commentReference w:id="1"/>
      </w:r>
    </w:p>
    <w:p w14:paraId="6719D05D" w14:textId="4D3B676A" w:rsidR="001A408D" w:rsidRDefault="00391F7C" w:rsidP="001A408D">
      <w:pPr>
        <w:spacing w:line="360" w:lineRule="auto"/>
        <w:jc w:val="both"/>
        <w:rPr>
          <w:rFonts w:ascii="Arial" w:hAnsi="Arial" w:cs="Arial"/>
          <w:sz w:val="24"/>
          <w:szCs w:val="24"/>
        </w:rPr>
      </w:pPr>
      <w:r>
        <w:rPr>
          <w:rFonts w:ascii="Arial" w:hAnsi="Arial" w:cs="Arial"/>
          <w:sz w:val="24"/>
          <w:szCs w:val="24"/>
        </w:rPr>
        <w:tab/>
        <w:t xml:space="preserve">A possibilidade de alteração de uma </w:t>
      </w:r>
      <w:r w:rsidR="00D971FB">
        <w:rPr>
          <w:rFonts w:ascii="Arial" w:hAnsi="Arial" w:cs="Arial"/>
          <w:sz w:val="24"/>
          <w:szCs w:val="24"/>
        </w:rPr>
        <w:t>c</w:t>
      </w:r>
      <w:r>
        <w:rPr>
          <w:rFonts w:ascii="Arial" w:hAnsi="Arial" w:cs="Arial"/>
          <w:sz w:val="24"/>
          <w:szCs w:val="24"/>
        </w:rPr>
        <w:t>onstituição costuma depende</w:t>
      </w:r>
      <w:r w:rsidR="00E15AA0">
        <w:rPr>
          <w:rFonts w:ascii="Arial" w:hAnsi="Arial" w:cs="Arial"/>
          <w:sz w:val="24"/>
          <w:szCs w:val="24"/>
        </w:rPr>
        <w:t>r</w:t>
      </w:r>
      <w:r>
        <w:rPr>
          <w:rFonts w:ascii="Arial" w:hAnsi="Arial" w:cs="Arial"/>
          <w:sz w:val="24"/>
          <w:szCs w:val="24"/>
        </w:rPr>
        <w:t xml:space="preserve"> d</w:t>
      </w:r>
      <w:r w:rsidR="00D971FB">
        <w:rPr>
          <w:rFonts w:ascii="Arial" w:hAnsi="Arial" w:cs="Arial"/>
          <w:sz w:val="24"/>
          <w:szCs w:val="24"/>
        </w:rPr>
        <w:t>a</w:t>
      </w:r>
      <w:r>
        <w:rPr>
          <w:rFonts w:ascii="Arial" w:hAnsi="Arial" w:cs="Arial"/>
          <w:sz w:val="24"/>
          <w:szCs w:val="24"/>
        </w:rPr>
        <w:t xml:space="preserve"> previsão de seu próprio teor. </w:t>
      </w:r>
      <w:r w:rsidR="001A408D">
        <w:rPr>
          <w:rFonts w:ascii="Arial" w:hAnsi="Arial" w:cs="Arial"/>
          <w:sz w:val="24"/>
          <w:szCs w:val="24"/>
        </w:rPr>
        <w:t xml:space="preserve">É que, além do poder constituinte originário, pelo qual se cria uma nova ordem constitucional de forma inicial, ilimitada, incondicionada, existe também o </w:t>
      </w:r>
      <w:r w:rsidR="001A408D" w:rsidRPr="00391F7C">
        <w:rPr>
          <w:rFonts w:ascii="Arial" w:hAnsi="Arial" w:cs="Arial"/>
          <w:i/>
          <w:sz w:val="24"/>
          <w:szCs w:val="24"/>
        </w:rPr>
        <w:t>poder constituinte derivado</w:t>
      </w:r>
      <w:r w:rsidR="001A408D">
        <w:rPr>
          <w:rFonts w:ascii="Arial" w:hAnsi="Arial" w:cs="Arial"/>
          <w:sz w:val="24"/>
          <w:szCs w:val="24"/>
        </w:rPr>
        <w:t>. De forma simples, este é previsto pelo poder constituinte originário para revisar ou reformar o texto constitucional, porém de forma ulterior, limitada e condicionada.</w:t>
      </w:r>
    </w:p>
    <w:p w14:paraId="457C09C4" w14:textId="60FA2D74" w:rsidR="00391F7C" w:rsidRPr="002D24F2" w:rsidRDefault="00134403" w:rsidP="00F17613">
      <w:pPr>
        <w:spacing w:line="360" w:lineRule="auto"/>
        <w:ind w:firstLine="708"/>
        <w:jc w:val="both"/>
        <w:rPr>
          <w:rFonts w:ascii="Arial" w:hAnsi="Arial" w:cs="Arial"/>
          <w:sz w:val="24"/>
          <w:szCs w:val="24"/>
          <w:lang w:val="en-US"/>
        </w:rPr>
      </w:pPr>
      <w:r>
        <w:rPr>
          <w:rFonts w:ascii="Arial" w:hAnsi="Arial" w:cs="Arial"/>
          <w:sz w:val="24"/>
          <w:szCs w:val="24"/>
        </w:rPr>
        <w:t xml:space="preserve">Com efeito, apesar da importância de certa estabilidade ou mesmo de núcleo imodificável do ato normativo de maior </w:t>
      </w:r>
      <w:r w:rsidR="00B51D46">
        <w:rPr>
          <w:rFonts w:ascii="Arial" w:hAnsi="Arial" w:cs="Arial"/>
          <w:sz w:val="24"/>
          <w:szCs w:val="24"/>
        </w:rPr>
        <w:t>relevância</w:t>
      </w:r>
      <w:r>
        <w:rPr>
          <w:rFonts w:ascii="Arial" w:hAnsi="Arial" w:cs="Arial"/>
          <w:sz w:val="24"/>
          <w:szCs w:val="24"/>
        </w:rPr>
        <w:t xml:space="preserve"> de um ordenamento jurídico, é </w:t>
      </w:r>
      <w:r w:rsidR="00B51D46">
        <w:rPr>
          <w:rFonts w:ascii="Arial" w:hAnsi="Arial" w:cs="Arial"/>
          <w:sz w:val="24"/>
          <w:szCs w:val="24"/>
        </w:rPr>
        <w:t>necessário</w:t>
      </w:r>
      <w:r>
        <w:rPr>
          <w:rFonts w:ascii="Arial" w:hAnsi="Arial" w:cs="Arial"/>
          <w:sz w:val="24"/>
          <w:szCs w:val="24"/>
        </w:rPr>
        <w:t xml:space="preserve"> que se assegure a possibilidade de sua alteração e atualização.</w:t>
      </w:r>
      <w:r w:rsidR="00F17613">
        <w:rPr>
          <w:rFonts w:ascii="Arial" w:hAnsi="Arial" w:cs="Arial"/>
          <w:sz w:val="24"/>
          <w:szCs w:val="24"/>
        </w:rPr>
        <w:t xml:space="preserve"> Isso porque “</w:t>
      </w:r>
      <w:r w:rsidR="00F17613" w:rsidRPr="00F17613">
        <w:rPr>
          <w:rFonts w:ascii="Arial" w:hAnsi="Arial" w:cs="Arial"/>
          <w:sz w:val="24"/>
          <w:szCs w:val="24"/>
        </w:rPr>
        <w:t>não pode a sociedade, que muda a cada dia,</w:t>
      </w:r>
      <w:r w:rsidR="00F17613">
        <w:rPr>
          <w:rFonts w:ascii="Arial" w:hAnsi="Arial" w:cs="Arial"/>
          <w:sz w:val="24"/>
          <w:szCs w:val="24"/>
        </w:rPr>
        <w:t xml:space="preserve"> </w:t>
      </w:r>
      <w:r w:rsidR="00F17613" w:rsidRPr="00F17613">
        <w:rPr>
          <w:rFonts w:ascii="Arial" w:hAnsi="Arial" w:cs="Arial"/>
          <w:sz w:val="24"/>
          <w:szCs w:val="24"/>
        </w:rPr>
        <w:t>ficar totalmente presa à visão daqueles que originariamente</w:t>
      </w:r>
      <w:r w:rsidR="00F17613">
        <w:rPr>
          <w:rFonts w:ascii="Arial" w:hAnsi="Arial" w:cs="Arial"/>
          <w:sz w:val="24"/>
          <w:szCs w:val="24"/>
        </w:rPr>
        <w:t xml:space="preserve"> </w:t>
      </w:r>
      <w:r w:rsidR="00F17613" w:rsidRPr="00F17613">
        <w:rPr>
          <w:rFonts w:ascii="Arial" w:hAnsi="Arial" w:cs="Arial"/>
          <w:sz w:val="24"/>
          <w:szCs w:val="24"/>
        </w:rPr>
        <w:t>editaram o texto constitucional, os quais o fizeram</w:t>
      </w:r>
      <w:r w:rsidR="00F17613">
        <w:rPr>
          <w:rFonts w:ascii="Arial" w:hAnsi="Arial" w:cs="Arial"/>
          <w:sz w:val="24"/>
          <w:szCs w:val="24"/>
        </w:rPr>
        <w:t xml:space="preserve"> </w:t>
      </w:r>
      <w:r w:rsidR="00F17613" w:rsidRPr="00F17613">
        <w:rPr>
          <w:rFonts w:ascii="Arial" w:hAnsi="Arial" w:cs="Arial"/>
          <w:sz w:val="24"/>
          <w:szCs w:val="24"/>
        </w:rPr>
        <w:t>sem poder prever situações e circunstâncias que futuramente</w:t>
      </w:r>
      <w:r w:rsidR="00F17613">
        <w:rPr>
          <w:rFonts w:ascii="Arial" w:hAnsi="Arial" w:cs="Arial"/>
          <w:sz w:val="24"/>
          <w:szCs w:val="24"/>
        </w:rPr>
        <w:t xml:space="preserve"> se enfrentaria”</w:t>
      </w:r>
      <w:r w:rsidR="00660B4C">
        <w:rPr>
          <w:rFonts w:ascii="Arial" w:hAnsi="Arial" w:cs="Arial"/>
          <w:sz w:val="24"/>
          <w:szCs w:val="24"/>
        </w:rPr>
        <w:t>.</w:t>
      </w:r>
      <w:r w:rsidR="00F17613">
        <w:rPr>
          <w:rFonts w:ascii="Arial" w:hAnsi="Arial" w:cs="Arial"/>
          <w:sz w:val="24"/>
          <w:szCs w:val="24"/>
        </w:rPr>
        <w:t xml:space="preserve"> Dessa forma, “p</w:t>
      </w:r>
      <w:r w:rsidR="00F17613" w:rsidRPr="00F17613">
        <w:rPr>
          <w:rFonts w:ascii="Arial" w:hAnsi="Arial" w:cs="Arial"/>
          <w:sz w:val="24"/>
          <w:szCs w:val="24"/>
        </w:rPr>
        <w:t>or mais importante que seja, nenhuma</w:t>
      </w:r>
      <w:r w:rsidR="00F17613">
        <w:rPr>
          <w:rFonts w:ascii="Arial" w:hAnsi="Arial" w:cs="Arial"/>
          <w:sz w:val="24"/>
          <w:szCs w:val="24"/>
        </w:rPr>
        <w:t xml:space="preserve"> </w:t>
      </w:r>
      <w:r w:rsidR="00F17613" w:rsidRPr="00F17613">
        <w:rPr>
          <w:rFonts w:ascii="Arial" w:hAnsi="Arial" w:cs="Arial"/>
          <w:sz w:val="24"/>
          <w:szCs w:val="24"/>
        </w:rPr>
        <w:t>instituição pode ser considerada imutável; nem</w:t>
      </w:r>
      <w:r w:rsidR="00F17613">
        <w:rPr>
          <w:rFonts w:ascii="Arial" w:hAnsi="Arial" w:cs="Arial"/>
          <w:sz w:val="24"/>
          <w:szCs w:val="24"/>
        </w:rPr>
        <w:t xml:space="preserve"> </w:t>
      </w:r>
      <w:r w:rsidR="00F17613" w:rsidRPr="00F17613">
        <w:rPr>
          <w:rFonts w:ascii="Arial" w:hAnsi="Arial" w:cs="Arial"/>
          <w:sz w:val="24"/>
          <w:szCs w:val="24"/>
        </w:rPr>
        <w:t>qualquer direito, por mais fundamental que seja, pode</w:t>
      </w:r>
      <w:r w:rsidR="00F17613">
        <w:rPr>
          <w:rFonts w:ascii="Arial" w:hAnsi="Arial" w:cs="Arial"/>
          <w:sz w:val="24"/>
          <w:szCs w:val="24"/>
        </w:rPr>
        <w:t xml:space="preserve"> </w:t>
      </w:r>
      <w:r w:rsidR="00F17613" w:rsidRPr="00F17613">
        <w:rPr>
          <w:rFonts w:ascii="Arial" w:hAnsi="Arial" w:cs="Arial"/>
          <w:sz w:val="24"/>
          <w:szCs w:val="24"/>
        </w:rPr>
        <w:t>ser tido como eternamente inalterável</w:t>
      </w:r>
      <w:r w:rsidR="00F17613">
        <w:rPr>
          <w:rFonts w:ascii="Arial" w:hAnsi="Arial" w:cs="Arial"/>
          <w:sz w:val="24"/>
          <w:szCs w:val="24"/>
        </w:rPr>
        <w:t>”</w:t>
      </w:r>
      <w:r w:rsidR="004917E4">
        <w:rPr>
          <w:rFonts w:ascii="Arial" w:hAnsi="Arial" w:cs="Arial"/>
          <w:sz w:val="24"/>
          <w:szCs w:val="24"/>
        </w:rPr>
        <w:t xml:space="preserve"> </w:t>
      </w:r>
      <w:r w:rsidR="004917E4" w:rsidRPr="00B7158F">
        <w:rPr>
          <w:rFonts w:ascii="Arial" w:hAnsi="Arial" w:cs="Arial"/>
          <w:sz w:val="24"/>
          <w:szCs w:val="24"/>
        </w:rPr>
        <w:t>(</w:t>
      </w:r>
      <w:r w:rsidR="00BF7A97" w:rsidRPr="00B7158F">
        <w:rPr>
          <w:rFonts w:ascii="Arial" w:hAnsi="Arial" w:cs="Arial"/>
          <w:sz w:val="24"/>
          <w:szCs w:val="24"/>
        </w:rPr>
        <w:t>ARABI</w:t>
      </w:r>
      <w:r w:rsidR="00B7158F" w:rsidRPr="00B7158F">
        <w:rPr>
          <w:rFonts w:ascii="Arial" w:hAnsi="Arial" w:cs="Arial"/>
          <w:sz w:val="24"/>
          <w:szCs w:val="24"/>
        </w:rPr>
        <w:t xml:space="preserve">, </w:t>
      </w:r>
      <w:r w:rsidR="00BF7A97" w:rsidRPr="00B7158F">
        <w:rPr>
          <w:rFonts w:ascii="Arial" w:hAnsi="Arial" w:cs="Arial"/>
          <w:sz w:val="24"/>
          <w:szCs w:val="24"/>
        </w:rPr>
        <w:t>2015</w:t>
      </w:r>
      <w:r w:rsidR="00BF7A97" w:rsidRPr="002D24F2">
        <w:rPr>
          <w:rFonts w:ascii="Arial" w:hAnsi="Arial" w:cs="Arial"/>
          <w:sz w:val="24"/>
          <w:szCs w:val="24"/>
        </w:rPr>
        <w:t xml:space="preserve">, </w:t>
      </w:r>
      <w:r w:rsidR="004917E4" w:rsidRPr="00B7158F">
        <w:rPr>
          <w:rFonts w:ascii="Arial" w:hAnsi="Arial" w:cs="Arial"/>
          <w:sz w:val="24"/>
          <w:szCs w:val="24"/>
        </w:rPr>
        <w:t>p. 46</w:t>
      </w:r>
      <w:r w:rsidR="00B7158F" w:rsidRPr="00B7158F">
        <w:rPr>
          <w:rFonts w:ascii="Arial" w:hAnsi="Arial" w:cs="Arial"/>
          <w:sz w:val="24"/>
          <w:szCs w:val="24"/>
        </w:rPr>
        <w:t>-</w:t>
      </w:r>
      <w:r w:rsidR="004917E4" w:rsidRPr="00B7158F">
        <w:rPr>
          <w:rFonts w:ascii="Arial" w:hAnsi="Arial" w:cs="Arial"/>
          <w:sz w:val="24"/>
          <w:szCs w:val="24"/>
        </w:rPr>
        <w:t>47)</w:t>
      </w:r>
      <w:r w:rsidR="00F17613" w:rsidRPr="00B7158F">
        <w:rPr>
          <w:rFonts w:ascii="Arial" w:hAnsi="Arial" w:cs="Arial"/>
          <w:sz w:val="24"/>
          <w:szCs w:val="24"/>
        </w:rPr>
        <w:t>.</w:t>
      </w:r>
      <w:r w:rsidR="004917E4" w:rsidRPr="00B7158F">
        <w:rPr>
          <w:rFonts w:ascii="Arial" w:hAnsi="Arial" w:cs="Arial"/>
          <w:sz w:val="24"/>
          <w:szCs w:val="24"/>
        </w:rPr>
        <w:t xml:space="preserve"> Evita-se, assim, que a sociedade tropece em seus próprios pés</w:t>
      </w:r>
      <w:r w:rsidR="00B7158F" w:rsidRPr="00B7158F">
        <w:rPr>
          <w:rFonts w:ascii="Arial" w:hAnsi="Arial" w:cs="Arial"/>
          <w:sz w:val="24"/>
          <w:szCs w:val="24"/>
        </w:rPr>
        <w:t xml:space="preserve"> (</w:t>
      </w:r>
      <w:r w:rsidR="00B7158F" w:rsidRPr="002D24F2">
        <w:rPr>
          <w:rFonts w:ascii="Arial" w:hAnsi="Arial" w:cs="Arial"/>
          <w:sz w:val="24"/>
          <w:szCs w:val="24"/>
        </w:rPr>
        <w:t xml:space="preserve">HOLMES. </w:t>
      </w:r>
      <w:r w:rsidR="00B7158F" w:rsidRPr="002D24F2">
        <w:rPr>
          <w:rFonts w:ascii="Arial" w:hAnsi="Arial" w:cs="Arial"/>
          <w:i/>
          <w:sz w:val="24"/>
          <w:szCs w:val="24"/>
          <w:lang w:val="en-US"/>
        </w:rPr>
        <w:t>In</w:t>
      </w:r>
      <w:r w:rsidR="00B7158F" w:rsidRPr="002D24F2">
        <w:rPr>
          <w:rFonts w:ascii="Arial" w:hAnsi="Arial" w:cs="Arial"/>
          <w:sz w:val="24"/>
          <w:szCs w:val="24"/>
          <w:lang w:val="en-US"/>
        </w:rPr>
        <w:t xml:space="preserve">: ELSTER; SLAGSTAD, 2003, </w:t>
      </w:r>
      <w:r w:rsidR="002D24F2" w:rsidRPr="00F80F1E">
        <w:rPr>
          <w:rFonts w:ascii="Arial" w:hAnsi="Arial" w:cs="Arial"/>
          <w:sz w:val="24"/>
          <w:szCs w:val="24"/>
          <w:lang w:val="en-US"/>
        </w:rPr>
        <w:t>p</w:t>
      </w:r>
      <w:r w:rsidR="00B7158F" w:rsidRPr="00F80F1E">
        <w:rPr>
          <w:rFonts w:ascii="Arial" w:hAnsi="Arial" w:cs="Arial"/>
          <w:sz w:val="24"/>
          <w:szCs w:val="24"/>
          <w:lang w:val="en-US"/>
        </w:rPr>
        <w:t>. 195-240</w:t>
      </w:r>
      <w:r w:rsidR="00B7158F" w:rsidRPr="002D24F2">
        <w:rPr>
          <w:rFonts w:ascii="Arial" w:hAnsi="Arial" w:cs="Arial"/>
          <w:sz w:val="24"/>
          <w:szCs w:val="24"/>
          <w:lang w:val="en-US"/>
        </w:rPr>
        <w:t>)</w:t>
      </w:r>
      <w:r w:rsidRPr="002D24F2">
        <w:rPr>
          <w:rFonts w:ascii="Arial" w:hAnsi="Arial" w:cs="Arial"/>
          <w:sz w:val="24"/>
          <w:szCs w:val="24"/>
          <w:lang w:val="en-US"/>
        </w:rPr>
        <w:t>.</w:t>
      </w:r>
    </w:p>
    <w:p w14:paraId="428F80D1" w14:textId="36C85025" w:rsidR="000825BD" w:rsidRDefault="00391F7C" w:rsidP="00A630D0">
      <w:pPr>
        <w:spacing w:line="360" w:lineRule="auto"/>
        <w:jc w:val="both"/>
        <w:rPr>
          <w:rFonts w:ascii="Arial" w:hAnsi="Arial" w:cs="Arial"/>
          <w:sz w:val="24"/>
          <w:szCs w:val="24"/>
        </w:rPr>
      </w:pPr>
      <w:r w:rsidRPr="002D24F2">
        <w:rPr>
          <w:rFonts w:ascii="Arial" w:hAnsi="Arial" w:cs="Arial"/>
          <w:sz w:val="24"/>
          <w:szCs w:val="24"/>
          <w:lang w:val="en-US"/>
        </w:rPr>
        <w:tab/>
      </w:r>
      <w:r w:rsidR="00B51D46">
        <w:rPr>
          <w:rFonts w:ascii="Arial" w:hAnsi="Arial" w:cs="Arial"/>
          <w:sz w:val="24"/>
          <w:szCs w:val="24"/>
        </w:rPr>
        <w:t xml:space="preserve">A forma pela qual uma determinada constituição pode ser alterada </w:t>
      </w:r>
      <w:r w:rsidR="00FF19B6">
        <w:rPr>
          <w:rFonts w:ascii="Arial" w:hAnsi="Arial" w:cs="Arial"/>
          <w:sz w:val="24"/>
          <w:szCs w:val="24"/>
        </w:rPr>
        <w:t>define</w:t>
      </w:r>
      <w:r w:rsidR="00B51D46">
        <w:rPr>
          <w:rFonts w:ascii="Arial" w:hAnsi="Arial" w:cs="Arial"/>
          <w:sz w:val="24"/>
          <w:szCs w:val="24"/>
        </w:rPr>
        <w:t xml:space="preserve"> sua classificação como rígida, semirrígida</w:t>
      </w:r>
      <w:r w:rsidR="00FF19B6">
        <w:rPr>
          <w:rFonts w:ascii="Arial" w:hAnsi="Arial" w:cs="Arial"/>
          <w:sz w:val="24"/>
          <w:szCs w:val="24"/>
        </w:rPr>
        <w:t xml:space="preserve"> ou</w:t>
      </w:r>
      <w:r w:rsidR="00B51D46">
        <w:rPr>
          <w:rFonts w:ascii="Arial" w:hAnsi="Arial" w:cs="Arial"/>
          <w:sz w:val="24"/>
          <w:szCs w:val="24"/>
        </w:rPr>
        <w:t xml:space="preserve"> flexível.</w:t>
      </w:r>
      <w:r>
        <w:rPr>
          <w:rFonts w:ascii="Arial" w:hAnsi="Arial" w:cs="Arial"/>
          <w:sz w:val="24"/>
          <w:szCs w:val="24"/>
        </w:rPr>
        <w:t xml:space="preserve"> </w:t>
      </w:r>
      <w:r w:rsidRPr="000825BD">
        <w:rPr>
          <w:rFonts w:ascii="Arial" w:hAnsi="Arial" w:cs="Arial"/>
          <w:i/>
          <w:sz w:val="24"/>
          <w:szCs w:val="24"/>
        </w:rPr>
        <w:t>Rígidas</w:t>
      </w:r>
      <w:r>
        <w:rPr>
          <w:rFonts w:ascii="Arial" w:hAnsi="Arial" w:cs="Arial"/>
          <w:sz w:val="24"/>
          <w:szCs w:val="24"/>
        </w:rPr>
        <w:t xml:space="preserve"> são aquelas que</w:t>
      </w:r>
      <w:r w:rsidR="00660B4C">
        <w:rPr>
          <w:rFonts w:ascii="Arial" w:hAnsi="Arial" w:cs="Arial"/>
          <w:sz w:val="24"/>
          <w:szCs w:val="24"/>
        </w:rPr>
        <w:t xml:space="preserve"> preveem um procedimento diferenciado e mais dificultoso para a sua modificação, quando em comparação ao rito legislativo utilizado para a edição ou alteração de leis infraconstitucionais.</w:t>
      </w:r>
      <w:r w:rsidR="000825BD">
        <w:rPr>
          <w:rFonts w:ascii="Arial" w:hAnsi="Arial" w:cs="Arial"/>
          <w:sz w:val="24"/>
          <w:szCs w:val="24"/>
        </w:rPr>
        <w:t xml:space="preserve"> </w:t>
      </w:r>
      <w:r w:rsidR="000825BD">
        <w:rPr>
          <w:rFonts w:ascii="Arial" w:hAnsi="Arial" w:cs="Arial"/>
          <w:i/>
          <w:sz w:val="24"/>
          <w:szCs w:val="24"/>
        </w:rPr>
        <w:t>Flexíveis</w:t>
      </w:r>
      <w:r w:rsidR="000825BD">
        <w:rPr>
          <w:rFonts w:ascii="Arial" w:hAnsi="Arial" w:cs="Arial"/>
          <w:sz w:val="24"/>
          <w:szCs w:val="24"/>
        </w:rPr>
        <w:t xml:space="preserve"> são as </w:t>
      </w:r>
      <w:r w:rsidR="00FF19B6">
        <w:rPr>
          <w:rFonts w:ascii="Arial" w:hAnsi="Arial" w:cs="Arial"/>
          <w:sz w:val="24"/>
          <w:szCs w:val="24"/>
        </w:rPr>
        <w:t>c</w:t>
      </w:r>
      <w:r w:rsidR="000825BD">
        <w:rPr>
          <w:rFonts w:ascii="Arial" w:hAnsi="Arial" w:cs="Arial"/>
          <w:sz w:val="24"/>
          <w:szCs w:val="24"/>
        </w:rPr>
        <w:t xml:space="preserve">onstituições que permitem a modificação de seu teor mediante o processo legislativo comum, sem a previsão de quóruns especiais de aprovação, por exemplo. </w:t>
      </w:r>
      <w:r w:rsidR="000825BD">
        <w:rPr>
          <w:rFonts w:ascii="Arial" w:hAnsi="Arial" w:cs="Arial"/>
          <w:i/>
          <w:sz w:val="24"/>
          <w:szCs w:val="24"/>
        </w:rPr>
        <w:t>Semirrígidas</w:t>
      </w:r>
      <w:r w:rsidR="000825BD">
        <w:rPr>
          <w:rFonts w:ascii="Arial" w:hAnsi="Arial" w:cs="Arial"/>
          <w:sz w:val="24"/>
          <w:szCs w:val="24"/>
        </w:rPr>
        <w:t xml:space="preserve">, </w:t>
      </w:r>
      <w:proofErr w:type="spellStart"/>
      <w:r w:rsidR="000825BD" w:rsidRPr="000A325B">
        <w:rPr>
          <w:rFonts w:ascii="Arial" w:hAnsi="Arial" w:cs="Arial"/>
          <w:sz w:val="24"/>
          <w:szCs w:val="24"/>
        </w:rPr>
        <w:t>intermediariamente</w:t>
      </w:r>
      <w:proofErr w:type="spellEnd"/>
      <w:r w:rsidR="000825BD">
        <w:rPr>
          <w:rFonts w:ascii="Arial" w:hAnsi="Arial" w:cs="Arial"/>
          <w:sz w:val="24"/>
          <w:szCs w:val="24"/>
        </w:rPr>
        <w:t>, são aquelas que possuem partes rígidas –</w:t>
      </w:r>
      <w:r w:rsidR="00D67D8E">
        <w:rPr>
          <w:rFonts w:ascii="Arial" w:hAnsi="Arial" w:cs="Arial"/>
          <w:sz w:val="24"/>
          <w:szCs w:val="24"/>
        </w:rPr>
        <w:t xml:space="preserve"> e, portanto,</w:t>
      </w:r>
      <w:r w:rsidR="000825BD">
        <w:rPr>
          <w:rFonts w:ascii="Arial" w:hAnsi="Arial" w:cs="Arial"/>
          <w:sz w:val="24"/>
          <w:szCs w:val="24"/>
        </w:rPr>
        <w:t xml:space="preserve"> alteráveis somente mediante procedimento especial – e partes flexíveis – que podem ser alteradas pelo procedimento legislativo ordinário.</w:t>
      </w:r>
    </w:p>
    <w:p w14:paraId="164D98E3" w14:textId="15AD0BF5" w:rsidR="003F3AF2" w:rsidRDefault="000825BD" w:rsidP="00133F0A">
      <w:pPr>
        <w:spacing w:line="360" w:lineRule="auto"/>
        <w:jc w:val="both"/>
        <w:rPr>
          <w:rFonts w:ascii="Arial" w:hAnsi="Arial" w:cs="Arial"/>
          <w:sz w:val="24"/>
          <w:szCs w:val="24"/>
        </w:rPr>
      </w:pPr>
      <w:r>
        <w:rPr>
          <w:rFonts w:ascii="Arial" w:hAnsi="Arial" w:cs="Arial"/>
          <w:sz w:val="24"/>
          <w:szCs w:val="24"/>
        </w:rPr>
        <w:tab/>
      </w:r>
      <w:r w:rsidR="00CF3890">
        <w:rPr>
          <w:rFonts w:ascii="Arial" w:hAnsi="Arial" w:cs="Arial"/>
          <w:sz w:val="24"/>
          <w:szCs w:val="24"/>
        </w:rPr>
        <w:t>Ao prever, em seu art. 60, um procedimento diferenciado e mais rigoroso para que seja emendada, classifica-se a Constituição brasileira de 1988 como rígida.</w:t>
      </w:r>
      <w:r w:rsidR="00133F0A">
        <w:rPr>
          <w:rFonts w:ascii="Arial" w:hAnsi="Arial" w:cs="Arial"/>
          <w:sz w:val="24"/>
          <w:szCs w:val="24"/>
        </w:rPr>
        <w:t xml:space="preserve"> Nesse sentido, </w:t>
      </w:r>
      <w:r w:rsidR="00FF19B6">
        <w:rPr>
          <w:rFonts w:ascii="Arial" w:hAnsi="Arial" w:cs="Arial"/>
          <w:sz w:val="24"/>
          <w:szCs w:val="24"/>
        </w:rPr>
        <w:t>requerem-se</w:t>
      </w:r>
      <w:r w:rsidR="00133F0A">
        <w:rPr>
          <w:rFonts w:ascii="Arial" w:hAnsi="Arial" w:cs="Arial"/>
          <w:sz w:val="24"/>
          <w:szCs w:val="24"/>
        </w:rPr>
        <w:t xml:space="preserve"> a discussão e a votação “</w:t>
      </w:r>
      <w:r w:rsidR="00133F0A" w:rsidRPr="00133F0A">
        <w:rPr>
          <w:rFonts w:ascii="Arial" w:hAnsi="Arial" w:cs="Arial"/>
          <w:sz w:val="24"/>
          <w:szCs w:val="24"/>
        </w:rPr>
        <w:t>em cada Casa do Congresso Nacional, em dois turnos, considerando-se aprovada se obtiver, em ambos, três quintos dos votos dos respectivos membros</w:t>
      </w:r>
      <w:r w:rsidR="00133F0A">
        <w:rPr>
          <w:rFonts w:ascii="Arial" w:hAnsi="Arial" w:cs="Arial"/>
          <w:sz w:val="24"/>
          <w:szCs w:val="24"/>
        </w:rPr>
        <w:t>” (art. 60, § 2º, da CRFB/</w:t>
      </w:r>
      <w:r w:rsidR="00FF19B6">
        <w:rPr>
          <w:rFonts w:ascii="Arial" w:hAnsi="Arial" w:cs="Arial"/>
          <w:sz w:val="24"/>
          <w:szCs w:val="24"/>
        </w:rPr>
        <w:t>19</w:t>
      </w:r>
      <w:r w:rsidR="00133F0A">
        <w:rPr>
          <w:rFonts w:ascii="Arial" w:hAnsi="Arial" w:cs="Arial"/>
          <w:sz w:val="24"/>
          <w:szCs w:val="24"/>
        </w:rPr>
        <w:t xml:space="preserve">88). </w:t>
      </w:r>
    </w:p>
    <w:p w14:paraId="39EEF077" w14:textId="0F131AF6" w:rsidR="00391F7C" w:rsidRDefault="00133F0A" w:rsidP="00133F0A">
      <w:pPr>
        <w:spacing w:line="360" w:lineRule="auto"/>
        <w:ind w:firstLine="708"/>
        <w:jc w:val="both"/>
        <w:rPr>
          <w:rFonts w:ascii="Arial" w:hAnsi="Arial" w:cs="Arial"/>
          <w:sz w:val="24"/>
          <w:szCs w:val="24"/>
        </w:rPr>
      </w:pPr>
      <w:r>
        <w:rPr>
          <w:rFonts w:ascii="Arial" w:hAnsi="Arial" w:cs="Arial"/>
          <w:sz w:val="24"/>
          <w:szCs w:val="24"/>
        </w:rPr>
        <w:t xml:space="preserve">Do ponto de vista material, veda-se até mesmo a deliberação sobre proposta de emenda tendente a abolir: </w:t>
      </w:r>
      <w:r w:rsidRPr="00133F0A">
        <w:rPr>
          <w:rFonts w:ascii="Arial" w:hAnsi="Arial" w:cs="Arial"/>
          <w:sz w:val="24"/>
          <w:szCs w:val="24"/>
        </w:rPr>
        <w:t>a forma federativa de Estado;</w:t>
      </w:r>
      <w:r>
        <w:rPr>
          <w:rFonts w:ascii="Arial" w:hAnsi="Arial" w:cs="Arial"/>
          <w:sz w:val="24"/>
          <w:szCs w:val="24"/>
        </w:rPr>
        <w:t xml:space="preserve"> </w:t>
      </w:r>
      <w:r w:rsidRPr="00133F0A">
        <w:rPr>
          <w:rFonts w:ascii="Arial" w:hAnsi="Arial" w:cs="Arial"/>
          <w:sz w:val="24"/>
          <w:szCs w:val="24"/>
        </w:rPr>
        <w:t>o voto direto, secreto, universal e periódico;</w:t>
      </w:r>
      <w:r>
        <w:rPr>
          <w:rFonts w:ascii="Arial" w:hAnsi="Arial" w:cs="Arial"/>
          <w:sz w:val="24"/>
          <w:szCs w:val="24"/>
        </w:rPr>
        <w:t xml:space="preserve"> </w:t>
      </w:r>
      <w:r w:rsidRPr="00133F0A">
        <w:rPr>
          <w:rFonts w:ascii="Arial" w:hAnsi="Arial" w:cs="Arial"/>
          <w:sz w:val="24"/>
          <w:szCs w:val="24"/>
        </w:rPr>
        <w:t>a separação dos Poderes;</w:t>
      </w:r>
      <w:r>
        <w:rPr>
          <w:rFonts w:ascii="Arial" w:hAnsi="Arial" w:cs="Arial"/>
          <w:sz w:val="24"/>
          <w:szCs w:val="24"/>
        </w:rPr>
        <w:t xml:space="preserve"> e </w:t>
      </w:r>
      <w:r w:rsidRPr="00133F0A">
        <w:rPr>
          <w:rFonts w:ascii="Arial" w:hAnsi="Arial" w:cs="Arial"/>
          <w:sz w:val="24"/>
          <w:szCs w:val="24"/>
        </w:rPr>
        <w:t>os direitos e garantias individuais.</w:t>
      </w:r>
      <w:r>
        <w:rPr>
          <w:rFonts w:ascii="Arial" w:hAnsi="Arial" w:cs="Arial"/>
          <w:sz w:val="24"/>
          <w:szCs w:val="24"/>
        </w:rPr>
        <w:t xml:space="preserve"> São essas as </w:t>
      </w:r>
      <w:r>
        <w:rPr>
          <w:rFonts w:ascii="Arial" w:hAnsi="Arial" w:cs="Arial"/>
          <w:b/>
          <w:sz w:val="24"/>
          <w:szCs w:val="24"/>
        </w:rPr>
        <w:t xml:space="preserve">cláusulas </w:t>
      </w:r>
      <w:r w:rsidRPr="00133F0A">
        <w:rPr>
          <w:rFonts w:ascii="Arial" w:hAnsi="Arial" w:cs="Arial"/>
          <w:b/>
          <w:sz w:val="24"/>
          <w:szCs w:val="24"/>
        </w:rPr>
        <w:t>pétreas</w:t>
      </w:r>
      <w:r>
        <w:rPr>
          <w:rFonts w:ascii="Arial" w:hAnsi="Arial" w:cs="Arial"/>
          <w:sz w:val="24"/>
          <w:szCs w:val="24"/>
        </w:rPr>
        <w:t xml:space="preserve"> explícitas, as quais nem mesmo por esse procedimento diferenciado podem ser suprimidas.</w:t>
      </w:r>
      <w:r w:rsidR="003F3AF2">
        <w:rPr>
          <w:rFonts w:ascii="Arial" w:hAnsi="Arial" w:cs="Arial"/>
          <w:sz w:val="24"/>
          <w:szCs w:val="24"/>
        </w:rPr>
        <w:t xml:space="preserve"> </w:t>
      </w:r>
      <w:r>
        <w:rPr>
          <w:rFonts w:ascii="Arial" w:hAnsi="Arial" w:cs="Arial"/>
          <w:sz w:val="24"/>
          <w:szCs w:val="24"/>
        </w:rPr>
        <w:t>De modo temporal ou circunstancial, impõem-se ainda outros limites</w:t>
      </w:r>
      <w:r w:rsidR="0096568B">
        <w:rPr>
          <w:rFonts w:ascii="Arial" w:hAnsi="Arial" w:cs="Arial"/>
          <w:sz w:val="24"/>
          <w:szCs w:val="24"/>
        </w:rPr>
        <w:t>,</w:t>
      </w:r>
      <w:r>
        <w:rPr>
          <w:rFonts w:ascii="Arial" w:hAnsi="Arial" w:cs="Arial"/>
          <w:sz w:val="24"/>
          <w:szCs w:val="24"/>
        </w:rPr>
        <w:t xml:space="preserve"> como a impossibilidade de emenda à Constituição “</w:t>
      </w:r>
      <w:r w:rsidRPr="00133F0A">
        <w:rPr>
          <w:rFonts w:ascii="Arial" w:hAnsi="Arial" w:cs="Arial"/>
          <w:sz w:val="24"/>
          <w:szCs w:val="24"/>
        </w:rPr>
        <w:t>na vigência de intervenção federal, de estado de defesa ou de estado de sítio</w:t>
      </w:r>
      <w:r>
        <w:rPr>
          <w:rFonts w:ascii="Arial" w:hAnsi="Arial" w:cs="Arial"/>
          <w:sz w:val="24"/>
          <w:szCs w:val="24"/>
        </w:rPr>
        <w:t>”</w:t>
      </w:r>
      <w:r w:rsidR="000825BD">
        <w:rPr>
          <w:rFonts w:ascii="Arial" w:hAnsi="Arial" w:cs="Arial"/>
          <w:sz w:val="24"/>
          <w:szCs w:val="24"/>
        </w:rPr>
        <w:t xml:space="preserve"> </w:t>
      </w:r>
      <w:r>
        <w:rPr>
          <w:rFonts w:ascii="Arial" w:hAnsi="Arial" w:cs="Arial"/>
          <w:sz w:val="24"/>
          <w:szCs w:val="24"/>
        </w:rPr>
        <w:t>(art. 60, § 1º, da CRFB/</w:t>
      </w:r>
      <w:r w:rsidR="0096568B">
        <w:rPr>
          <w:rFonts w:ascii="Arial" w:hAnsi="Arial" w:cs="Arial"/>
          <w:sz w:val="24"/>
          <w:szCs w:val="24"/>
        </w:rPr>
        <w:t>19</w:t>
      </w:r>
      <w:r>
        <w:rPr>
          <w:rFonts w:ascii="Arial" w:hAnsi="Arial" w:cs="Arial"/>
          <w:sz w:val="24"/>
          <w:szCs w:val="24"/>
        </w:rPr>
        <w:t xml:space="preserve">88); restrições à possibilidade de iniciativa de </w:t>
      </w:r>
      <w:r w:rsidR="0096568B">
        <w:rPr>
          <w:rFonts w:ascii="Arial" w:hAnsi="Arial" w:cs="Arial"/>
          <w:sz w:val="24"/>
          <w:szCs w:val="24"/>
        </w:rPr>
        <w:t>p</w:t>
      </w:r>
      <w:r>
        <w:rPr>
          <w:rFonts w:ascii="Arial" w:hAnsi="Arial" w:cs="Arial"/>
          <w:sz w:val="24"/>
          <w:szCs w:val="24"/>
        </w:rPr>
        <w:t xml:space="preserve">roposta de </w:t>
      </w:r>
      <w:r w:rsidR="0096568B">
        <w:rPr>
          <w:rFonts w:ascii="Arial" w:hAnsi="Arial" w:cs="Arial"/>
          <w:sz w:val="24"/>
          <w:szCs w:val="24"/>
        </w:rPr>
        <w:t>e</w:t>
      </w:r>
      <w:r>
        <w:rPr>
          <w:rFonts w:ascii="Arial" w:hAnsi="Arial" w:cs="Arial"/>
          <w:sz w:val="24"/>
          <w:szCs w:val="24"/>
        </w:rPr>
        <w:t xml:space="preserve">menda à Constituição (art. 60, </w:t>
      </w:r>
      <w:r>
        <w:rPr>
          <w:rFonts w:ascii="Arial" w:hAnsi="Arial" w:cs="Arial"/>
          <w:i/>
          <w:sz w:val="24"/>
          <w:szCs w:val="24"/>
        </w:rPr>
        <w:t>caput</w:t>
      </w:r>
      <w:r>
        <w:rPr>
          <w:rFonts w:ascii="Arial" w:hAnsi="Arial" w:cs="Arial"/>
          <w:sz w:val="24"/>
          <w:szCs w:val="24"/>
        </w:rPr>
        <w:t>, da CRFB/</w:t>
      </w:r>
      <w:r w:rsidR="0096568B">
        <w:rPr>
          <w:rFonts w:ascii="Arial" w:hAnsi="Arial" w:cs="Arial"/>
          <w:sz w:val="24"/>
          <w:szCs w:val="24"/>
        </w:rPr>
        <w:t>19</w:t>
      </w:r>
      <w:r>
        <w:rPr>
          <w:rFonts w:ascii="Arial" w:hAnsi="Arial" w:cs="Arial"/>
          <w:sz w:val="24"/>
          <w:szCs w:val="24"/>
        </w:rPr>
        <w:t xml:space="preserve">88); e a impossibilidade de que uma </w:t>
      </w:r>
      <w:r w:rsidRPr="00133F0A">
        <w:rPr>
          <w:rFonts w:ascii="Arial" w:hAnsi="Arial" w:cs="Arial"/>
          <w:sz w:val="24"/>
          <w:szCs w:val="24"/>
        </w:rPr>
        <w:t xml:space="preserve">matéria constante de proposta de emenda rejeitada ou havida por prejudicada </w:t>
      </w:r>
      <w:r>
        <w:rPr>
          <w:rFonts w:ascii="Arial" w:hAnsi="Arial" w:cs="Arial"/>
          <w:sz w:val="24"/>
          <w:szCs w:val="24"/>
        </w:rPr>
        <w:t xml:space="preserve">seja </w:t>
      </w:r>
      <w:r w:rsidRPr="00133F0A">
        <w:rPr>
          <w:rFonts w:ascii="Arial" w:hAnsi="Arial" w:cs="Arial"/>
          <w:sz w:val="24"/>
          <w:szCs w:val="24"/>
        </w:rPr>
        <w:t>objeto de nova proposta na mesma sessão legislativa</w:t>
      </w:r>
      <w:r>
        <w:rPr>
          <w:rFonts w:ascii="Arial" w:hAnsi="Arial" w:cs="Arial"/>
          <w:sz w:val="24"/>
          <w:szCs w:val="24"/>
        </w:rPr>
        <w:t xml:space="preserve"> (art. 60, § 5º, da CRFB/</w:t>
      </w:r>
      <w:r w:rsidR="0096568B">
        <w:rPr>
          <w:rFonts w:ascii="Arial" w:hAnsi="Arial" w:cs="Arial"/>
          <w:sz w:val="24"/>
          <w:szCs w:val="24"/>
        </w:rPr>
        <w:t>19</w:t>
      </w:r>
      <w:r>
        <w:rPr>
          <w:rFonts w:ascii="Arial" w:hAnsi="Arial" w:cs="Arial"/>
          <w:sz w:val="24"/>
          <w:szCs w:val="24"/>
        </w:rPr>
        <w:t>88)</w:t>
      </w:r>
      <w:r w:rsidRPr="00133F0A">
        <w:rPr>
          <w:rFonts w:ascii="Arial" w:hAnsi="Arial" w:cs="Arial"/>
          <w:sz w:val="24"/>
          <w:szCs w:val="24"/>
        </w:rPr>
        <w:t>.</w:t>
      </w:r>
      <w:r w:rsidR="00EB771D">
        <w:rPr>
          <w:rFonts w:ascii="Arial" w:hAnsi="Arial" w:cs="Arial"/>
          <w:sz w:val="24"/>
          <w:szCs w:val="24"/>
        </w:rPr>
        <w:t xml:space="preserve"> Mesmo diante de todos esses requisitos, a Constituição b</w:t>
      </w:r>
      <w:r w:rsidR="00D67D8E">
        <w:rPr>
          <w:rFonts w:ascii="Arial" w:hAnsi="Arial" w:cs="Arial"/>
          <w:sz w:val="24"/>
          <w:szCs w:val="24"/>
        </w:rPr>
        <w:t>r</w:t>
      </w:r>
      <w:r w:rsidR="00EB771D">
        <w:rPr>
          <w:rFonts w:ascii="Arial" w:hAnsi="Arial" w:cs="Arial"/>
          <w:sz w:val="24"/>
          <w:szCs w:val="24"/>
        </w:rPr>
        <w:t>asileira já foi modificada 95 vezes</w:t>
      </w:r>
      <w:r w:rsidR="0096568B">
        <w:rPr>
          <w:rFonts w:ascii="Arial" w:hAnsi="Arial" w:cs="Arial"/>
          <w:sz w:val="24"/>
          <w:szCs w:val="24"/>
        </w:rPr>
        <w:t>.</w:t>
      </w:r>
      <w:r w:rsidR="00EB771D">
        <w:rPr>
          <w:rStyle w:val="Refdenotaderodap"/>
          <w:rFonts w:ascii="Arial" w:hAnsi="Arial" w:cs="Arial"/>
          <w:sz w:val="24"/>
          <w:szCs w:val="24"/>
        </w:rPr>
        <w:footnoteReference w:id="3"/>
      </w:r>
    </w:p>
    <w:p w14:paraId="1E8BE152" w14:textId="285C3859" w:rsidR="00E15AA0" w:rsidRDefault="003F3AF2" w:rsidP="001A2072">
      <w:pPr>
        <w:spacing w:line="360" w:lineRule="auto"/>
        <w:ind w:firstLine="708"/>
        <w:jc w:val="both"/>
        <w:rPr>
          <w:rFonts w:ascii="Arial" w:hAnsi="Arial" w:cs="Arial"/>
          <w:sz w:val="24"/>
          <w:szCs w:val="24"/>
        </w:rPr>
      </w:pPr>
      <w:r>
        <w:rPr>
          <w:rFonts w:ascii="Arial" w:hAnsi="Arial" w:cs="Arial"/>
          <w:sz w:val="24"/>
          <w:szCs w:val="24"/>
        </w:rPr>
        <w:t>De forma semelhante, a Constituição norte-americana mostra-se ser também rígida</w:t>
      </w:r>
      <w:r w:rsidR="001A2072">
        <w:rPr>
          <w:rFonts w:ascii="Arial" w:hAnsi="Arial" w:cs="Arial"/>
          <w:sz w:val="24"/>
          <w:szCs w:val="24"/>
        </w:rPr>
        <w:t xml:space="preserve">. O processo de </w:t>
      </w:r>
      <w:r w:rsidR="0096568B">
        <w:rPr>
          <w:rFonts w:ascii="Arial" w:hAnsi="Arial" w:cs="Arial"/>
          <w:sz w:val="24"/>
          <w:szCs w:val="24"/>
        </w:rPr>
        <w:t>e</w:t>
      </w:r>
      <w:r w:rsidR="001A2072">
        <w:rPr>
          <w:rFonts w:ascii="Arial" w:hAnsi="Arial" w:cs="Arial"/>
          <w:sz w:val="24"/>
          <w:szCs w:val="24"/>
        </w:rPr>
        <w:t xml:space="preserve">mendas àquele texto constitucional é disciplinado por seu </w:t>
      </w:r>
      <w:r w:rsidR="0096568B">
        <w:rPr>
          <w:rFonts w:ascii="Arial" w:hAnsi="Arial" w:cs="Arial"/>
          <w:sz w:val="24"/>
          <w:szCs w:val="24"/>
        </w:rPr>
        <w:t>a</w:t>
      </w:r>
      <w:r w:rsidR="001A2072">
        <w:rPr>
          <w:rFonts w:ascii="Arial" w:hAnsi="Arial" w:cs="Arial"/>
          <w:sz w:val="24"/>
          <w:szCs w:val="24"/>
        </w:rPr>
        <w:t xml:space="preserve">rtigo V, </w:t>
      </w:r>
      <w:r w:rsidR="0096568B">
        <w:rPr>
          <w:rFonts w:ascii="Arial" w:hAnsi="Arial" w:cs="Arial"/>
          <w:sz w:val="24"/>
          <w:szCs w:val="24"/>
        </w:rPr>
        <w:t xml:space="preserve">o qual </w:t>
      </w:r>
      <w:r w:rsidR="001A2072">
        <w:rPr>
          <w:rFonts w:ascii="Arial" w:hAnsi="Arial" w:cs="Arial"/>
          <w:sz w:val="24"/>
          <w:szCs w:val="24"/>
        </w:rPr>
        <w:t>dispõe que</w:t>
      </w:r>
      <w:r w:rsidR="00E15AA0">
        <w:rPr>
          <w:rFonts w:ascii="Arial" w:hAnsi="Arial" w:cs="Arial"/>
          <w:sz w:val="24"/>
          <w:szCs w:val="24"/>
        </w:rPr>
        <w:t>:</w:t>
      </w:r>
    </w:p>
    <w:p w14:paraId="774FC354" w14:textId="74EA82D9" w:rsidR="003F3AF2" w:rsidRPr="00CF320E" w:rsidRDefault="001A2072" w:rsidP="008C6D71">
      <w:pPr>
        <w:spacing w:after="0" w:line="240" w:lineRule="auto"/>
        <w:ind w:left="2268" w:firstLine="284"/>
        <w:jc w:val="both"/>
        <w:rPr>
          <w:rFonts w:ascii="Arial" w:hAnsi="Arial" w:cs="Arial"/>
          <w:sz w:val="20"/>
          <w:szCs w:val="20"/>
        </w:rPr>
      </w:pPr>
      <w:r w:rsidRPr="00CF320E">
        <w:rPr>
          <w:rFonts w:ascii="Arial" w:hAnsi="Arial" w:cs="Arial"/>
          <w:sz w:val="20"/>
          <w:szCs w:val="20"/>
        </w:rPr>
        <w:t xml:space="preserve"> </w:t>
      </w:r>
      <w:r w:rsidR="00E15AA0" w:rsidRPr="00CF320E">
        <w:rPr>
          <w:rFonts w:ascii="Arial" w:hAnsi="Arial" w:cs="Arial"/>
          <w:sz w:val="20"/>
          <w:szCs w:val="20"/>
        </w:rPr>
        <w:t>O</w:t>
      </w:r>
      <w:r w:rsidRPr="00CF320E">
        <w:rPr>
          <w:rFonts w:ascii="Arial" w:hAnsi="Arial" w:cs="Arial"/>
          <w:sz w:val="20"/>
          <w:szCs w:val="20"/>
        </w:rPr>
        <w:t xml:space="preserve"> Congresso, todas as vezes que dois terços de ambas as Câmaras o julgarem necessário, </w:t>
      </w:r>
      <w:r w:rsidR="00FD2057" w:rsidRPr="00CF320E">
        <w:rPr>
          <w:rFonts w:ascii="Arial" w:hAnsi="Arial" w:cs="Arial"/>
          <w:sz w:val="20"/>
          <w:szCs w:val="20"/>
        </w:rPr>
        <w:t>poderá propor</w:t>
      </w:r>
      <w:r w:rsidRPr="00CF320E">
        <w:rPr>
          <w:rFonts w:ascii="Arial" w:hAnsi="Arial" w:cs="Arial"/>
          <w:sz w:val="20"/>
          <w:szCs w:val="20"/>
        </w:rPr>
        <w:t xml:space="preserve"> emendas a esta Constituição, ou, a pedido das legislaturas de dois terços dos diversos Estados, convocará uma convenção para a proposta de emendas que, em ambos os casos, serão válidas para todos os fins e propósitos, como parte desta Constituição, quando ratificadas pelas legislaturas de três quartos dos diversos Estados, ou por três quartos das convenções para tanto reunidas, conforme um ou outro modo de ratificação ten</w:t>
      </w:r>
      <w:r w:rsidR="00FD2057" w:rsidRPr="00CF320E">
        <w:rPr>
          <w:rFonts w:ascii="Arial" w:hAnsi="Arial" w:cs="Arial"/>
          <w:sz w:val="20"/>
          <w:szCs w:val="20"/>
        </w:rPr>
        <w:t xml:space="preserve">ha sido proposto pelo Congresso; ressalvado que </w:t>
      </w:r>
      <w:r w:rsidRPr="00CF320E">
        <w:rPr>
          <w:rFonts w:ascii="Arial" w:hAnsi="Arial" w:cs="Arial"/>
          <w:sz w:val="20"/>
          <w:szCs w:val="20"/>
        </w:rPr>
        <w:t>nenhuma emenda poderá ser feita antes do ano de mil oitocentos e oito sobre a primeira e sobre a quarta cláusulas da nona secção do primeiro artigo, e</w:t>
      </w:r>
      <w:r w:rsidR="00FD2057" w:rsidRPr="00CF320E">
        <w:rPr>
          <w:rFonts w:ascii="Arial" w:hAnsi="Arial" w:cs="Arial"/>
          <w:sz w:val="20"/>
          <w:szCs w:val="20"/>
        </w:rPr>
        <w:t xml:space="preserve"> que</w:t>
      </w:r>
      <w:r w:rsidR="0078214E" w:rsidRPr="00CF320E">
        <w:rPr>
          <w:rFonts w:ascii="Arial" w:hAnsi="Arial" w:cs="Arial"/>
          <w:sz w:val="20"/>
          <w:szCs w:val="20"/>
        </w:rPr>
        <w:t xml:space="preserve"> n</w:t>
      </w:r>
      <w:r w:rsidRPr="00CF320E">
        <w:rPr>
          <w:rFonts w:ascii="Arial" w:hAnsi="Arial" w:cs="Arial"/>
          <w:sz w:val="20"/>
          <w:szCs w:val="20"/>
        </w:rPr>
        <w:t>enhum Estado poderá ser privado, sem o seu consentimento, da igualdade de sufrágio no Senado</w:t>
      </w:r>
      <w:r w:rsidR="0096568B">
        <w:rPr>
          <w:rFonts w:ascii="Arial" w:hAnsi="Arial" w:cs="Arial"/>
          <w:sz w:val="20"/>
          <w:szCs w:val="20"/>
        </w:rPr>
        <w:t>.</w:t>
      </w:r>
      <w:r w:rsidR="00FD2057" w:rsidRPr="00CF320E">
        <w:rPr>
          <w:rStyle w:val="Refdenotaderodap"/>
          <w:rFonts w:ascii="Arial" w:hAnsi="Arial" w:cs="Arial"/>
          <w:sz w:val="20"/>
          <w:szCs w:val="20"/>
        </w:rPr>
        <w:footnoteReference w:id="4"/>
      </w:r>
    </w:p>
    <w:p w14:paraId="4A0564BA" w14:textId="77777777" w:rsidR="0078214E" w:rsidRDefault="0078214E" w:rsidP="001A2072">
      <w:pPr>
        <w:spacing w:line="360" w:lineRule="auto"/>
        <w:ind w:firstLine="708"/>
        <w:jc w:val="both"/>
        <w:rPr>
          <w:rFonts w:ascii="Arial" w:hAnsi="Arial" w:cs="Arial"/>
          <w:sz w:val="24"/>
          <w:szCs w:val="24"/>
        </w:rPr>
      </w:pPr>
      <w:r w:rsidRPr="005E4CFE">
        <w:rPr>
          <w:rFonts w:ascii="Arial" w:hAnsi="Arial" w:cs="Arial"/>
          <w:sz w:val="24"/>
          <w:szCs w:val="24"/>
          <w:highlight w:val="yellow"/>
          <w:rPrChange w:id="2" w:author="Tatiana Viana" w:date="2017-05-03T01:54:00Z">
            <w:rPr>
              <w:rFonts w:ascii="Arial" w:hAnsi="Arial" w:cs="Arial"/>
              <w:sz w:val="24"/>
              <w:szCs w:val="24"/>
            </w:rPr>
          </w:rPrChange>
        </w:rPr>
        <w:t>(fim dessa parte)</w:t>
      </w:r>
    </w:p>
    <w:p w14:paraId="4BF60D1C" w14:textId="77777777" w:rsidR="00437380" w:rsidRDefault="00437380" w:rsidP="0078214E">
      <w:pPr>
        <w:spacing w:line="360" w:lineRule="auto"/>
        <w:jc w:val="both"/>
        <w:rPr>
          <w:rFonts w:ascii="Arial" w:hAnsi="Arial" w:cs="Arial"/>
          <w:sz w:val="24"/>
          <w:szCs w:val="24"/>
        </w:rPr>
      </w:pPr>
    </w:p>
    <w:p w14:paraId="3961C756" w14:textId="3B40E5EF" w:rsidR="00A630D0" w:rsidRDefault="00A630D0" w:rsidP="0078214E">
      <w:pPr>
        <w:spacing w:line="360" w:lineRule="auto"/>
        <w:jc w:val="both"/>
        <w:rPr>
          <w:rFonts w:ascii="Arial" w:hAnsi="Arial" w:cs="Arial"/>
          <w:sz w:val="24"/>
          <w:szCs w:val="24"/>
        </w:rPr>
      </w:pPr>
      <w:r>
        <w:rPr>
          <w:rFonts w:ascii="Arial" w:hAnsi="Arial" w:cs="Arial"/>
          <w:sz w:val="24"/>
          <w:szCs w:val="24"/>
        </w:rPr>
        <w:tab/>
        <w:t xml:space="preserve">De todo modo, por mais de cem anos desde a instituição do </w:t>
      </w:r>
      <w:proofErr w:type="spellStart"/>
      <w:r>
        <w:rPr>
          <w:rFonts w:ascii="Arial" w:hAnsi="Arial" w:cs="Arial"/>
          <w:i/>
          <w:sz w:val="24"/>
          <w:szCs w:val="24"/>
        </w:rPr>
        <w:t>Judiciary</w:t>
      </w:r>
      <w:proofErr w:type="spellEnd"/>
      <w:r>
        <w:rPr>
          <w:rFonts w:ascii="Arial" w:hAnsi="Arial" w:cs="Arial"/>
          <w:i/>
          <w:sz w:val="24"/>
          <w:szCs w:val="24"/>
        </w:rPr>
        <w:t xml:space="preserve"> </w:t>
      </w:r>
      <w:proofErr w:type="spellStart"/>
      <w:r>
        <w:rPr>
          <w:rFonts w:ascii="Arial" w:hAnsi="Arial" w:cs="Arial"/>
          <w:i/>
          <w:sz w:val="24"/>
          <w:szCs w:val="24"/>
        </w:rPr>
        <w:t>Act</w:t>
      </w:r>
      <w:proofErr w:type="spellEnd"/>
      <w:r>
        <w:rPr>
          <w:rFonts w:ascii="Arial" w:hAnsi="Arial" w:cs="Arial"/>
          <w:sz w:val="24"/>
          <w:szCs w:val="24"/>
        </w:rPr>
        <w:t xml:space="preserve"> de 1789, ao qual já fizemos referência na aula passada, não se possibilitava à Suprema Corte o poder de selecionar os casos que iria ou não julgar. Tinha-se, a partir da previsão constitucional, o detalhamento legal dos casos de sua competência e da forma de seu exercício, a </w:t>
      </w:r>
      <w:r w:rsidRPr="000A325B">
        <w:rPr>
          <w:rFonts w:ascii="Arial" w:hAnsi="Arial" w:cs="Arial"/>
          <w:sz w:val="24"/>
          <w:szCs w:val="24"/>
        </w:rPr>
        <w:t>cujo</w:t>
      </w:r>
      <w:r>
        <w:rPr>
          <w:rFonts w:ascii="Arial" w:hAnsi="Arial" w:cs="Arial"/>
          <w:sz w:val="24"/>
          <w:szCs w:val="24"/>
        </w:rPr>
        <w:t xml:space="preserve"> cumprimento estava o Tribunal vinculado, devendo apreciar os processos que atendiam a</w:t>
      </w:r>
      <w:r w:rsidR="00977785">
        <w:rPr>
          <w:rFonts w:ascii="Arial" w:hAnsi="Arial" w:cs="Arial"/>
          <w:sz w:val="24"/>
          <w:szCs w:val="24"/>
        </w:rPr>
        <w:t xml:space="preserve">os requisitos ali estipulados. </w:t>
      </w:r>
      <w:r>
        <w:rPr>
          <w:rFonts w:ascii="Arial" w:hAnsi="Arial" w:cs="Arial"/>
          <w:sz w:val="24"/>
          <w:szCs w:val="24"/>
        </w:rPr>
        <w:t xml:space="preserve">Entretanto, </w:t>
      </w:r>
      <w:r w:rsidR="000921BA">
        <w:rPr>
          <w:rFonts w:ascii="Arial" w:hAnsi="Arial" w:cs="Arial"/>
          <w:sz w:val="24"/>
          <w:szCs w:val="24"/>
        </w:rPr>
        <w:t xml:space="preserve">o </w:t>
      </w:r>
      <w:r>
        <w:rPr>
          <w:rFonts w:ascii="Arial" w:hAnsi="Arial" w:cs="Arial"/>
          <w:sz w:val="24"/>
          <w:szCs w:val="24"/>
        </w:rPr>
        <w:t xml:space="preserve">modelo inicial instaurado em 1789 sofreu mudanças sucessivas ao longo do tempo, as quais gradualmente foram </w:t>
      </w:r>
      <w:r w:rsidR="000921BA" w:rsidRPr="000A325B">
        <w:rPr>
          <w:rFonts w:ascii="Arial" w:hAnsi="Arial" w:cs="Arial"/>
          <w:sz w:val="24"/>
          <w:szCs w:val="24"/>
        </w:rPr>
        <w:t>atribuindo</w:t>
      </w:r>
      <w:r w:rsidR="000921BA">
        <w:rPr>
          <w:rFonts w:ascii="Arial" w:hAnsi="Arial" w:cs="Arial"/>
          <w:sz w:val="24"/>
          <w:szCs w:val="24"/>
        </w:rPr>
        <w:t xml:space="preserve"> </w:t>
      </w:r>
      <w:r>
        <w:rPr>
          <w:rFonts w:ascii="Arial" w:hAnsi="Arial" w:cs="Arial"/>
          <w:sz w:val="24"/>
          <w:szCs w:val="24"/>
        </w:rPr>
        <w:t xml:space="preserve">maior discricionariedade à Suprema Corte, no sentido de apenas exercer suas atribuições recursais nos casos em que ela própria reputasse relevantes. </w:t>
      </w:r>
    </w:p>
    <w:p w14:paraId="7728F1C0" w14:textId="2C573064" w:rsidR="00A630D0" w:rsidRPr="00B21FD1" w:rsidRDefault="00A630D0" w:rsidP="00A630D0">
      <w:pPr>
        <w:spacing w:line="360" w:lineRule="auto"/>
        <w:ind w:firstLine="708"/>
        <w:jc w:val="both"/>
        <w:rPr>
          <w:rFonts w:ascii="Arial" w:hAnsi="Arial" w:cs="Arial"/>
          <w:i/>
          <w:sz w:val="24"/>
          <w:szCs w:val="24"/>
        </w:rPr>
      </w:pPr>
      <w:r>
        <w:rPr>
          <w:rFonts w:ascii="Arial" w:hAnsi="Arial" w:cs="Arial"/>
          <w:sz w:val="24"/>
          <w:szCs w:val="24"/>
        </w:rPr>
        <w:t xml:space="preserve">Nesse contexto, Edward </w:t>
      </w:r>
      <w:proofErr w:type="spellStart"/>
      <w:r>
        <w:rPr>
          <w:rFonts w:ascii="Arial" w:hAnsi="Arial" w:cs="Arial"/>
          <w:sz w:val="24"/>
          <w:szCs w:val="24"/>
        </w:rPr>
        <w:t>Hartnett</w:t>
      </w:r>
      <w:proofErr w:type="spellEnd"/>
      <w:r w:rsidR="00505105">
        <w:rPr>
          <w:rFonts w:ascii="Arial" w:hAnsi="Arial" w:cs="Arial"/>
          <w:sz w:val="24"/>
          <w:szCs w:val="24"/>
        </w:rPr>
        <w:t xml:space="preserve"> (2000)</w:t>
      </w:r>
      <w:r w:rsidR="000921BA">
        <w:rPr>
          <w:rFonts w:ascii="Arial" w:hAnsi="Arial" w:cs="Arial"/>
          <w:sz w:val="24"/>
          <w:szCs w:val="24"/>
        </w:rPr>
        <w:t>,</w:t>
      </w:r>
      <w:r>
        <w:rPr>
          <w:rStyle w:val="Refdenotaderodap"/>
          <w:rFonts w:ascii="Arial" w:hAnsi="Arial" w:cs="Arial"/>
          <w:sz w:val="24"/>
          <w:szCs w:val="24"/>
        </w:rPr>
        <w:footnoteReference w:id="5"/>
      </w:r>
      <w:r>
        <w:rPr>
          <w:rFonts w:ascii="Arial" w:hAnsi="Arial" w:cs="Arial"/>
          <w:sz w:val="24"/>
          <w:szCs w:val="24"/>
        </w:rPr>
        <w:t xml:space="preserve"> professor norte-americano da </w:t>
      </w:r>
      <w:proofErr w:type="spellStart"/>
      <w:r w:rsidRPr="00C7236F">
        <w:rPr>
          <w:rFonts w:ascii="Arial" w:hAnsi="Arial" w:cs="Arial"/>
          <w:i/>
          <w:sz w:val="24"/>
          <w:szCs w:val="24"/>
        </w:rPr>
        <w:t>Seton</w:t>
      </w:r>
      <w:proofErr w:type="spellEnd"/>
      <w:r w:rsidRPr="00C7236F">
        <w:rPr>
          <w:rFonts w:ascii="Arial" w:hAnsi="Arial" w:cs="Arial"/>
          <w:i/>
          <w:sz w:val="24"/>
          <w:szCs w:val="24"/>
        </w:rPr>
        <w:t xml:space="preserve"> Hall </w:t>
      </w:r>
      <w:proofErr w:type="spellStart"/>
      <w:r w:rsidRPr="00C7236F">
        <w:rPr>
          <w:rFonts w:ascii="Arial" w:hAnsi="Arial" w:cs="Arial"/>
          <w:i/>
          <w:sz w:val="24"/>
          <w:szCs w:val="24"/>
        </w:rPr>
        <w:t>University</w:t>
      </w:r>
      <w:proofErr w:type="spellEnd"/>
      <w:r w:rsidRPr="00C7236F">
        <w:rPr>
          <w:rFonts w:ascii="Arial" w:hAnsi="Arial" w:cs="Arial"/>
          <w:i/>
          <w:sz w:val="24"/>
          <w:szCs w:val="24"/>
        </w:rPr>
        <w:t xml:space="preserve"> </w:t>
      </w:r>
      <w:proofErr w:type="spellStart"/>
      <w:r w:rsidRPr="00C7236F">
        <w:rPr>
          <w:rFonts w:ascii="Arial" w:hAnsi="Arial" w:cs="Arial"/>
          <w:i/>
          <w:sz w:val="24"/>
          <w:szCs w:val="24"/>
        </w:rPr>
        <w:t>School</w:t>
      </w:r>
      <w:proofErr w:type="spellEnd"/>
      <w:r w:rsidRPr="00C7236F">
        <w:rPr>
          <w:rFonts w:ascii="Arial" w:hAnsi="Arial" w:cs="Arial"/>
          <w:i/>
          <w:sz w:val="24"/>
          <w:szCs w:val="24"/>
        </w:rPr>
        <w:t xml:space="preserve"> </w:t>
      </w:r>
      <w:proofErr w:type="spellStart"/>
      <w:r w:rsidRPr="00C7236F">
        <w:rPr>
          <w:rFonts w:ascii="Arial" w:hAnsi="Arial" w:cs="Arial"/>
          <w:i/>
          <w:sz w:val="24"/>
          <w:szCs w:val="24"/>
        </w:rPr>
        <w:t>of</w:t>
      </w:r>
      <w:proofErr w:type="spellEnd"/>
      <w:r w:rsidRPr="00C7236F">
        <w:rPr>
          <w:rFonts w:ascii="Arial" w:hAnsi="Arial" w:cs="Arial"/>
          <w:i/>
          <w:sz w:val="24"/>
          <w:szCs w:val="24"/>
        </w:rPr>
        <w:t xml:space="preserve"> Law</w:t>
      </w:r>
      <w:r>
        <w:rPr>
          <w:rFonts w:ascii="Arial" w:hAnsi="Arial" w:cs="Arial"/>
          <w:sz w:val="24"/>
          <w:szCs w:val="24"/>
        </w:rPr>
        <w:t xml:space="preserve"> e especialista na história e prática da Suprema Corte dos Estados Unidos, faz referência a relatório</w:t>
      </w:r>
      <w:r w:rsidR="00476F78">
        <w:rPr>
          <w:rFonts w:ascii="Arial" w:hAnsi="Arial" w:cs="Arial"/>
          <w:sz w:val="24"/>
          <w:szCs w:val="24"/>
        </w:rPr>
        <w:t xml:space="preserve"> – e</w:t>
      </w:r>
      <w:r>
        <w:rPr>
          <w:rFonts w:ascii="Arial" w:hAnsi="Arial" w:cs="Arial"/>
          <w:sz w:val="24"/>
          <w:szCs w:val="24"/>
        </w:rPr>
        <w:t>laborado pela Câmara dos Representantes daquele país</w:t>
      </w:r>
      <w:r w:rsidR="00476F78">
        <w:rPr>
          <w:rFonts w:ascii="Arial" w:hAnsi="Arial" w:cs="Arial"/>
          <w:sz w:val="24"/>
          <w:szCs w:val="24"/>
        </w:rPr>
        <w:t xml:space="preserve"> – que </w:t>
      </w:r>
      <w:r>
        <w:rPr>
          <w:rFonts w:ascii="Arial" w:hAnsi="Arial" w:cs="Arial"/>
          <w:sz w:val="24"/>
          <w:szCs w:val="24"/>
        </w:rPr>
        <w:t xml:space="preserve">revelava, em meados do Século XIX, </w:t>
      </w:r>
      <w:r w:rsidR="000921BA">
        <w:rPr>
          <w:rFonts w:ascii="Arial" w:hAnsi="Arial" w:cs="Arial"/>
          <w:sz w:val="24"/>
          <w:szCs w:val="24"/>
        </w:rPr>
        <w:t xml:space="preserve">o </w:t>
      </w:r>
      <w:r>
        <w:rPr>
          <w:rFonts w:ascii="Arial" w:hAnsi="Arial" w:cs="Arial"/>
          <w:sz w:val="24"/>
          <w:szCs w:val="24"/>
        </w:rPr>
        <w:t xml:space="preserve">crescimento acentuado dos trabalhos do mencionado Tribunal após a Guerra de Secessão, travada entre 1861 e 1865. Nesse estudo, foram apresentados os seguintes números de casos submetidos à apreciação da Suprema Corte: </w:t>
      </w:r>
      <w:r w:rsidRPr="00A16962">
        <w:rPr>
          <w:rFonts w:ascii="Arial" w:hAnsi="Arial" w:cs="Arial"/>
          <w:i/>
          <w:sz w:val="24"/>
          <w:szCs w:val="24"/>
        </w:rPr>
        <w:t>(i)</w:t>
      </w:r>
      <w:r>
        <w:rPr>
          <w:rFonts w:ascii="Arial" w:hAnsi="Arial" w:cs="Arial"/>
          <w:sz w:val="24"/>
          <w:szCs w:val="24"/>
        </w:rPr>
        <w:t xml:space="preserve"> em 1860: 210 casos em acervo e 91 julgados; </w:t>
      </w:r>
      <w:r w:rsidRPr="00A16962">
        <w:rPr>
          <w:rFonts w:ascii="Arial" w:hAnsi="Arial" w:cs="Arial"/>
          <w:i/>
          <w:sz w:val="24"/>
          <w:szCs w:val="24"/>
        </w:rPr>
        <w:t>(</w:t>
      </w:r>
      <w:proofErr w:type="spellStart"/>
      <w:r w:rsidRPr="00A16962">
        <w:rPr>
          <w:rFonts w:ascii="Arial" w:hAnsi="Arial" w:cs="Arial"/>
          <w:i/>
          <w:sz w:val="24"/>
          <w:szCs w:val="24"/>
        </w:rPr>
        <w:t>ii</w:t>
      </w:r>
      <w:proofErr w:type="spellEnd"/>
      <w:r w:rsidRPr="00A16962">
        <w:rPr>
          <w:rFonts w:ascii="Arial" w:hAnsi="Arial" w:cs="Arial"/>
          <w:i/>
          <w:sz w:val="24"/>
          <w:szCs w:val="24"/>
        </w:rPr>
        <w:t>)</w:t>
      </w:r>
      <w:r>
        <w:rPr>
          <w:rFonts w:ascii="Arial" w:hAnsi="Arial" w:cs="Arial"/>
          <w:sz w:val="24"/>
          <w:szCs w:val="24"/>
        </w:rPr>
        <w:t xml:space="preserve"> </w:t>
      </w:r>
      <w:r w:rsidR="00AB7A6D">
        <w:rPr>
          <w:rFonts w:ascii="Arial" w:hAnsi="Arial" w:cs="Arial"/>
          <w:sz w:val="24"/>
          <w:szCs w:val="24"/>
        </w:rPr>
        <w:t>e</w:t>
      </w:r>
      <w:r w:rsidR="00977785">
        <w:rPr>
          <w:rFonts w:ascii="Arial" w:hAnsi="Arial" w:cs="Arial"/>
          <w:sz w:val="24"/>
          <w:szCs w:val="24"/>
        </w:rPr>
        <w:t xml:space="preserve">m </w:t>
      </w:r>
      <w:r>
        <w:rPr>
          <w:rFonts w:ascii="Arial" w:hAnsi="Arial" w:cs="Arial"/>
          <w:sz w:val="24"/>
          <w:szCs w:val="24"/>
        </w:rPr>
        <w:t xml:space="preserve">1870: 636 casos em acervo e 280 julgados; </w:t>
      </w:r>
      <w:r w:rsidRPr="00A16962">
        <w:rPr>
          <w:rFonts w:ascii="Arial" w:hAnsi="Arial" w:cs="Arial"/>
          <w:i/>
          <w:sz w:val="24"/>
          <w:szCs w:val="24"/>
        </w:rPr>
        <w:t>(</w:t>
      </w:r>
      <w:proofErr w:type="spellStart"/>
      <w:r w:rsidRPr="00A16962">
        <w:rPr>
          <w:rFonts w:ascii="Arial" w:hAnsi="Arial" w:cs="Arial"/>
          <w:i/>
          <w:sz w:val="24"/>
          <w:szCs w:val="24"/>
        </w:rPr>
        <w:t>iii</w:t>
      </w:r>
      <w:proofErr w:type="spellEnd"/>
      <w:r w:rsidRPr="00A16962">
        <w:rPr>
          <w:rFonts w:ascii="Arial" w:hAnsi="Arial" w:cs="Arial"/>
          <w:i/>
          <w:sz w:val="24"/>
          <w:szCs w:val="24"/>
        </w:rPr>
        <w:t>)</w:t>
      </w:r>
      <w:r>
        <w:rPr>
          <w:rFonts w:ascii="Arial" w:hAnsi="Arial" w:cs="Arial"/>
          <w:sz w:val="24"/>
          <w:szCs w:val="24"/>
        </w:rPr>
        <w:t xml:space="preserve"> </w:t>
      </w:r>
      <w:r w:rsidR="00977785">
        <w:rPr>
          <w:rFonts w:ascii="Arial" w:hAnsi="Arial" w:cs="Arial"/>
          <w:sz w:val="24"/>
          <w:szCs w:val="24"/>
        </w:rPr>
        <w:t xml:space="preserve">em </w:t>
      </w:r>
      <w:r>
        <w:rPr>
          <w:rFonts w:ascii="Arial" w:hAnsi="Arial" w:cs="Arial"/>
          <w:sz w:val="24"/>
          <w:szCs w:val="24"/>
        </w:rPr>
        <w:t>1880: 1</w:t>
      </w:r>
      <w:r w:rsidR="000921BA">
        <w:rPr>
          <w:rFonts w:ascii="Arial" w:hAnsi="Arial" w:cs="Arial"/>
          <w:sz w:val="24"/>
          <w:szCs w:val="24"/>
        </w:rPr>
        <w:t>.</w:t>
      </w:r>
      <w:r>
        <w:rPr>
          <w:rFonts w:ascii="Arial" w:hAnsi="Arial" w:cs="Arial"/>
          <w:sz w:val="24"/>
          <w:szCs w:val="24"/>
        </w:rPr>
        <w:t xml:space="preserve">202 casos em acervo e 365 julgados; </w:t>
      </w:r>
      <w:r w:rsidRPr="00A16962">
        <w:rPr>
          <w:rFonts w:ascii="Arial" w:hAnsi="Arial" w:cs="Arial"/>
          <w:i/>
          <w:sz w:val="24"/>
          <w:szCs w:val="24"/>
        </w:rPr>
        <w:t>(</w:t>
      </w:r>
      <w:proofErr w:type="spellStart"/>
      <w:r w:rsidRPr="00A16962">
        <w:rPr>
          <w:rFonts w:ascii="Arial" w:hAnsi="Arial" w:cs="Arial"/>
          <w:i/>
          <w:sz w:val="24"/>
          <w:szCs w:val="24"/>
        </w:rPr>
        <w:t>iv</w:t>
      </w:r>
      <w:proofErr w:type="spellEnd"/>
      <w:r w:rsidRPr="00A16962">
        <w:rPr>
          <w:rFonts w:ascii="Arial" w:hAnsi="Arial" w:cs="Arial"/>
          <w:i/>
          <w:sz w:val="24"/>
          <w:szCs w:val="24"/>
        </w:rPr>
        <w:t>)</w:t>
      </w:r>
      <w:r>
        <w:rPr>
          <w:rFonts w:ascii="Arial" w:hAnsi="Arial" w:cs="Arial"/>
          <w:sz w:val="24"/>
          <w:szCs w:val="24"/>
        </w:rPr>
        <w:t xml:space="preserve"> </w:t>
      </w:r>
      <w:r w:rsidR="00977785">
        <w:rPr>
          <w:rFonts w:ascii="Arial" w:hAnsi="Arial" w:cs="Arial"/>
          <w:sz w:val="24"/>
          <w:szCs w:val="24"/>
        </w:rPr>
        <w:t xml:space="preserve">em </w:t>
      </w:r>
      <w:r>
        <w:rPr>
          <w:rFonts w:ascii="Arial" w:hAnsi="Arial" w:cs="Arial"/>
          <w:sz w:val="24"/>
          <w:szCs w:val="24"/>
        </w:rPr>
        <w:t>1886: 1</w:t>
      </w:r>
      <w:r w:rsidR="000921BA">
        <w:rPr>
          <w:rFonts w:ascii="Arial" w:hAnsi="Arial" w:cs="Arial"/>
          <w:sz w:val="24"/>
          <w:szCs w:val="24"/>
        </w:rPr>
        <w:t>.</w:t>
      </w:r>
      <w:r>
        <w:rPr>
          <w:rFonts w:ascii="Arial" w:hAnsi="Arial" w:cs="Arial"/>
          <w:sz w:val="24"/>
          <w:szCs w:val="24"/>
        </w:rPr>
        <w:t>396 casos em acervo e 451 julgados. Essa constatação teria levado às primeiras reformas de relevância na estruturação do modelo norte-americano em 1891, dentre as quais se destacavam: “(i) a criação das cortes federais de apelação (</w:t>
      </w:r>
      <w:proofErr w:type="spellStart"/>
      <w:r>
        <w:rPr>
          <w:rFonts w:ascii="Arial" w:hAnsi="Arial" w:cs="Arial"/>
          <w:i/>
          <w:sz w:val="24"/>
          <w:szCs w:val="24"/>
        </w:rPr>
        <w:t>circuit</w:t>
      </w:r>
      <w:proofErr w:type="spellEnd"/>
      <w:r>
        <w:rPr>
          <w:rFonts w:ascii="Arial" w:hAnsi="Arial" w:cs="Arial"/>
          <w:i/>
          <w:sz w:val="24"/>
          <w:szCs w:val="24"/>
        </w:rPr>
        <w:t xml:space="preserve"> </w:t>
      </w:r>
      <w:proofErr w:type="spellStart"/>
      <w:r>
        <w:rPr>
          <w:rFonts w:ascii="Arial" w:hAnsi="Arial" w:cs="Arial"/>
          <w:i/>
          <w:sz w:val="24"/>
          <w:szCs w:val="24"/>
        </w:rPr>
        <w:t>courts</w:t>
      </w:r>
      <w:proofErr w:type="spellEnd"/>
      <w:r>
        <w:rPr>
          <w:rFonts w:ascii="Arial" w:hAnsi="Arial" w:cs="Arial"/>
          <w:i/>
          <w:sz w:val="24"/>
          <w:szCs w:val="24"/>
        </w:rPr>
        <w:t xml:space="preserve"> </w:t>
      </w:r>
      <w:proofErr w:type="spellStart"/>
      <w:r>
        <w:rPr>
          <w:rFonts w:ascii="Arial" w:hAnsi="Arial" w:cs="Arial"/>
          <w:i/>
          <w:sz w:val="24"/>
          <w:szCs w:val="24"/>
        </w:rPr>
        <w:t>of</w:t>
      </w:r>
      <w:proofErr w:type="spellEnd"/>
      <w:r>
        <w:rPr>
          <w:rFonts w:ascii="Arial" w:hAnsi="Arial" w:cs="Arial"/>
          <w:i/>
          <w:sz w:val="24"/>
          <w:szCs w:val="24"/>
        </w:rPr>
        <w:t xml:space="preserve"> appeal</w:t>
      </w:r>
      <w:r>
        <w:rPr>
          <w:rFonts w:ascii="Arial" w:hAnsi="Arial" w:cs="Arial"/>
          <w:sz w:val="24"/>
          <w:szCs w:val="24"/>
        </w:rPr>
        <w:t>); (</w:t>
      </w:r>
      <w:proofErr w:type="spellStart"/>
      <w:r>
        <w:rPr>
          <w:rFonts w:ascii="Arial" w:hAnsi="Arial" w:cs="Arial"/>
          <w:sz w:val="24"/>
          <w:szCs w:val="24"/>
        </w:rPr>
        <w:t>ii</w:t>
      </w:r>
      <w:proofErr w:type="spellEnd"/>
      <w:r>
        <w:rPr>
          <w:rFonts w:ascii="Arial" w:hAnsi="Arial" w:cs="Arial"/>
          <w:sz w:val="24"/>
          <w:szCs w:val="24"/>
        </w:rPr>
        <w:t xml:space="preserve">) a irrecorribilidade de diversas decisões proferidas por essas cortes federais de apelação, salvo quando houvesse, alternativamente, a </w:t>
      </w:r>
      <w:r>
        <w:rPr>
          <w:rFonts w:ascii="Arial" w:hAnsi="Arial" w:cs="Arial"/>
          <w:i/>
          <w:sz w:val="24"/>
          <w:szCs w:val="24"/>
        </w:rPr>
        <w:t>certificação</w:t>
      </w:r>
      <w:r>
        <w:rPr>
          <w:rFonts w:ascii="Arial" w:hAnsi="Arial" w:cs="Arial"/>
          <w:sz w:val="24"/>
          <w:szCs w:val="24"/>
        </w:rPr>
        <w:t xml:space="preserve"> pela corte inferior de uma questão de direito a concessão pela Suprema Corte de </w:t>
      </w:r>
      <w:r>
        <w:rPr>
          <w:rFonts w:ascii="Arial" w:hAnsi="Arial" w:cs="Arial"/>
          <w:i/>
          <w:sz w:val="24"/>
          <w:szCs w:val="24"/>
        </w:rPr>
        <w:t xml:space="preserve">writ </w:t>
      </w:r>
      <w:proofErr w:type="spellStart"/>
      <w:r>
        <w:rPr>
          <w:rFonts w:ascii="Arial" w:hAnsi="Arial" w:cs="Arial"/>
          <w:i/>
          <w:sz w:val="24"/>
          <w:szCs w:val="24"/>
        </w:rPr>
        <w:t>of</w:t>
      </w:r>
      <w:proofErr w:type="spellEnd"/>
      <w:r>
        <w:rPr>
          <w:rFonts w:ascii="Arial" w:hAnsi="Arial" w:cs="Arial"/>
          <w:i/>
          <w:sz w:val="24"/>
          <w:szCs w:val="24"/>
        </w:rPr>
        <w:t xml:space="preserve"> </w:t>
      </w:r>
      <w:proofErr w:type="spellStart"/>
      <w:r>
        <w:rPr>
          <w:rFonts w:ascii="Arial" w:hAnsi="Arial" w:cs="Arial"/>
          <w:i/>
          <w:sz w:val="24"/>
          <w:szCs w:val="24"/>
        </w:rPr>
        <w:t>certiorari</w:t>
      </w:r>
      <w:proofErr w:type="spellEnd"/>
      <w:r w:rsidR="00BE4C0E">
        <w:rPr>
          <w:rFonts w:ascii="Arial" w:hAnsi="Arial" w:cs="Arial"/>
          <w:sz w:val="24"/>
          <w:szCs w:val="24"/>
        </w:rPr>
        <w:t>”,</w:t>
      </w:r>
      <w:r>
        <w:rPr>
          <w:rFonts w:ascii="Arial" w:hAnsi="Arial" w:cs="Arial"/>
          <w:sz w:val="24"/>
          <w:szCs w:val="24"/>
        </w:rPr>
        <w:t xml:space="preserve"> que, em tal época, “</w:t>
      </w:r>
      <w:r w:rsidRPr="00B21FD1">
        <w:rPr>
          <w:rFonts w:ascii="Arial" w:hAnsi="Arial" w:cs="Arial"/>
          <w:sz w:val="24"/>
          <w:szCs w:val="24"/>
        </w:rPr>
        <w:t>era mecanismo de inclusão de causas na competência recursal</w:t>
      </w:r>
      <w:r>
        <w:rPr>
          <w:rFonts w:ascii="Arial" w:hAnsi="Arial" w:cs="Arial"/>
          <w:sz w:val="24"/>
          <w:szCs w:val="24"/>
        </w:rPr>
        <w:t xml:space="preserve"> da Suprema Corte americana, e não de rejeição” (</w:t>
      </w:r>
      <w:r w:rsidR="001D14F6" w:rsidRPr="00074309">
        <w:rPr>
          <w:rFonts w:ascii="Arial" w:hAnsi="Arial" w:cs="Arial"/>
          <w:sz w:val="24"/>
          <w:szCs w:val="24"/>
        </w:rPr>
        <w:t>WAMBIER; DANTAS, 2016</w:t>
      </w:r>
      <w:r>
        <w:rPr>
          <w:rFonts w:ascii="Arial" w:hAnsi="Arial" w:cs="Arial"/>
          <w:sz w:val="24"/>
          <w:szCs w:val="24"/>
        </w:rPr>
        <w:t>, p. 462).</w:t>
      </w:r>
    </w:p>
    <w:p w14:paraId="78CF45D6" w14:textId="0007FC49" w:rsidR="00A630D0" w:rsidRDefault="00060A9E" w:rsidP="00A630D0">
      <w:pPr>
        <w:spacing w:line="360" w:lineRule="auto"/>
        <w:jc w:val="both"/>
        <w:rPr>
          <w:rFonts w:ascii="Arial" w:hAnsi="Arial" w:cs="Arial"/>
          <w:sz w:val="24"/>
          <w:szCs w:val="24"/>
        </w:rPr>
      </w:pPr>
      <w:r>
        <w:rPr>
          <w:noProof/>
          <w:lang w:eastAsia="pt-BR"/>
        </w:rPr>
        <w:drawing>
          <wp:anchor distT="0" distB="0" distL="114300" distR="114300" simplePos="0" relativeHeight="251651072" behindDoc="0" locked="0" layoutInCell="1" allowOverlap="1" wp14:anchorId="54F6FA61" wp14:editId="21F04929">
            <wp:simplePos x="0" y="0"/>
            <wp:positionH relativeFrom="column">
              <wp:posOffset>4295140</wp:posOffset>
            </wp:positionH>
            <wp:positionV relativeFrom="paragraph">
              <wp:posOffset>1416685</wp:posOffset>
            </wp:positionV>
            <wp:extent cx="1985010" cy="2033270"/>
            <wp:effectExtent l="0" t="0" r="0" b="5080"/>
            <wp:wrapSquare wrapText="bothSides"/>
            <wp:docPr id="1" name="Imagem 1" descr="Resultado de imagem para 1925 o Judges’ B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1925 o Judges’ Bi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5010" cy="2033270"/>
                    </a:xfrm>
                    <a:prstGeom prst="rect">
                      <a:avLst/>
                    </a:prstGeom>
                    <a:noFill/>
                    <a:ln>
                      <a:noFill/>
                    </a:ln>
                  </pic:spPr>
                </pic:pic>
              </a:graphicData>
            </a:graphic>
            <wp14:sizeRelH relativeFrom="page">
              <wp14:pctWidth>0</wp14:pctWidth>
            </wp14:sizeRelH>
            <wp14:sizeRelV relativeFrom="page">
              <wp14:pctHeight>0</wp14:pctHeight>
            </wp14:sizeRelV>
          </wp:anchor>
        </w:drawing>
      </w:r>
      <w:r w:rsidR="00053E6F">
        <w:rPr>
          <w:rFonts w:ascii="Arial" w:hAnsi="Arial" w:cs="Arial"/>
          <w:sz w:val="24"/>
          <w:szCs w:val="24"/>
        </w:rPr>
        <w:tab/>
        <w:t xml:space="preserve">No início do Século XX, porém, intensificaram-se as iniciativas no sentido da limitação da jurisdição recursal obrigatória da Suprema Corte, a qual deveria se restringir a questões que envolvessem diretamente a interpretação constitucional. Considerando a pequena extensão da Constituição norte-americana, </w:t>
      </w:r>
      <w:r w:rsidR="00BE4C0E">
        <w:rPr>
          <w:rFonts w:ascii="Arial" w:hAnsi="Arial" w:cs="Arial"/>
          <w:sz w:val="24"/>
          <w:szCs w:val="24"/>
        </w:rPr>
        <w:t xml:space="preserve">tal </w:t>
      </w:r>
      <w:r w:rsidR="00053E6F">
        <w:rPr>
          <w:rFonts w:ascii="Arial" w:hAnsi="Arial" w:cs="Arial"/>
          <w:sz w:val="24"/>
          <w:szCs w:val="24"/>
        </w:rPr>
        <w:t xml:space="preserve">limitação já reduziria bastante os trabalhos </w:t>
      </w:r>
      <w:r w:rsidR="00BE4C0E">
        <w:rPr>
          <w:rFonts w:ascii="Arial" w:hAnsi="Arial" w:cs="Arial"/>
          <w:sz w:val="24"/>
          <w:szCs w:val="24"/>
        </w:rPr>
        <w:t xml:space="preserve">do </w:t>
      </w:r>
      <w:r w:rsidR="00053E6F">
        <w:rPr>
          <w:rFonts w:ascii="Arial" w:hAnsi="Arial" w:cs="Arial"/>
          <w:sz w:val="24"/>
          <w:szCs w:val="24"/>
        </w:rPr>
        <w:t>Tribunal.</w:t>
      </w:r>
      <w:r w:rsidRPr="00060A9E">
        <w:rPr>
          <w:noProof/>
          <w:lang w:eastAsia="pt-BR"/>
        </w:rPr>
        <w:t xml:space="preserve"> </w:t>
      </w:r>
    </w:p>
    <w:p w14:paraId="42B722F2" w14:textId="5126F444" w:rsidR="00053E6F" w:rsidRDefault="00053E6F" w:rsidP="00053E6F">
      <w:pPr>
        <w:spacing w:line="360" w:lineRule="auto"/>
        <w:ind w:firstLine="708"/>
        <w:jc w:val="both"/>
        <w:rPr>
          <w:rFonts w:ascii="Arial" w:hAnsi="Arial" w:cs="Arial"/>
          <w:sz w:val="24"/>
          <w:szCs w:val="24"/>
        </w:rPr>
      </w:pPr>
      <w:r>
        <w:rPr>
          <w:rFonts w:ascii="Arial" w:hAnsi="Arial" w:cs="Arial"/>
          <w:sz w:val="24"/>
          <w:szCs w:val="24"/>
        </w:rPr>
        <w:t xml:space="preserve">Um grande defensor dessas ideias foi </w:t>
      </w:r>
      <w:commentRangeStart w:id="4"/>
      <w:r>
        <w:rPr>
          <w:rFonts w:ascii="Arial" w:hAnsi="Arial" w:cs="Arial"/>
          <w:sz w:val="24"/>
          <w:szCs w:val="24"/>
        </w:rPr>
        <w:t xml:space="preserve">William Howard </w:t>
      </w:r>
      <w:commentRangeEnd w:id="4"/>
      <w:r w:rsidR="00060A9E">
        <w:rPr>
          <w:rStyle w:val="Refdecomentrio"/>
        </w:rPr>
        <w:commentReference w:id="4"/>
      </w:r>
      <w:proofErr w:type="spellStart"/>
      <w:r>
        <w:rPr>
          <w:rFonts w:ascii="Arial" w:hAnsi="Arial" w:cs="Arial"/>
          <w:sz w:val="24"/>
          <w:szCs w:val="24"/>
        </w:rPr>
        <w:t>Taft</w:t>
      </w:r>
      <w:proofErr w:type="spellEnd"/>
      <w:r w:rsidR="00BE4C0E">
        <w:rPr>
          <w:rFonts w:ascii="Arial" w:hAnsi="Arial" w:cs="Arial"/>
          <w:sz w:val="24"/>
          <w:szCs w:val="24"/>
        </w:rPr>
        <w:t>,</w:t>
      </w:r>
      <w:r w:rsidR="00013FD4">
        <w:rPr>
          <w:rFonts w:ascii="Arial" w:hAnsi="Arial" w:cs="Arial"/>
          <w:sz w:val="24"/>
          <w:szCs w:val="24"/>
        </w:rPr>
        <w:t xml:space="preserve"> Presidente dos Estados Unidos entre 1909 e 1913, bem como Presidente da Suprema Corte (</w:t>
      </w:r>
      <w:proofErr w:type="spellStart"/>
      <w:r w:rsidR="00013FD4">
        <w:rPr>
          <w:rFonts w:ascii="Arial" w:hAnsi="Arial" w:cs="Arial"/>
          <w:i/>
          <w:sz w:val="24"/>
          <w:szCs w:val="24"/>
        </w:rPr>
        <w:t>Chief</w:t>
      </w:r>
      <w:proofErr w:type="spellEnd"/>
      <w:r w:rsidR="00013FD4">
        <w:rPr>
          <w:rFonts w:ascii="Arial" w:hAnsi="Arial" w:cs="Arial"/>
          <w:i/>
          <w:sz w:val="24"/>
          <w:szCs w:val="24"/>
        </w:rPr>
        <w:t xml:space="preserve"> Justice</w:t>
      </w:r>
      <w:r w:rsidR="00013FD4">
        <w:rPr>
          <w:rFonts w:ascii="Arial" w:hAnsi="Arial" w:cs="Arial"/>
          <w:sz w:val="24"/>
          <w:szCs w:val="24"/>
        </w:rPr>
        <w:t>) entre 1921 e 1930</w:t>
      </w:r>
      <w:r w:rsidR="00BE4C0E">
        <w:rPr>
          <w:rFonts w:ascii="Arial" w:hAnsi="Arial" w:cs="Arial"/>
          <w:sz w:val="24"/>
          <w:szCs w:val="24"/>
        </w:rPr>
        <w:t xml:space="preserve">. William Howard </w:t>
      </w:r>
      <w:r>
        <w:rPr>
          <w:rFonts w:ascii="Arial" w:hAnsi="Arial" w:cs="Arial"/>
          <w:sz w:val="24"/>
          <w:szCs w:val="24"/>
        </w:rPr>
        <w:t>patrocin</w:t>
      </w:r>
      <w:r w:rsidR="00BE4C0E">
        <w:rPr>
          <w:rFonts w:ascii="Arial" w:hAnsi="Arial" w:cs="Arial"/>
          <w:sz w:val="24"/>
          <w:szCs w:val="24"/>
        </w:rPr>
        <w:t>ou</w:t>
      </w:r>
      <w:r>
        <w:rPr>
          <w:rFonts w:ascii="Arial" w:hAnsi="Arial" w:cs="Arial"/>
          <w:sz w:val="24"/>
          <w:szCs w:val="24"/>
        </w:rPr>
        <w:t xml:space="preserve"> a ideia de que se concedesse</w:t>
      </w:r>
      <w:r w:rsidR="008653C1">
        <w:rPr>
          <w:rFonts w:ascii="Arial" w:hAnsi="Arial" w:cs="Arial"/>
          <w:sz w:val="24"/>
          <w:szCs w:val="24"/>
        </w:rPr>
        <w:t>m</w:t>
      </w:r>
      <w:r>
        <w:rPr>
          <w:rFonts w:ascii="Arial" w:hAnsi="Arial" w:cs="Arial"/>
          <w:sz w:val="24"/>
          <w:szCs w:val="24"/>
        </w:rPr>
        <w:t xml:space="preserve"> poderes mais amplos para que a Suprema Corte decidisse o que deveria ou não ser por ela examinado, mediante o instrumento do </w:t>
      </w:r>
      <w:r>
        <w:rPr>
          <w:rFonts w:ascii="Arial" w:hAnsi="Arial" w:cs="Arial"/>
          <w:i/>
          <w:sz w:val="24"/>
          <w:szCs w:val="24"/>
        </w:rPr>
        <w:t xml:space="preserve">writ </w:t>
      </w:r>
      <w:proofErr w:type="spellStart"/>
      <w:r>
        <w:rPr>
          <w:rFonts w:ascii="Arial" w:hAnsi="Arial" w:cs="Arial"/>
          <w:i/>
          <w:sz w:val="24"/>
          <w:szCs w:val="24"/>
        </w:rPr>
        <w:t>of</w:t>
      </w:r>
      <w:proofErr w:type="spellEnd"/>
      <w:r>
        <w:rPr>
          <w:rFonts w:ascii="Arial" w:hAnsi="Arial" w:cs="Arial"/>
          <w:i/>
          <w:sz w:val="24"/>
          <w:szCs w:val="24"/>
        </w:rPr>
        <w:t xml:space="preserve"> </w:t>
      </w:r>
      <w:proofErr w:type="spellStart"/>
      <w:r>
        <w:rPr>
          <w:rFonts w:ascii="Arial" w:hAnsi="Arial" w:cs="Arial"/>
          <w:i/>
          <w:sz w:val="24"/>
          <w:szCs w:val="24"/>
        </w:rPr>
        <w:t>certiorar</w:t>
      </w:r>
      <w:r w:rsidRPr="00053E6F">
        <w:rPr>
          <w:rFonts w:ascii="Arial" w:hAnsi="Arial" w:cs="Arial"/>
          <w:i/>
          <w:sz w:val="24"/>
          <w:szCs w:val="24"/>
        </w:rPr>
        <w:t>i</w:t>
      </w:r>
      <w:proofErr w:type="spellEnd"/>
      <w:r>
        <w:rPr>
          <w:rFonts w:ascii="Arial" w:hAnsi="Arial" w:cs="Arial"/>
          <w:sz w:val="24"/>
          <w:szCs w:val="24"/>
        </w:rPr>
        <w:t xml:space="preserve">, </w:t>
      </w:r>
      <w:r w:rsidRPr="00053E6F">
        <w:rPr>
          <w:rFonts w:ascii="Arial" w:hAnsi="Arial" w:cs="Arial"/>
          <w:sz w:val="24"/>
          <w:szCs w:val="24"/>
        </w:rPr>
        <w:t xml:space="preserve">que </w:t>
      </w:r>
      <w:r>
        <w:rPr>
          <w:rFonts w:ascii="Arial" w:hAnsi="Arial" w:cs="Arial"/>
          <w:sz w:val="24"/>
          <w:szCs w:val="24"/>
        </w:rPr>
        <w:t>revelava uma escolha discricioná</w:t>
      </w:r>
      <w:r w:rsidRPr="00053E6F">
        <w:rPr>
          <w:rFonts w:ascii="Arial" w:hAnsi="Arial" w:cs="Arial"/>
          <w:sz w:val="24"/>
          <w:szCs w:val="24"/>
        </w:rPr>
        <w:t>ria da Corte com base no que entendesse ser ou não relevante naquele dado momento</w:t>
      </w:r>
      <w:r w:rsidR="00013FD4">
        <w:rPr>
          <w:rFonts w:ascii="Arial" w:hAnsi="Arial" w:cs="Arial"/>
          <w:sz w:val="24"/>
          <w:szCs w:val="24"/>
        </w:rPr>
        <w:t>.</w:t>
      </w:r>
    </w:p>
    <w:p w14:paraId="38FC86C1" w14:textId="0BC6C178" w:rsidR="009922BD" w:rsidRDefault="009922BD" w:rsidP="00053E6F">
      <w:pPr>
        <w:spacing w:line="360" w:lineRule="auto"/>
        <w:ind w:firstLine="708"/>
        <w:jc w:val="both"/>
        <w:rPr>
          <w:rFonts w:ascii="Arial" w:hAnsi="Arial" w:cs="Arial"/>
          <w:sz w:val="24"/>
          <w:szCs w:val="24"/>
        </w:rPr>
      </w:pPr>
      <w:r>
        <w:rPr>
          <w:rFonts w:ascii="Arial" w:hAnsi="Arial" w:cs="Arial"/>
          <w:sz w:val="24"/>
          <w:szCs w:val="24"/>
        </w:rPr>
        <w:t xml:space="preserve">Foi </w:t>
      </w:r>
      <w:r w:rsidR="008653C1">
        <w:rPr>
          <w:rFonts w:ascii="Arial" w:hAnsi="Arial" w:cs="Arial"/>
          <w:sz w:val="24"/>
          <w:szCs w:val="24"/>
        </w:rPr>
        <w:t>n</w:t>
      </w:r>
      <w:r>
        <w:rPr>
          <w:rFonts w:ascii="Arial" w:hAnsi="Arial" w:cs="Arial"/>
          <w:sz w:val="24"/>
          <w:szCs w:val="24"/>
        </w:rPr>
        <w:t xml:space="preserve">esse contexto </w:t>
      </w:r>
      <w:r w:rsidR="008653C1">
        <w:rPr>
          <w:rFonts w:ascii="Arial" w:hAnsi="Arial" w:cs="Arial"/>
          <w:sz w:val="24"/>
          <w:szCs w:val="24"/>
        </w:rPr>
        <w:t xml:space="preserve">em </w:t>
      </w:r>
      <w:r>
        <w:rPr>
          <w:rFonts w:ascii="Arial" w:hAnsi="Arial" w:cs="Arial"/>
          <w:sz w:val="24"/>
          <w:szCs w:val="24"/>
        </w:rPr>
        <w:t xml:space="preserve">que exsurgiu em 1925 o </w:t>
      </w:r>
      <w:proofErr w:type="spellStart"/>
      <w:r>
        <w:rPr>
          <w:rFonts w:ascii="Arial" w:hAnsi="Arial" w:cs="Arial"/>
          <w:i/>
          <w:sz w:val="24"/>
          <w:szCs w:val="24"/>
        </w:rPr>
        <w:t>Judges</w:t>
      </w:r>
      <w:proofErr w:type="spellEnd"/>
      <w:r>
        <w:rPr>
          <w:rFonts w:ascii="Arial" w:hAnsi="Arial" w:cs="Arial"/>
          <w:i/>
          <w:sz w:val="24"/>
          <w:szCs w:val="24"/>
        </w:rPr>
        <w:t>’ Bill</w:t>
      </w:r>
      <w:r>
        <w:rPr>
          <w:rFonts w:ascii="Arial" w:hAnsi="Arial" w:cs="Arial"/>
          <w:sz w:val="24"/>
          <w:szCs w:val="24"/>
        </w:rPr>
        <w:t xml:space="preserve"> (“Lei dos Juízes”, em tradução livre), o qual já mencionamos em nossa última aula, pelo qual foram bastante reduzidos os casos em que se mostrava obrigatória a jurisdição da Corte, de modo que a maior parte dos casos </w:t>
      </w:r>
      <w:r w:rsidR="00456E59">
        <w:rPr>
          <w:rFonts w:ascii="Arial" w:hAnsi="Arial" w:cs="Arial"/>
          <w:sz w:val="24"/>
          <w:szCs w:val="24"/>
        </w:rPr>
        <w:t xml:space="preserve">tinha </w:t>
      </w:r>
      <w:r>
        <w:rPr>
          <w:rFonts w:ascii="Arial" w:hAnsi="Arial" w:cs="Arial"/>
          <w:sz w:val="24"/>
          <w:szCs w:val="24"/>
        </w:rPr>
        <w:t xml:space="preserve">suas decisões finais proferidas </w:t>
      </w:r>
      <w:r w:rsidR="00CC5087">
        <w:rPr>
          <w:rFonts w:ascii="Arial" w:hAnsi="Arial" w:cs="Arial"/>
          <w:sz w:val="24"/>
          <w:szCs w:val="24"/>
        </w:rPr>
        <w:t xml:space="preserve">pelos tribunais de apelação </w:t>
      </w:r>
      <w:r>
        <w:rPr>
          <w:rFonts w:ascii="Arial" w:hAnsi="Arial" w:cs="Arial"/>
          <w:sz w:val="24"/>
          <w:szCs w:val="24"/>
        </w:rPr>
        <w:t>(“</w:t>
      </w:r>
      <w:proofErr w:type="spellStart"/>
      <w:r w:rsidRPr="00CE2054">
        <w:rPr>
          <w:rFonts w:ascii="Arial" w:hAnsi="Arial" w:cs="Arial"/>
          <w:i/>
          <w:sz w:val="24"/>
          <w:szCs w:val="24"/>
        </w:rPr>
        <w:t>Circuit</w:t>
      </w:r>
      <w:proofErr w:type="spellEnd"/>
      <w:r w:rsidRPr="00CE2054">
        <w:rPr>
          <w:rFonts w:ascii="Arial" w:hAnsi="Arial" w:cs="Arial"/>
          <w:i/>
          <w:sz w:val="24"/>
          <w:szCs w:val="24"/>
        </w:rPr>
        <w:t xml:space="preserve"> </w:t>
      </w:r>
      <w:proofErr w:type="spellStart"/>
      <w:r w:rsidRPr="00CE2054">
        <w:rPr>
          <w:rFonts w:ascii="Arial" w:hAnsi="Arial" w:cs="Arial"/>
          <w:i/>
          <w:sz w:val="24"/>
          <w:szCs w:val="24"/>
        </w:rPr>
        <w:t>Courts</w:t>
      </w:r>
      <w:proofErr w:type="spellEnd"/>
      <w:r w:rsidRPr="00CE2054">
        <w:rPr>
          <w:rFonts w:ascii="Arial" w:hAnsi="Arial" w:cs="Arial"/>
          <w:i/>
          <w:sz w:val="24"/>
          <w:szCs w:val="24"/>
        </w:rPr>
        <w:t xml:space="preserve"> </w:t>
      </w:r>
      <w:proofErr w:type="spellStart"/>
      <w:r w:rsidRPr="00CE2054">
        <w:rPr>
          <w:rFonts w:ascii="Arial" w:hAnsi="Arial" w:cs="Arial"/>
          <w:i/>
          <w:sz w:val="24"/>
          <w:szCs w:val="24"/>
        </w:rPr>
        <w:t>of</w:t>
      </w:r>
      <w:proofErr w:type="spellEnd"/>
      <w:r w:rsidRPr="00CE2054">
        <w:rPr>
          <w:rFonts w:ascii="Arial" w:hAnsi="Arial" w:cs="Arial"/>
          <w:i/>
          <w:sz w:val="24"/>
          <w:szCs w:val="24"/>
        </w:rPr>
        <w:t xml:space="preserve"> Appeals</w:t>
      </w:r>
      <w:r>
        <w:rPr>
          <w:rFonts w:ascii="Arial" w:hAnsi="Arial" w:cs="Arial"/>
          <w:sz w:val="24"/>
          <w:szCs w:val="24"/>
        </w:rPr>
        <w:t>”).</w:t>
      </w:r>
      <w:r w:rsidR="005762D6">
        <w:rPr>
          <w:rFonts w:ascii="Arial" w:hAnsi="Arial" w:cs="Arial"/>
          <w:sz w:val="24"/>
          <w:szCs w:val="24"/>
        </w:rPr>
        <w:t xml:space="preserve"> A partir de então, como elucidam </w:t>
      </w:r>
      <w:r w:rsidR="004033DA">
        <w:rPr>
          <w:rFonts w:ascii="Arial" w:hAnsi="Arial" w:cs="Arial"/>
          <w:sz w:val="24"/>
          <w:szCs w:val="24"/>
        </w:rPr>
        <w:t xml:space="preserve">Teresa </w:t>
      </w:r>
      <w:proofErr w:type="spellStart"/>
      <w:r w:rsidR="005762D6">
        <w:rPr>
          <w:rFonts w:ascii="Arial" w:hAnsi="Arial" w:cs="Arial"/>
          <w:sz w:val="24"/>
          <w:szCs w:val="24"/>
        </w:rPr>
        <w:t>Wambier</w:t>
      </w:r>
      <w:proofErr w:type="spellEnd"/>
      <w:r w:rsidR="005762D6">
        <w:rPr>
          <w:rFonts w:ascii="Arial" w:hAnsi="Arial" w:cs="Arial"/>
          <w:sz w:val="24"/>
          <w:szCs w:val="24"/>
        </w:rPr>
        <w:t xml:space="preserve"> e Bruno Dantas, “a jurisdição recursal da Suprema Corte restara preservada tão somente em quatro casos, e apenas nos dois primeiros era obrigatória: (i) </w:t>
      </w:r>
      <w:r w:rsidR="005762D6">
        <w:rPr>
          <w:rFonts w:ascii="Arial" w:hAnsi="Arial" w:cs="Arial"/>
          <w:i/>
          <w:sz w:val="24"/>
          <w:szCs w:val="24"/>
        </w:rPr>
        <w:t xml:space="preserve">writ </w:t>
      </w:r>
      <w:proofErr w:type="spellStart"/>
      <w:r w:rsidR="005762D6">
        <w:rPr>
          <w:rFonts w:ascii="Arial" w:hAnsi="Arial" w:cs="Arial"/>
          <w:i/>
          <w:sz w:val="24"/>
          <w:szCs w:val="24"/>
        </w:rPr>
        <w:t>of</w:t>
      </w:r>
      <w:proofErr w:type="spellEnd"/>
      <w:r w:rsidR="005762D6">
        <w:rPr>
          <w:rFonts w:ascii="Arial" w:hAnsi="Arial" w:cs="Arial"/>
          <w:i/>
          <w:sz w:val="24"/>
          <w:szCs w:val="24"/>
        </w:rPr>
        <w:t xml:space="preserve"> </w:t>
      </w:r>
      <w:proofErr w:type="spellStart"/>
      <w:r w:rsidR="005762D6">
        <w:rPr>
          <w:rFonts w:ascii="Arial" w:hAnsi="Arial" w:cs="Arial"/>
          <w:i/>
          <w:sz w:val="24"/>
          <w:szCs w:val="24"/>
        </w:rPr>
        <w:t>error</w:t>
      </w:r>
      <w:proofErr w:type="spellEnd"/>
      <w:r w:rsidR="005762D6">
        <w:rPr>
          <w:rFonts w:ascii="Arial" w:hAnsi="Arial" w:cs="Arial"/>
          <w:sz w:val="24"/>
          <w:szCs w:val="24"/>
        </w:rPr>
        <w:t>; (</w:t>
      </w:r>
      <w:proofErr w:type="spellStart"/>
      <w:r w:rsidR="005762D6">
        <w:rPr>
          <w:rFonts w:ascii="Arial" w:hAnsi="Arial" w:cs="Arial"/>
          <w:sz w:val="24"/>
          <w:szCs w:val="24"/>
        </w:rPr>
        <w:t>ii</w:t>
      </w:r>
      <w:proofErr w:type="spellEnd"/>
      <w:r w:rsidR="005762D6">
        <w:rPr>
          <w:rFonts w:ascii="Arial" w:hAnsi="Arial" w:cs="Arial"/>
          <w:sz w:val="24"/>
          <w:szCs w:val="24"/>
        </w:rPr>
        <w:t xml:space="preserve">) </w:t>
      </w:r>
      <w:r w:rsidR="005762D6">
        <w:rPr>
          <w:rFonts w:ascii="Arial" w:hAnsi="Arial" w:cs="Arial"/>
          <w:i/>
          <w:sz w:val="24"/>
          <w:szCs w:val="24"/>
        </w:rPr>
        <w:t xml:space="preserve">writ </w:t>
      </w:r>
      <w:proofErr w:type="spellStart"/>
      <w:r w:rsidR="005762D6">
        <w:rPr>
          <w:rFonts w:ascii="Arial" w:hAnsi="Arial" w:cs="Arial"/>
          <w:i/>
          <w:sz w:val="24"/>
          <w:szCs w:val="24"/>
        </w:rPr>
        <w:t>of</w:t>
      </w:r>
      <w:proofErr w:type="spellEnd"/>
      <w:r w:rsidR="005762D6">
        <w:rPr>
          <w:rFonts w:ascii="Arial" w:hAnsi="Arial" w:cs="Arial"/>
          <w:i/>
          <w:sz w:val="24"/>
          <w:szCs w:val="24"/>
        </w:rPr>
        <w:t xml:space="preserve"> appeal</w:t>
      </w:r>
      <w:r w:rsidR="005762D6">
        <w:rPr>
          <w:rFonts w:ascii="Arial" w:hAnsi="Arial" w:cs="Arial"/>
          <w:sz w:val="24"/>
          <w:szCs w:val="24"/>
        </w:rPr>
        <w:t>; (</w:t>
      </w:r>
      <w:proofErr w:type="spellStart"/>
      <w:r w:rsidR="005762D6">
        <w:rPr>
          <w:rFonts w:ascii="Arial" w:hAnsi="Arial" w:cs="Arial"/>
          <w:sz w:val="24"/>
          <w:szCs w:val="24"/>
        </w:rPr>
        <w:t>iii</w:t>
      </w:r>
      <w:proofErr w:type="spellEnd"/>
      <w:r w:rsidR="005762D6">
        <w:rPr>
          <w:rFonts w:ascii="Arial" w:hAnsi="Arial" w:cs="Arial"/>
          <w:sz w:val="24"/>
          <w:szCs w:val="24"/>
        </w:rPr>
        <w:t xml:space="preserve">) </w:t>
      </w:r>
      <w:r w:rsidR="005762D6">
        <w:rPr>
          <w:rFonts w:ascii="Arial" w:hAnsi="Arial" w:cs="Arial"/>
          <w:i/>
          <w:sz w:val="24"/>
          <w:szCs w:val="24"/>
        </w:rPr>
        <w:t xml:space="preserve">writ </w:t>
      </w:r>
      <w:proofErr w:type="spellStart"/>
      <w:r w:rsidR="005762D6">
        <w:rPr>
          <w:rFonts w:ascii="Arial" w:hAnsi="Arial" w:cs="Arial"/>
          <w:i/>
          <w:sz w:val="24"/>
          <w:szCs w:val="24"/>
        </w:rPr>
        <w:t>of</w:t>
      </w:r>
      <w:proofErr w:type="spellEnd"/>
      <w:r w:rsidR="005762D6">
        <w:rPr>
          <w:rFonts w:ascii="Arial" w:hAnsi="Arial" w:cs="Arial"/>
          <w:i/>
          <w:sz w:val="24"/>
          <w:szCs w:val="24"/>
        </w:rPr>
        <w:t xml:space="preserve"> </w:t>
      </w:r>
      <w:proofErr w:type="spellStart"/>
      <w:r w:rsidR="005762D6" w:rsidRPr="00CF320E">
        <w:rPr>
          <w:rFonts w:ascii="Arial" w:hAnsi="Arial" w:cs="Arial"/>
          <w:i/>
          <w:sz w:val="24"/>
          <w:szCs w:val="24"/>
        </w:rPr>
        <w:t>certiorari</w:t>
      </w:r>
      <w:proofErr w:type="spellEnd"/>
      <w:r w:rsidR="005762D6">
        <w:rPr>
          <w:rFonts w:ascii="Arial" w:hAnsi="Arial" w:cs="Arial"/>
          <w:sz w:val="24"/>
          <w:szCs w:val="24"/>
        </w:rPr>
        <w:t>; e (</w:t>
      </w:r>
      <w:proofErr w:type="spellStart"/>
      <w:r w:rsidR="005762D6">
        <w:rPr>
          <w:rFonts w:ascii="Arial" w:hAnsi="Arial" w:cs="Arial"/>
          <w:sz w:val="24"/>
          <w:szCs w:val="24"/>
        </w:rPr>
        <w:t>iv</w:t>
      </w:r>
      <w:proofErr w:type="spellEnd"/>
      <w:r w:rsidR="005762D6">
        <w:rPr>
          <w:rFonts w:ascii="Arial" w:hAnsi="Arial" w:cs="Arial"/>
          <w:sz w:val="24"/>
          <w:szCs w:val="24"/>
        </w:rPr>
        <w:t xml:space="preserve">) </w:t>
      </w:r>
      <w:proofErr w:type="spellStart"/>
      <w:r w:rsidR="005762D6">
        <w:rPr>
          <w:rFonts w:ascii="Arial" w:hAnsi="Arial" w:cs="Arial"/>
          <w:i/>
          <w:sz w:val="24"/>
          <w:szCs w:val="24"/>
        </w:rPr>
        <w:t>certification</w:t>
      </w:r>
      <w:proofErr w:type="spellEnd"/>
      <w:r w:rsidR="005762D6">
        <w:rPr>
          <w:rFonts w:ascii="Arial" w:hAnsi="Arial" w:cs="Arial"/>
          <w:i/>
          <w:sz w:val="24"/>
          <w:szCs w:val="24"/>
        </w:rPr>
        <w:t xml:space="preserve"> </w:t>
      </w:r>
      <w:proofErr w:type="spellStart"/>
      <w:r w:rsidR="005762D6">
        <w:rPr>
          <w:rFonts w:ascii="Arial" w:hAnsi="Arial" w:cs="Arial"/>
          <w:i/>
          <w:sz w:val="24"/>
          <w:szCs w:val="24"/>
        </w:rPr>
        <w:t>of</w:t>
      </w:r>
      <w:proofErr w:type="spellEnd"/>
      <w:r w:rsidR="005762D6">
        <w:rPr>
          <w:rFonts w:ascii="Arial" w:hAnsi="Arial" w:cs="Arial"/>
          <w:i/>
          <w:sz w:val="24"/>
          <w:szCs w:val="24"/>
        </w:rPr>
        <w:t xml:space="preserve"> </w:t>
      </w:r>
      <w:proofErr w:type="spellStart"/>
      <w:r w:rsidR="005762D6">
        <w:rPr>
          <w:rFonts w:ascii="Arial" w:hAnsi="Arial" w:cs="Arial"/>
          <w:i/>
          <w:sz w:val="24"/>
          <w:szCs w:val="24"/>
        </w:rPr>
        <w:t>questions</w:t>
      </w:r>
      <w:proofErr w:type="spellEnd"/>
      <w:r w:rsidR="005762D6">
        <w:rPr>
          <w:rFonts w:ascii="Arial" w:hAnsi="Arial" w:cs="Arial"/>
          <w:sz w:val="24"/>
          <w:szCs w:val="24"/>
        </w:rPr>
        <w:t xml:space="preserve">”; havendo uma “drástica redução do cabimento do </w:t>
      </w:r>
      <w:r w:rsidR="005762D6">
        <w:rPr>
          <w:rFonts w:ascii="Arial" w:hAnsi="Arial" w:cs="Arial"/>
          <w:i/>
          <w:sz w:val="24"/>
          <w:szCs w:val="24"/>
        </w:rPr>
        <w:t xml:space="preserve">writ </w:t>
      </w:r>
      <w:proofErr w:type="spellStart"/>
      <w:r w:rsidR="005762D6">
        <w:rPr>
          <w:rFonts w:ascii="Arial" w:hAnsi="Arial" w:cs="Arial"/>
          <w:i/>
          <w:sz w:val="24"/>
          <w:szCs w:val="24"/>
        </w:rPr>
        <w:t>of</w:t>
      </w:r>
      <w:proofErr w:type="spellEnd"/>
      <w:r w:rsidR="005762D6">
        <w:rPr>
          <w:rFonts w:ascii="Arial" w:hAnsi="Arial" w:cs="Arial"/>
          <w:i/>
          <w:sz w:val="24"/>
          <w:szCs w:val="24"/>
        </w:rPr>
        <w:t xml:space="preserve"> </w:t>
      </w:r>
      <w:proofErr w:type="spellStart"/>
      <w:r w:rsidR="005762D6">
        <w:rPr>
          <w:rFonts w:ascii="Arial" w:hAnsi="Arial" w:cs="Arial"/>
          <w:i/>
          <w:sz w:val="24"/>
          <w:szCs w:val="24"/>
        </w:rPr>
        <w:t>error</w:t>
      </w:r>
      <w:proofErr w:type="spellEnd"/>
      <w:r w:rsidR="005762D6">
        <w:rPr>
          <w:rFonts w:ascii="Arial" w:hAnsi="Arial" w:cs="Arial"/>
          <w:i/>
          <w:sz w:val="24"/>
          <w:szCs w:val="24"/>
        </w:rPr>
        <w:t xml:space="preserve"> </w:t>
      </w:r>
      <w:r w:rsidR="005762D6">
        <w:rPr>
          <w:rFonts w:ascii="Arial" w:hAnsi="Arial" w:cs="Arial"/>
          <w:sz w:val="24"/>
          <w:szCs w:val="24"/>
        </w:rPr>
        <w:t xml:space="preserve">e do </w:t>
      </w:r>
      <w:r w:rsidR="005762D6">
        <w:rPr>
          <w:rFonts w:ascii="Arial" w:hAnsi="Arial" w:cs="Arial"/>
          <w:i/>
          <w:sz w:val="24"/>
          <w:szCs w:val="24"/>
        </w:rPr>
        <w:t xml:space="preserve">writ </w:t>
      </w:r>
      <w:proofErr w:type="spellStart"/>
      <w:r w:rsidR="005762D6">
        <w:rPr>
          <w:rFonts w:ascii="Arial" w:hAnsi="Arial" w:cs="Arial"/>
          <w:i/>
          <w:sz w:val="24"/>
          <w:szCs w:val="24"/>
        </w:rPr>
        <w:t>of</w:t>
      </w:r>
      <w:proofErr w:type="spellEnd"/>
      <w:r w:rsidR="005762D6">
        <w:rPr>
          <w:rFonts w:ascii="Arial" w:hAnsi="Arial" w:cs="Arial"/>
          <w:i/>
          <w:sz w:val="24"/>
          <w:szCs w:val="24"/>
        </w:rPr>
        <w:t xml:space="preserve"> appeal</w:t>
      </w:r>
      <w:r w:rsidR="005762D6">
        <w:rPr>
          <w:rFonts w:ascii="Arial" w:hAnsi="Arial" w:cs="Arial"/>
          <w:sz w:val="24"/>
          <w:szCs w:val="24"/>
        </w:rPr>
        <w:t xml:space="preserve">, de modo que, em todas as outras hipóteses, a jurisdição recursal da Corte se daria por </w:t>
      </w:r>
      <w:proofErr w:type="spellStart"/>
      <w:r w:rsidR="005762D6" w:rsidRPr="00CF320E">
        <w:rPr>
          <w:rFonts w:ascii="Arial" w:hAnsi="Arial" w:cs="Arial"/>
          <w:i/>
          <w:sz w:val="24"/>
          <w:szCs w:val="24"/>
        </w:rPr>
        <w:t>certiorari</w:t>
      </w:r>
      <w:proofErr w:type="spellEnd"/>
      <w:r w:rsidR="005762D6">
        <w:rPr>
          <w:rFonts w:ascii="Arial" w:hAnsi="Arial" w:cs="Arial"/>
          <w:sz w:val="24"/>
          <w:szCs w:val="24"/>
        </w:rPr>
        <w:t xml:space="preserve"> ou </w:t>
      </w:r>
      <w:r w:rsidR="00EC7134">
        <w:rPr>
          <w:rFonts w:ascii="Arial" w:hAnsi="Arial" w:cs="Arial"/>
          <w:sz w:val="24"/>
          <w:szCs w:val="24"/>
        </w:rPr>
        <w:t>“</w:t>
      </w:r>
      <w:proofErr w:type="spellStart"/>
      <w:r w:rsidR="005762D6">
        <w:rPr>
          <w:rFonts w:ascii="Arial" w:hAnsi="Arial" w:cs="Arial"/>
          <w:i/>
          <w:sz w:val="24"/>
          <w:szCs w:val="24"/>
        </w:rPr>
        <w:t>certification</w:t>
      </w:r>
      <w:proofErr w:type="spellEnd"/>
      <w:r w:rsidR="005762D6">
        <w:rPr>
          <w:rFonts w:ascii="Arial" w:hAnsi="Arial" w:cs="Arial"/>
          <w:i/>
          <w:sz w:val="24"/>
          <w:szCs w:val="24"/>
        </w:rPr>
        <w:t xml:space="preserve"> </w:t>
      </w:r>
      <w:proofErr w:type="spellStart"/>
      <w:r w:rsidR="005762D6">
        <w:rPr>
          <w:rFonts w:ascii="Arial" w:hAnsi="Arial" w:cs="Arial"/>
          <w:i/>
          <w:sz w:val="24"/>
          <w:szCs w:val="24"/>
        </w:rPr>
        <w:t>of</w:t>
      </w:r>
      <w:proofErr w:type="spellEnd"/>
      <w:r w:rsidR="005762D6">
        <w:rPr>
          <w:rFonts w:ascii="Arial" w:hAnsi="Arial" w:cs="Arial"/>
          <w:i/>
          <w:sz w:val="24"/>
          <w:szCs w:val="24"/>
        </w:rPr>
        <w:t xml:space="preserve"> </w:t>
      </w:r>
      <w:proofErr w:type="spellStart"/>
      <w:r w:rsidR="005762D6">
        <w:rPr>
          <w:rFonts w:ascii="Arial" w:hAnsi="Arial" w:cs="Arial"/>
          <w:i/>
          <w:sz w:val="24"/>
          <w:szCs w:val="24"/>
        </w:rPr>
        <w:t>questions</w:t>
      </w:r>
      <w:proofErr w:type="spellEnd"/>
      <w:r w:rsidR="005762D6" w:rsidRPr="005762D6">
        <w:rPr>
          <w:rFonts w:ascii="Arial" w:hAnsi="Arial" w:cs="Arial"/>
          <w:sz w:val="24"/>
          <w:szCs w:val="24"/>
        </w:rPr>
        <w:t xml:space="preserve">” </w:t>
      </w:r>
      <w:r w:rsidR="005762D6">
        <w:rPr>
          <w:rFonts w:ascii="Arial" w:hAnsi="Arial" w:cs="Arial"/>
          <w:sz w:val="24"/>
          <w:szCs w:val="24"/>
        </w:rPr>
        <w:t>(</w:t>
      </w:r>
      <w:r w:rsidR="00FF7F2C" w:rsidRPr="00074309">
        <w:rPr>
          <w:rFonts w:ascii="Arial" w:hAnsi="Arial" w:cs="Arial"/>
          <w:sz w:val="24"/>
          <w:szCs w:val="24"/>
        </w:rPr>
        <w:t>WAMBIER; DANTAS, 2016</w:t>
      </w:r>
      <w:r w:rsidR="00FF7F2C">
        <w:rPr>
          <w:rFonts w:ascii="Arial" w:hAnsi="Arial" w:cs="Arial"/>
          <w:sz w:val="24"/>
          <w:szCs w:val="24"/>
        </w:rPr>
        <w:t>, p.</w:t>
      </w:r>
      <w:r w:rsidR="005762D6">
        <w:rPr>
          <w:rFonts w:ascii="Arial" w:hAnsi="Arial" w:cs="Arial"/>
          <w:sz w:val="24"/>
          <w:szCs w:val="24"/>
        </w:rPr>
        <w:t xml:space="preserve"> 464).</w:t>
      </w:r>
    </w:p>
    <w:p w14:paraId="4ACA6438" w14:textId="3031D55F" w:rsidR="00912F37" w:rsidRPr="00983930" w:rsidRDefault="00983930" w:rsidP="00053E6F">
      <w:pPr>
        <w:spacing w:line="360" w:lineRule="auto"/>
        <w:ind w:firstLine="708"/>
        <w:jc w:val="both"/>
        <w:rPr>
          <w:rFonts w:ascii="Arial" w:hAnsi="Arial" w:cs="Arial"/>
          <w:sz w:val="24"/>
          <w:szCs w:val="24"/>
        </w:rPr>
      </w:pPr>
      <w:r>
        <w:rPr>
          <w:rFonts w:ascii="Arial" w:hAnsi="Arial" w:cs="Arial"/>
          <w:sz w:val="24"/>
          <w:szCs w:val="24"/>
        </w:rPr>
        <w:t xml:space="preserve">Essas limitações, muitas vezes, eram ainda expandidas </w:t>
      </w:r>
      <w:proofErr w:type="spellStart"/>
      <w:r>
        <w:rPr>
          <w:rFonts w:ascii="Arial" w:hAnsi="Arial" w:cs="Arial"/>
          <w:sz w:val="24"/>
          <w:szCs w:val="24"/>
        </w:rPr>
        <w:t>jurisprudencialmente</w:t>
      </w:r>
      <w:proofErr w:type="spellEnd"/>
      <w:r>
        <w:rPr>
          <w:rFonts w:ascii="Arial" w:hAnsi="Arial" w:cs="Arial"/>
          <w:sz w:val="24"/>
          <w:szCs w:val="24"/>
        </w:rPr>
        <w:t xml:space="preserve">. Houve casos, por exemplo, em que alguns </w:t>
      </w:r>
      <w:r>
        <w:rPr>
          <w:rFonts w:ascii="Arial" w:hAnsi="Arial" w:cs="Arial"/>
          <w:i/>
          <w:sz w:val="24"/>
          <w:szCs w:val="24"/>
        </w:rPr>
        <w:t>Justices</w:t>
      </w:r>
      <w:r>
        <w:rPr>
          <w:rFonts w:ascii="Arial" w:hAnsi="Arial" w:cs="Arial"/>
          <w:sz w:val="24"/>
          <w:szCs w:val="24"/>
        </w:rPr>
        <w:t xml:space="preserve"> da Suprema Corte sustentavam a competência do Tribunal para restringir o exame dos recursos cabíveis que lhe</w:t>
      </w:r>
      <w:r w:rsidR="006D3C1C">
        <w:rPr>
          <w:rFonts w:ascii="Arial" w:hAnsi="Arial" w:cs="Arial"/>
          <w:sz w:val="24"/>
          <w:szCs w:val="24"/>
        </w:rPr>
        <w:t>s</w:t>
      </w:r>
      <w:r>
        <w:rPr>
          <w:rFonts w:ascii="Arial" w:hAnsi="Arial" w:cs="Arial"/>
          <w:sz w:val="24"/>
          <w:szCs w:val="24"/>
        </w:rPr>
        <w:t xml:space="preserve"> eram endereçados, ignorando aspectos infraconstitucionais atinentes ao deslinde da causa, por exemplo. Nesse sentido, enunciava-se o entendimento de que “se a mesma petição de </w:t>
      </w:r>
      <w:proofErr w:type="spellStart"/>
      <w:r>
        <w:rPr>
          <w:rFonts w:ascii="Arial" w:hAnsi="Arial" w:cs="Arial"/>
          <w:i/>
          <w:sz w:val="24"/>
          <w:szCs w:val="24"/>
        </w:rPr>
        <w:t>certioriari</w:t>
      </w:r>
      <w:proofErr w:type="spellEnd"/>
      <w:r>
        <w:rPr>
          <w:rFonts w:ascii="Arial" w:hAnsi="Arial" w:cs="Arial"/>
          <w:i/>
          <w:sz w:val="24"/>
          <w:szCs w:val="24"/>
        </w:rPr>
        <w:t xml:space="preserve"> </w:t>
      </w:r>
      <w:r>
        <w:rPr>
          <w:rFonts w:ascii="Arial" w:hAnsi="Arial" w:cs="Arial"/>
          <w:sz w:val="24"/>
          <w:szCs w:val="24"/>
        </w:rPr>
        <w:t>contivesse duas questões constitucionais, e a Suprem</w:t>
      </w:r>
      <w:r w:rsidR="00060A9E">
        <w:rPr>
          <w:rFonts w:ascii="Arial" w:hAnsi="Arial" w:cs="Arial"/>
          <w:sz w:val="24"/>
          <w:szCs w:val="24"/>
        </w:rPr>
        <w:t>a</w:t>
      </w:r>
      <w:r>
        <w:rPr>
          <w:rFonts w:ascii="Arial" w:hAnsi="Arial" w:cs="Arial"/>
          <w:sz w:val="24"/>
          <w:szCs w:val="24"/>
        </w:rPr>
        <w:t xml:space="preserve"> Corte se interessasse por apenas uma delas, estaria autorizada a restringir sua jurisdição exclusivamente àquela” (</w:t>
      </w:r>
      <w:r>
        <w:rPr>
          <w:rFonts w:ascii="Arial" w:hAnsi="Arial" w:cs="Arial"/>
          <w:i/>
          <w:sz w:val="24"/>
          <w:szCs w:val="24"/>
        </w:rPr>
        <w:t>Ibidem</w:t>
      </w:r>
      <w:r>
        <w:rPr>
          <w:rFonts w:ascii="Arial" w:hAnsi="Arial" w:cs="Arial"/>
          <w:sz w:val="24"/>
          <w:szCs w:val="24"/>
        </w:rPr>
        <w:t>, p. 464).</w:t>
      </w:r>
      <w:r w:rsidR="001114A1">
        <w:rPr>
          <w:rFonts w:ascii="Arial" w:hAnsi="Arial" w:cs="Arial"/>
          <w:sz w:val="24"/>
          <w:szCs w:val="24"/>
        </w:rPr>
        <w:t xml:space="preserve"> </w:t>
      </w:r>
      <w:r w:rsidR="00A00E19">
        <w:rPr>
          <w:rFonts w:ascii="Arial" w:hAnsi="Arial" w:cs="Arial"/>
          <w:sz w:val="24"/>
          <w:szCs w:val="24"/>
        </w:rPr>
        <w:t>Isto é,</w:t>
      </w:r>
      <w:r w:rsidR="001114A1">
        <w:rPr>
          <w:rFonts w:ascii="Arial" w:hAnsi="Arial" w:cs="Arial"/>
          <w:sz w:val="24"/>
          <w:szCs w:val="24"/>
        </w:rPr>
        <w:t xml:space="preserve"> o poder discricionário de seleção não se mostra presente somente em relação aos casos que serão efetivamente analisados pela Corte, mas também no que se refere a quais questões, dentro de um caso selecionado, merecem ou não ser apreciadas.</w:t>
      </w:r>
    </w:p>
    <w:p w14:paraId="51738478" w14:textId="524B4E39" w:rsidR="00912F37" w:rsidRDefault="00912F37" w:rsidP="00912F37">
      <w:pPr>
        <w:spacing w:line="360" w:lineRule="auto"/>
        <w:ind w:firstLine="708"/>
        <w:jc w:val="both"/>
        <w:rPr>
          <w:rFonts w:ascii="Arial" w:hAnsi="Arial" w:cs="Arial"/>
          <w:i/>
          <w:sz w:val="24"/>
          <w:szCs w:val="24"/>
        </w:rPr>
      </w:pPr>
      <w:r>
        <w:rPr>
          <w:rFonts w:ascii="Arial" w:hAnsi="Arial" w:cs="Arial"/>
          <w:sz w:val="24"/>
          <w:szCs w:val="24"/>
        </w:rPr>
        <w:t xml:space="preserve">Entretanto, apesar de ter representado uma restrição bastante significativa dos casos de competência recursal obrigatória da Suprema Corte, </w:t>
      </w:r>
      <w:r w:rsidR="005A0596">
        <w:rPr>
          <w:rFonts w:ascii="Arial" w:hAnsi="Arial" w:cs="Arial"/>
          <w:sz w:val="24"/>
          <w:szCs w:val="24"/>
        </w:rPr>
        <w:t xml:space="preserve">tal </w:t>
      </w:r>
      <w:r>
        <w:rPr>
          <w:rFonts w:ascii="Arial" w:hAnsi="Arial" w:cs="Arial"/>
          <w:sz w:val="24"/>
          <w:szCs w:val="24"/>
        </w:rPr>
        <w:t xml:space="preserve">iniciativa legislativa de 1925 não a eliminou por inteiro, já que persistia a obrigatoriedade nos casos delimitados de </w:t>
      </w:r>
      <w:r>
        <w:rPr>
          <w:rFonts w:ascii="Arial" w:hAnsi="Arial" w:cs="Arial"/>
          <w:i/>
          <w:sz w:val="24"/>
          <w:szCs w:val="24"/>
        </w:rPr>
        <w:t xml:space="preserve">writ </w:t>
      </w:r>
      <w:proofErr w:type="spellStart"/>
      <w:r>
        <w:rPr>
          <w:rFonts w:ascii="Arial" w:hAnsi="Arial" w:cs="Arial"/>
          <w:i/>
          <w:sz w:val="24"/>
          <w:szCs w:val="24"/>
        </w:rPr>
        <w:t>of</w:t>
      </w:r>
      <w:proofErr w:type="spellEnd"/>
      <w:r>
        <w:rPr>
          <w:rFonts w:ascii="Arial" w:hAnsi="Arial" w:cs="Arial"/>
          <w:i/>
          <w:sz w:val="24"/>
          <w:szCs w:val="24"/>
        </w:rPr>
        <w:t xml:space="preserve"> </w:t>
      </w:r>
      <w:proofErr w:type="spellStart"/>
      <w:r>
        <w:rPr>
          <w:rFonts w:ascii="Arial" w:hAnsi="Arial" w:cs="Arial"/>
          <w:i/>
          <w:sz w:val="24"/>
          <w:szCs w:val="24"/>
        </w:rPr>
        <w:t>error</w:t>
      </w:r>
      <w:proofErr w:type="spellEnd"/>
      <w:r>
        <w:rPr>
          <w:rFonts w:ascii="Arial" w:hAnsi="Arial" w:cs="Arial"/>
          <w:sz w:val="24"/>
          <w:szCs w:val="24"/>
        </w:rPr>
        <w:t xml:space="preserve"> e </w:t>
      </w:r>
      <w:r>
        <w:rPr>
          <w:rFonts w:ascii="Arial" w:hAnsi="Arial" w:cs="Arial"/>
          <w:i/>
          <w:sz w:val="24"/>
          <w:szCs w:val="24"/>
        </w:rPr>
        <w:t xml:space="preserve">writ </w:t>
      </w:r>
      <w:proofErr w:type="spellStart"/>
      <w:r>
        <w:rPr>
          <w:rFonts w:ascii="Arial" w:hAnsi="Arial" w:cs="Arial"/>
          <w:i/>
          <w:sz w:val="24"/>
          <w:szCs w:val="24"/>
        </w:rPr>
        <w:t>of</w:t>
      </w:r>
      <w:proofErr w:type="spellEnd"/>
      <w:r>
        <w:rPr>
          <w:rFonts w:ascii="Arial" w:hAnsi="Arial" w:cs="Arial"/>
          <w:i/>
          <w:sz w:val="24"/>
          <w:szCs w:val="24"/>
        </w:rPr>
        <w:t xml:space="preserve"> appeal</w:t>
      </w:r>
      <w:r>
        <w:rPr>
          <w:rFonts w:ascii="Arial" w:hAnsi="Arial" w:cs="Arial"/>
          <w:sz w:val="24"/>
          <w:szCs w:val="24"/>
        </w:rPr>
        <w:t xml:space="preserve">. Apenas em 1988 é que esse processo foi concretizado por meio do </w:t>
      </w:r>
      <w:proofErr w:type="spellStart"/>
      <w:r>
        <w:rPr>
          <w:rFonts w:ascii="Arial" w:hAnsi="Arial" w:cs="Arial"/>
          <w:i/>
          <w:sz w:val="24"/>
          <w:szCs w:val="24"/>
        </w:rPr>
        <w:t>Supreme</w:t>
      </w:r>
      <w:proofErr w:type="spellEnd"/>
      <w:r>
        <w:rPr>
          <w:rFonts w:ascii="Arial" w:hAnsi="Arial" w:cs="Arial"/>
          <w:i/>
          <w:sz w:val="24"/>
          <w:szCs w:val="24"/>
        </w:rPr>
        <w:t xml:space="preserve"> </w:t>
      </w:r>
      <w:proofErr w:type="spellStart"/>
      <w:r>
        <w:rPr>
          <w:rFonts w:ascii="Arial" w:hAnsi="Arial" w:cs="Arial"/>
          <w:i/>
          <w:sz w:val="24"/>
          <w:szCs w:val="24"/>
        </w:rPr>
        <w:t>Court</w:t>
      </w:r>
      <w:proofErr w:type="spellEnd"/>
      <w:r>
        <w:rPr>
          <w:rFonts w:ascii="Arial" w:hAnsi="Arial" w:cs="Arial"/>
          <w:i/>
          <w:sz w:val="24"/>
          <w:szCs w:val="24"/>
        </w:rPr>
        <w:t xml:space="preserve"> Case </w:t>
      </w:r>
      <w:proofErr w:type="spellStart"/>
      <w:r>
        <w:rPr>
          <w:rFonts w:ascii="Arial" w:hAnsi="Arial" w:cs="Arial"/>
          <w:i/>
          <w:sz w:val="24"/>
          <w:szCs w:val="24"/>
        </w:rPr>
        <w:t>Selection</w:t>
      </w:r>
      <w:proofErr w:type="spellEnd"/>
      <w:r>
        <w:rPr>
          <w:rFonts w:ascii="Arial" w:hAnsi="Arial" w:cs="Arial"/>
          <w:i/>
          <w:sz w:val="24"/>
          <w:szCs w:val="24"/>
        </w:rPr>
        <w:t xml:space="preserve"> </w:t>
      </w:r>
      <w:proofErr w:type="spellStart"/>
      <w:r>
        <w:rPr>
          <w:rFonts w:ascii="Arial" w:hAnsi="Arial" w:cs="Arial"/>
          <w:i/>
          <w:sz w:val="24"/>
          <w:szCs w:val="24"/>
        </w:rPr>
        <w:t>Act</w:t>
      </w:r>
      <w:proofErr w:type="spellEnd"/>
      <w:r>
        <w:rPr>
          <w:rFonts w:ascii="Arial" w:hAnsi="Arial" w:cs="Arial"/>
          <w:sz w:val="24"/>
          <w:szCs w:val="24"/>
        </w:rPr>
        <w:t xml:space="preserve">, ao qual já fizemos referência na última aula, quando, a partir de então, foram reduzidas as possibilidades de recursos àquele Tribunal, subsistindo, em muitos casos, uma única forma de acesso à Suprema Corte: o </w:t>
      </w:r>
      <w:r>
        <w:rPr>
          <w:rFonts w:ascii="Arial" w:hAnsi="Arial" w:cs="Arial"/>
          <w:i/>
          <w:sz w:val="24"/>
          <w:szCs w:val="24"/>
        </w:rPr>
        <w:t xml:space="preserve">writ </w:t>
      </w:r>
      <w:proofErr w:type="spellStart"/>
      <w:r>
        <w:rPr>
          <w:rFonts w:ascii="Arial" w:hAnsi="Arial" w:cs="Arial"/>
          <w:i/>
          <w:sz w:val="24"/>
          <w:szCs w:val="24"/>
        </w:rPr>
        <w:t>of</w:t>
      </w:r>
      <w:proofErr w:type="spellEnd"/>
      <w:r>
        <w:rPr>
          <w:rFonts w:ascii="Arial" w:hAnsi="Arial" w:cs="Arial"/>
          <w:i/>
          <w:sz w:val="24"/>
          <w:szCs w:val="24"/>
        </w:rPr>
        <w:t xml:space="preserve"> </w:t>
      </w:r>
      <w:proofErr w:type="spellStart"/>
      <w:r w:rsidRPr="005D51C8">
        <w:rPr>
          <w:rFonts w:ascii="Arial" w:hAnsi="Arial" w:cs="Arial"/>
          <w:i/>
          <w:sz w:val="24"/>
          <w:szCs w:val="24"/>
        </w:rPr>
        <w:t>certiorari</w:t>
      </w:r>
      <w:proofErr w:type="spellEnd"/>
      <w:r>
        <w:rPr>
          <w:rFonts w:ascii="Arial" w:hAnsi="Arial" w:cs="Arial"/>
          <w:i/>
          <w:sz w:val="24"/>
          <w:szCs w:val="24"/>
        </w:rPr>
        <w:t>.</w:t>
      </w:r>
    </w:p>
    <w:p w14:paraId="57ADDE69" w14:textId="4EDD8991" w:rsidR="00912F37" w:rsidRDefault="00225872" w:rsidP="00912F37">
      <w:pPr>
        <w:spacing w:line="360" w:lineRule="auto"/>
        <w:ind w:firstLine="708"/>
        <w:jc w:val="both"/>
        <w:rPr>
          <w:rFonts w:ascii="Arial" w:hAnsi="Arial" w:cs="Arial"/>
          <w:sz w:val="24"/>
          <w:szCs w:val="24"/>
        </w:rPr>
      </w:pPr>
      <w:r>
        <w:rPr>
          <w:rFonts w:ascii="Arial" w:hAnsi="Arial" w:cs="Arial"/>
          <w:sz w:val="24"/>
          <w:szCs w:val="24"/>
        </w:rPr>
        <w:t>Em verdade, trata-se de uma opção política construída gradualmente no sistema norte-americano, em que, a partir da constatação do assoberbamento de recursos submetidos à análise de sua Suprema Corte – apesar de em números muito menores aos que temos no Brasil –, decidiu-se por atribuir ao próprio Tribunal cada vez mais autonomia e discricionariedade para a seleção dos casos a serem julgados. Como bem sintetiza William T. Coleman Jr., “em lugar de estreitar a jurisdição da Corte, o Congresso escolheu, em mais e mais situações, delegar à Corte a responsabilidade de determinar quais questões federais são dotadas de relevância nacional suficiente para ensejar a sua revisão pela Suprema Corte”, de modo que “o processo de seleção de casos se tornou uma parte cada vez mais crucial da tarefa de revisão”</w:t>
      </w:r>
      <w:r w:rsidR="00124503" w:rsidRPr="00124503">
        <w:rPr>
          <w:rFonts w:ascii="Arial" w:hAnsi="Arial" w:cs="Arial"/>
          <w:sz w:val="24"/>
          <w:szCs w:val="24"/>
        </w:rPr>
        <w:t xml:space="preserve"> </w:t>
      </w:r>
      <w:r w:rsidR="00124503">
        <w:rPr>
          <w:rFonts w:ascii="Arial" w:hAnsi="Arial" w:cs="Arial"/>
          <w:sz w:val="24"/>
          <w:szCs w:val="24"/>
        </w:rPr>
        <w:t>(1983, p. 7)</w:t>
      </w:r>
      <w:r w:rsidR="005A0596">
        <w:rPr>
          <w:rFonts w:ascii="Arial" w:hAnsi="Arial" w:cs="Arial"/>
          <w:sz w:val="24"/>
          <w:szCs w:val="24"/>
        </w:rPr>
        <w:t>.</w:t>
      </w:r>
      <w:r w:rsidR="00D12CD3">
        <w:rPr>
          <w:rStyle w:val="Refdenotaderodap"/>
          <w:rFonts w:ascii="Arial" w:hAnsi="Arial" w:cs="Arial"/>
          <w:sz w:val="24"/>
          <w:szCs w:val="24"/>
        </w:rPr>
        <w:footnoteReference w:id="6"/>
      </w:r>
    </w:p>
    <w:p w14:paraId="443A54C9" w14:textId="77777777" w:rsidR="001114A1" w:rsidRDefault="006B6802" w:rsidP="001114A1">
      <w:pPr>
        <w:spacing w:line="360" w:lineRule="auto"/>
        <w:ind w:firstLine="708"/>
        <w:jc w:val="both"/>
        <w:rPr>
          <w:rFonts w:ascii="Arial" w:hAnsi="Arial" w:cs="Arial"/>
          <w:sz w:val="24"/>
          <w:szCs w:val="24"/>
        </w:rPr>
      </w:pPr>
      <w:r>
        <w:rPr>
          <w:rFonts w:ascii="Arial" w:hAnsi="Arial" w:cs="Arial"/>
          <w:sz w:val="24"/>
          <w:szCs w:val="24"/>
        </w:rPr>
        <w:t xml:space="preserve">Assim, de modo simplificado, o </w:t>
      </w:r>
      <w:r>
        <w:rPr>
          <w:rFonts w:ascii="Arial" w:hAnsi="Arial" w:cs="Arial"/>
          <w:i/>
          <w:sz w:val="24"/>
          <w:szCs w:val="24"/>
        </w:rPr>
        <w:t xml:space="preserve">writ </w:t>
      </w:r>
      <w:proofErr w:type="spellStart"/>
      <w:r>
        <w:rPr>
          <w:rFonts w:ascii="Arial" w:hAnsi="Arial" w:cs="Arial"/>
          <w:i/>
          <w:sz w:val="24"/>
          <w:szCs w:val="24"/>
        </w:rPr>
        <w:t>of</w:t>
      </w:r>
      <w:proofErr w:type="spellEnd"/>
      <w:r>
        <w:rPr>
          <w:rFonts w:ascii="Arial" w:hAnsi="Arial" w:cs="Arial"/>
          <w:i/>
          <w:sz w:val="24"/>
          <w:szCs w:val="24"/>
        </w:rPr>
        <w:t xml:space="preserve"> </w:t>
      </w:r>
      <w:proofErr w:type="spellStart"/>
      <w:r>
        <w:rPr>
          <w:rFonts w:ascii="Arial" w:hAnsi="Arial" w:cs="Arial"/>
          <w:i/>
          <w:sz w:val="24"/>
          <w:szCs w:val="24"/>
        </w:rPr>
        <w:t>certiorari</w:t>
      </w:r>
      <w:proofErr w:type="spellEnd"/>
      <w:r>
        <w:rPr>
          <w:rFonts w:ascii="Arial" w:hAnsi="Arial" w:cs="Arial"/>
          <w:i/>
          <w:sz w:val="24"/>
          <w:szCs w:val="24"/>
        </w:rPr>
        <w:t xml:space="preserve"> </w:t>
      </w:r>
      <w:r>
        <w:rPr>
          <w:rFonts w:ascii="Arial" w:hAnsi="Arial" w:cs="Arial"/>
          <w:sz w:val="24"/>
          <w:szCs w:val="24"/>
        </w:rPr>
        <w:t xml:space="preserve">revela-se como uma </w:t>
      </w:r>
      <w:r w:rsidR="00301DCD">
        <w:rPr>
          <w:rFonts w:ascii="Arial" w:hAnsi="Arial" w:cs="Arial"/>
          <w:sz w:val="24"/>
          <w:szCs w:val="24"/>
        </w:rPr>
        <w:t xml:space="preserve">ordem concedida após uma </w:t>
      </w:r>
      <w:r>
        <w:rPr>
          <w:rFonts w:ascii="Arial" w:hAnsi="Arial" w:cs="Arial"/>
          <w:sz w:val="24"/>
          <w:szCs w:val="24"/>
        </w:rPr>
        <w:t xml:space="preserve">petição dirigida à Suprema Corte dos Estados Unidos, pela qual se requer a revisão de determinado caso. A expressão deriva do latim </w:t>
      </w:r>
      <w:proofErr w:type="spellStart"/>
      <w:r>
        <w:rPr>
          <w:rFonts w:ascii="Arial" w:hAnsi="Arial" w:cs="Arial"/>
          <w:i/>
          <w:sz w:val="24"/>
          <w:szCs w:val="24"/>
        </w:rPr>
        <w:t>certiorare</w:t>
      </w:r>
      <w:proofErr w:type="spellEnd"/>
      <w:r>
        <w:rPr>
          <w:rFonts w:ascii="Arial" w:hAnsi="Arial" w:cs="Arial"/>
          <w:sz w:val="24"/>
          <w:szCs w:val="24"/>
        </w:rPr>
        <w:t xml:space="preserve">, que significa “mostrar, provar”. Ou seja, concedido o </w:t>
      </w:r>
      <w:proofErr w:type="spellStart"/>
      <w:r>
        <w:rPr>
          <w:rFonts w:ascii="Arial" w:hAnsi="Arial" w:cs="Arial"/>
          <w:i/>
          <w:sz w:val="24"/>
          <w:szCs w:val="24"/>
        </w:rPr>
        <w:t>certiorari</w:t>
      </w:r>
      <w:proofErr w:type="spellEnd"/>
      <w:r>
        <w:rPr>
          <w:rFonts w:ascii="Arial" w:hAnsi="Arial" w:cs="Arial"/>
          <w:sz w:val="24"/>
          <w:szCs w:val="24"/>
        </w:rPr>
        <w:t>, alguma Corte inferior deverá enviar o caso selecionado para a análise daquele Tribunal.</w:t>
      </w:r>
    </w:p>
    <w:p w14:paraId="0CD3796A" w14:textId="04D8D1E8" w:rsidR="00A630D0" w:rsidRDefault="00D717D8" w:rsidP="001114A1">
      <w:pPr>
        <w:spacing w:line="360" w:lineRule="auto"/>
        <w:ind w:firstLine="708"/>
        <w:jc w:val="both"/>
        <w:rPr>
          <w:rFonts w:ascii="Arial" w:hAnsi="Arial" w:cs="Arial"/>
          <w:sz w:val="24"/>
          <w:szCs w:val="24"/>
        </w:rPr>
      </w:pPr>
      <w:commentRangeStart w:id="5"/>
      <w:r>
        <w:rPr>
          <w:rFonts w:ascii="Arial" w:hAnsi="Arial" w:cs="Arial"/>
          <w:sz w:val="24"/>
          <w:szCs w:val="24"/>
        </w:rPr>
        <w:t xml:space="preserve">Normativamente, o </w:t>
      </w:r>
      <w:r>
        <w:rPr>
          <w:rFonts w:ascii="Arial" w:hAnsi="Arial" w:cs="Arial"/>
          <w:i/>
          <w:sz w:val="24"/>
          <w:szCs w:val="24"/>
        </w:rPr>
        <w:t xml:space="preserve">writ </w:t>
      </w:r>
      <w:proofErr w:type="spellStart"/>
      <w:r>
        <w:rPr>
          <w:rFonts w:ascii="Arial" w:hAnsi="Arial" w:cs="Arial"/>
          <w:i/>
          <w:sz w:val="24"/>
          <w:szCs w:val="24"/>
        </w:rPr>
        <w:t>of</w:t>
      </w:r>
      <w:proofErr w:type="spellEnd"/>
      <w:r>
        <w:rPr>
          <w:rFonts w:ascii="Arial" w:hAnsi="Arial" w:cs="Arial"/>
          <w:i/>
          <w:sz w:val="24"/>
          <w:szCs w:val="24"/>
        </w:rPr>
        <w:t xml:space="preserve"> </w:t>
      </w:r>
      <w:proofErr w:type="spellStart"/>
      <w:r w:rsidRPr="00D717D8">
        <w:rPr>
          <w:rFonts w:ascii="Arial" w:hAnsi="Arial" w:cs="Arial"/>
          <w:i/>
          <w:sz w:val="24"/>
          <w:szCs w:val="24"/>
        </w:rPr>
        <w:t>certiorari</w:t>
      </w:r>
      <w:proofErr w:type="spellEnd"/>
      <w:r>
        <w:rPr>
          <w:rFonts w:ascii="Arial" w:hAnsi="Arial" w:cs="Arial"/>
          <w:sz w:val="24"/>
          <w:szCs w:val="24"/>
        </w:rPr>
        <w:t xml:space="preserve"> recebe tratamento </w:t>
      </w:r>
      <w:r w:rsidR="007044FA">
        <w:rPr>
          <w:rFonts w:ascii="Arial" w:hAnsi="Arial" w:cs="Arial"/>
          <w:sz w:val="24"/>
          <w:szCs w:val="24"/>
        </w:rPr>
        <w:t>mais específico</w:t>
      </w:r>
      <w:r w:rsidR="00741F4D">
        <w:rPr>
          <w:rFonts w:ascii="Arial" w:hAnsi="Arial" w:cs="Arial"/>
          <w:sz w:val="24"/>
          <w:szCs w:val="24"/>
        </w:rPr>
        <w:t xml:space="preserve"> pelas </w:t>
      </w:r>
      <w:proofErr w:type="spellStart"/>
      <w:r w:rsidR="00741F4D">
        <w:rPr>
          <w:rFonts w:ascii="Arial" w:hAnsi="Arial" w:cs="Arial"/>
          <w:i/>
          <w:sz w:val="24"/>
          <w:szCs w:val="24"/>
        </w:rPr>
        <w:t>Rules</w:t>
      </w:r>
      <w:proofErr w:type="spellEnd"/>
      <w:r w:rsidR="00741F4D">
        <w:rPr>
          <w:rFonts w:ascii="Arial" w:hAnsi="Arial" w:cs="Arial"/>
          <w:i/>
          <w:sz w:val="24"/>
          <w:szCs w:val="24"/>
        </w:rPr>
        <w:t xml:space="preserve"> </w:t>
      </w:r>
      <w:proofErr w:type="spellStart"/>
      <w:r w:rsidR="00741F4D">
        <w:rPr>
          <w:rFonts w:ascii="Arial" w:hAnsi="Arial" w:cs="Arial"/>
          <w:i/>
          <w:sz w:val="24"/>
          <w:szCs w:val="24"/>
        </w:rPr>
        <w:t>of</w:t>
      </w:r>
      <w:proofErr w:type="spellEnd"/>
      <w:r w:rsidR="00741F4D">
        <w:rPr>
          <w:rFonts w:ascii="Arial" w:hAnsi="Arial" w:cs="Arial"/>
          <w:i/>
          <w:sz w:val="24"/>
          <w:szCs w:val="24"/>
        </w:rPr>
        <w:t xml:space="preserve"> </w:t>
      </w:r>
      <w:proofErr w:type="spellStart"/>
      <w:r w:rsidR="00741F4D">
        <w:rPr>
          <w:rFonts w:ascii="Arial" w:hAnsi="Arial" w:cs="Arial"/>
          <w:i/>
          <w:sz w:val="24"/>
          <w:szCs w:val="24"/>
        </w:rPr>
        <w:t>Supreme</w:t>
      </w:r>
      <w:proofErr w:type="spellEnd"/>
      <w:r w:rsidR="00741F4D">
        <w:rPr>
          <w:rFonts w:ascii="Arial" w:hAnsi="Arial" w:cs="Arial"/>
          <w:i/>
          <w:sz w:val="24"/>
          <w:szCs w:val="24"/>
        </w:rPr>
        <w:t xml:space="preserve"> </w:t>
      </w:r>
      <w:proofErr w:type="spellStart"/>
      <w:r w:rsidR="00741F4D">
        <w:rPr>
          <w:rFonts w:ascii="Arial" w:hAnsi="Arial" w:cs="Arial"/>
          <w:i/>
          <w:sz w:val="24"/>
          <w:szCs w:val="24"/>
        </w:rPr>
        <w:t>Court</w:t>
      </w:r>
      <w:proofErr w:type="spellEnd"/>
      <w:r w:rsidR="00741F4D">
        <w:rPr>
          <w:rFonts w:ascii="Arial" w:hAnsi="Arial" w:cs="Arial"/>
          <w:i/>
          <w:sz w:val="24"/>
          <w:szCs w:val="24"/>
        </w:rPr>
        <w:t xml:space="preserve"> </w:t>
      </w:r>
      <w:proofErr w:type="spellStart"/>
      <w:r w:rsidR="00741F4D">
        <w:rPr>
          <w:rFonts w:ascii="Arial" w:hAnsi="Arial" w:cs="Arial"/>
          <w:i/>
          <w:sz w:val="24"/>
          <w:szCs w:val="24"/>
        </w:rPr>
        <w:t>of</w:t>
      </w:r>
      <w:proofErr w:type="spellEnd"/>
      <w:r w:rsidR="00741F4D">
        <w:rPr>
          <w:rFonts w:ascii="Arial" w:hAnsi="Arial" w:cs="Arial"/>
          <w:i/>
          <w:sz w:val="24"/>
          <w:szCs w:val="24"/>
        </w:rPr>
        <w:t xml:space="preserve"> </w:t>
      </w:r>
      <w:proofErr w:type="spellStart"/>
      <w:r w:rsidR="00741F4D">
        <w:rPr>
          <w:rFonts w:ascii="Arial" w:hAnsi="Arial" w:cs="Arial"/>
          <w:i/>
          <w:sz w:val="24"/>
          <w:szCs w:val="24"/>
        </w:rPr>
        <w:t>the</w:t>
      </w:r>
      <w:proofErr w:type="spellEnd"/>
      <w:r w:rsidR="00741F4D">
        <w:rPr>
          <w:rFonts w:ascii="Arial" w:hAnsi="Arial" w:cs="Arial"/>
          <w:i/>
          <w:sz w:val="24"/>
          <w:szCs w:val="24"/>
        </w:rPr>
        <w:t xml:space="preserve"> United </w:t>
      </w:r>
      <w:proofErr w:type="spellStart"/>
      <w:r w:rsidR="00741F4D">
        <w:rPr>
          <w:rFonts w:ascii="Arial" w:hAnsi="Arial" w:cs="Arial"/>
          <w:i/>
          <w:sz w:val="24"/>
          <w:szCs w:val="24"/>
        </w:rPr>
        <w:t>States</w:t>
      </w:r>
      <w:proofErr w:type="spellEnd"/>
      <w:r w:rsidR="00741F4D">
        <w:rPr>
          <w:rFonts w:ascii="Arial" w:hAnsi="Arial" w:cs="Arial"/>
          <w:i/>
          <w:sz w:val="24"/>
          <w:szCs w:val="24"/>
        </w:rPr>
        <w:t xml:space="preserve"> </w:t>
      </w:r>
      <w:r w:rsidR="00741F4D">
        <w:rPr>
          <w:rFonts w:ascii="Arial" w:hAnsi="Arial" w:cs="Arial"/>
          <w:sz w:val="24"/>
          <w:szCs w:val="24"/>
        </w:rPr>
        <w:t xml:space="preserve">(“Regras da Suprema Corte dos Estados Unidos”, em tradução livre, cujo inteiro teor pode ser acessado em: </w:t>
      </w:r>
      <w:r w:rsidR="005A0596">
        <w:rPr>
          <w:rFonts w:ascii="Arial" w:hAnsi="Arial" w:cs="Arial"/>
          <w:sz w:val="24"/>
          <w:szCs w:val="24"/>
        </w:rPr>
        <w:t>&lt;</w:t>
      </w:r>
      <w:hyperlink r:id="rId12" w:history="1">
        <w:r w:rsidR="00741F4D" w:rsidRPr="00A46CE2">
          <w:rPr>
            <w:rStyle w:val="Hyperlink"/>
            <w:rFonts w:ascii="Arial" w:hAnsi="Arial" w:cs="Arial"/>
            <w:sz w:val="24"/>
            <w:szCs w:val="24"/>
          </w:rPr>
          <w:t>https://www.supremecourt.gov/ctrules/2013RulesoftheCourt.pdf</w:t>
        </w:r>
      </w:hyperlink>
      <w:r w:rsidR="005A0596">
        <w:rPr>
          <w:rFonts w:ascii="Arial" w:hAnsi="Arial" w:cs="Arial"/>
          <w:sz w:val="24"/>
          <w:szCs w:val="24"/>
        </w:rPr>
        <w:t>&gt;)</w:t>
      </w:r>
      <w:r w:rsidR="00741F4D">
        <w:rPr>
          <w:rFonts w:ascii="Arial" w:hAnsi="Arial" w:cs="Arial"/>
          <w:sz w:val="24"/>
          <w:szCs w:val="24"/>
        </w:rPr>
        <w:t xml:space="preserve">. </w:t>
      </w:r>
      <w:r w:rsidR="00752823" w:rsidRPr="00D717D8">
        <w:rPr>
          <w:rFonts w:ascii="Arial" w:hAnsi="Arial" w:cs="Arial"/>
          <w:sz w:val="24"/>
          <w:szCs w:val="24"/>
        </w:rPr>
        <w:t>Deixaremos</w:t>
      </w:r>
      <w:r w:rsidR="00752823">
        <w:rPr>
          <w:rFonts w:ascii="Arial" w:hAnsi="Arial" w:cs="Arial"/>
          <w:sz w:val="24"/>
          <w:szCs w:val="24"/>
        </w:rPr>
        <w:t xml:space="preserve"> de abordar, aqui, os </w:t>
      </w:r>
      <w:r>
        <w:rPr>
          <w:rFonts w:ascii="Arial" w:hAnsi="Arial" w:cs="Arial"/>
          <w:sz w:val="24"/>
          <w:szCs w:val="24"/>
        </w:rPr>
        <w:t xml:space="preserve">seus </w:t>
      </w:r>
      <w:r w:rsidR="00752823">
        <w:rPr>
          <w:rFonts w:ascii="Arial" w:hAnsi="Arial" w:cs="Arial"/>
          <w:sz w:val="24"/>
          <w:szCs w:val="24"/>
        </w:rPr>
        <w:t xml:space="preserve">detalhes procedimentais, por não constituir o objeto específico de </w:t>
      </w:r>
      <w:r w:rsidR="005C6D45">
        <w:rPr>
          <w:rFonts w:ascii="Arial" w:hAnsi="Arial" w:cs="Arial"/>
          <w:sz w:val="24"/>
          <w:szCs w:val="24"/>
        </w:rPr>
        <w:t>nosso</w:t>
      </w:r>
      <w:r w:rsidR="00752823">
        <w:rPr>
          <w:rFonts w:ascii="Arial" w:hAnsi="Arial" w:cs="Arial"/>
          <w:sz w:val="24"/>
          <w:szCs w:val="24"/>
        </w:rPr>
        <w:t xml:space="preserve"> curso, mas aos que se interessarem </w:t>
      </w:r>
      <w:r w:rsidR="004502DA">
        <w:rPr>
          <w:rFonts w:ascii="Arial" w:hAnsi="Arial" w:cs="Arial"/>
          <w:sz w:val="24"/>
          <w:szCs w:val="24"/>
        </w:rPr>
        <w:t>indica-se a leitura</w:t>
      </w:r>
      <w:r w:rsidR="003E50A1">
        <w:rPr>
          <w:rFonts w:ascii="Arial" w:hAnsi="Arial" w:cs="Arial"/>
          <w:sz w:val="24"/>
          <w:szCs w:val="24"/>
        </w:rPr>
        <w:t xml:space="preserve"> da obra</w:t>
      </w:r>
      <w:r w:rsidR="003E50A1" w:rsidRPr="003E50A1">
        <w:rPr>
          <w:rFonts w:ascii="Arial" w:hAnsi="Arial" w:cs="Arial"/>
          <w:b/>
          <w:sz w:val="24"/>
          <w:szCs w:val="24"/>
        </w:rPr>
        <w:t xml:space="preserve"> </w:t>
      </w:r>
      <w:r w:rsidR="003E50A1" w:rsidRPr="002D24F2">
        <w:rPr>
          <w:rFonts w:ascii="Arial" w:hAnsi="Arial" w:cs="Arial"/>
          <w:i/>
          <w:sz w:val="24"/>
          <w:szCs w:val="24"/>
        </w:rPr>
        <w:t>Recurso especial, recurso extraordinário e a nova função dos tribunais s</w:t>
      </w:r>
      <w:r w:rsidR="006D3C1C">
        <w:rPr>
          <w:rFonts w:ascii="Arial" w:hAnsi="Arial" w:cs="Arial"/>
          <w:i/>
          <w:sz w:val="24"/>
          <w:szCs w:val="24"/>
        </w:rPr>
        <w:t>uperiores no direito brasileiro</w:t>
      </w:r>
      <w:r w:rsidR="003E50A1">
        <w:rPr>
          <w:rFonts w:ascii="Arial" w:hAnsi="Arial" w:cs="Arial"/>
          <w:sz w:val="24"/>
          <w:szCs w:val="24"/>
        </w:rPr>
        <w:t xml:space="preserve"> (</w:t>
      </w:r>
      <w:r w:rsidR="004502DA" w:rsidRPr="00074309">
        <w:rPr>
          <w:rFonts w:ascii="Arial" w:hAnsi="Arial" w:cs="Arial"/>
          <w:sz w:val="24"/>
          <w:szCs w:val="24"/>
        </w:rPr>
        <w:t>WAMBIER; DANTAS, 2016</w:t>
      </w:r>
      <w:r w:rsidR="004502DA">
        <w:rPr>
          <w:rFonts w:ascii="Arial" w:hAnsi="Arial" w:cs="Arial"/>
          <w:sz w:val="24"/>
          <w:szCs w:val="24"/>
        </w:rPr>
        <w:t>, p. 465-470</w:t>
      </w:r>
      <w:r w:rsidR="003E50A1">
        <w:rPr>
          <w:rFonts w:ascii="Arial" w:hAnsi="Arial" w:cs="Arial"/>
          <w:sz w:val="24"/>
          <w:szCs w:val="24"/>
        </w:rPr>
        <w:t>)</w:t>
      </w:r>
      <w:r w:rsidR="004502DA">
        <w:rPr>
          <w:rFonts w:ascii="Arial" w:hAnsi="Arial" w:cs="Arial"/>
          <w:sz w:val="24"/>
          <w:szCs w:val="24"/>
        </w:rPr>
        <w:t>.</w:t>
      </w:r>
      <w:commentRangeEnd w:id="5"/>
      <w:r w:rsidR="006A1970">
        <w:rPr>
          <w:rStyle w:val="Refdecomentrio"/>
        </w:rPr>
        <w:commentReference w:id="5"/>
      </w:r>
    </w:p>
    <w:p w14:paraId="27E59B8B" w14:textId="340719F3" w:rsidR="00301DCD" w:rsidRDefault="00245AE2" w:rsidP="001114A1">
      <w:pPr>
        <w:spacing w:line="360" w:lineRule="auto"/>
        <w:ind w:firstLine="708"/>
        <w:jc w:val="both"/>
        <w:rPr>
          <w:rFonts w:ascii="Arial" w:hAnsi="Arial" w:cs="Arial"/>
          <w:sz w:val="24"/>
          <w:szCs w:val="24"/>
        </w:rPr>
      </w:pPr>
      <w:r>
        <w:rPr>
          <w:rFonts w:ascii="Arial" w:hAnsi="Arial" w:cs="Arial"/>
          <w:sz w:val="24"/>
          <w:szCs w:val="24"/>
        </w:rPr>
        <w:t>Dentro dessas regras, a Parte III (“</w:t>
      </w:r>
      <w:proofErr w:type="spellStart"/>
      <w:r>
        <w:rPr>
          <w:rFonts w:ascii="Arial" w:hAnsi="Arial" w:cs="Arial"/>
          <w:i/>
          <w:sz w:val="24"/>
          <w:szCs w:val="24"/>
        </w:rPr>
        <w:t>Jurisdiction</w:t>
      </w:r>
      <w:proofErr w:type="spellEnd"/>
      <w:r>
        <w:rPr>
          <w:rFonts w:ascii="Arial" w:hAnsi="Arial" w:cs="Arial"/>
          <w:i/>
          <w:sz w:val="24"/>
          <w:szCs w:val="24"/>
        </w:rPr>
        <w:t xml:space="preserve"> </w:t>
      </w:r>
      <w:proofErr w:type="spellStart"/>
      <w:r>
        <w:rPr>
          <w:rFonts w:ascii="Arial" w:hAnsi="Arial" w:cs="Arial"/>
          <w:i/>
          <w:sz w:val="24"/>
          <w:szCs w:val="24"/>
        </w:rPr>
        <w:t>on</w:t>
      </w:r>
      <w:proofErr w:type="spellEnd"/>
      <w:r>
        <w:rPr>
          <w:rFonts w:ascii="Arial" w:hAnsi="Arial" w:cs="Arial"/>
          <w:i/>
          <w:sz w:val="24"/>
          <w:szCs w:val="24"/>
        </w:rPr>
        <w:t xml:space="preserve"> Writ </w:t>
      </w:r>
      <w:proofErr w:type="spellStart"/>
      <w:r>
        <w:rPr>
          <w:rFonts w:ascii="Arial" w:hAnsi="Arial" w:cs="Arial"/>
          <w:i/>
          <w:sz w:val="24"/>
          <w:szCs w:val="24"/>
        </w:rPr>
        <w:t>of</w:t>
      </w:r>
      <w:proofErr w:type="spellEnd"/>
      <w:r>
        <w:rPr>
          <w:rFonts w:ascii="Arial" w:hAnsi="Arial" w:cs="Arial"/>
          <w:i/>
          <w:sz w:val="24"/>
          <w:szCs w:val="24"/>
        </w:rPr>
        <w:t xml:space="preserve"> </w:t>
      </w:r>
      <w:proofErr w:type="spellStart"/>
      <w:r>
        <w:rPr>
          <w:rFonts w:ascii="Arial" w:hAnsi="Arial" w:cs="Arial"/>
          <w:i/>
          <w:sz w:val="24"/>
          <w:szCs w:val="24"/>
        </w:rPr>
        <w:t>Certiorari</w:t>
      </w:r>
      <w:proofErr w:type="spellEnd"/>
      <w:r>
        <w:rPr>
          <w:rFonts w:ascii="Arial" w:hAnsi="Arial" w:cs="Arial"/>
          <w:sz w:val="24"/>
          <w:szCs w:val="24"/>
        </w:rPr>
        <w:t>”) é inteiramente dedicada ao assunto, subdivid</w:t>
      </w:r>
      <w:r w:rsidR="00E22433">
        <w:rPr>
          <w:rFonts w:ascii="Arial" w:hAnsi="Arial" w:cs="Arial"/>
          <w:sz w:val="24"/>
          <w:szCs w:val="24"/>
        </w:rPr>
        <w:t>id</w:t>
      </w:r>
      <w:r>
        <w:rPr>
          <w:rFonts w:ascii="Arial" w:hAnsi="Arial" w:cs="Arial"/>
          <w:sz w:val="24"/>
          <w:szCs w:val="24"/>
        </w:rPr>
        <w:t>a nos Provimentos 10 a 16.</w:t>
      </w:r>
      <w:r w:rsidR="0002582F">
        <w:rPr>
          <w:rFonts w:ascii="Arial" w:hAnsi="Arial" w:cs="Arial"/>
          <w:sz w:val="24"/>
          <w:szCs w:val="24"/>
        </w:rPr>
        <w:t xml:space="preserve"> Já de início, se deixa claro que a “revisão em um </w:t>
      </w:r>
      <w:r w:rsidR="0002582F">
        <w:rPr>
          <w:rFonts w:ascii="Arial" w:hAnsi="Arial" w:cs="Arial"/>
          <w:i/>
          <w:sz w:val="24"/>
          <w:szCs w:val="24"/>
        </w:rPr>
        <w:t xml:space="preserve">writ </w:t>
      </w:r>
      <w:proofErr w:type="spellStart"/>
      <w:r w:rsidR="0002582F">
        <w:rPr>
          <w:rFonts w:ascii="Arial" w:hAnsi="Arial" w:cs="Arial"/>
          <w:i/>
          <w:sz w:val="24"/>
          <w:szCs w:val="24"/>
        </w:rPr>
        <w:t>of</w:t>
      </w:r>
      <w:proofErr w:type="spellEnd"/>
      <w:r w:rsidR="0002582F">
        <w:rPr>
          <w:rFonts w:ascii="Arial" w:hAnsi="Arial" w:cs="Arial"/>
          <w:i/>
          <w:sz w:val="24"/>
          <w:szCs w:val="24"/>
        </w:rPr>
        <w:t xml:space="preserve"> </w:t>
      </w:r>
      <w:proofErr w:type="spellStart"/>
      <w:r w:rsidR="0002582F">
        <w:rPr>
          <w:rFonts w:ascii="Arial" w:hAnsi="Arial" w:cs="Arial"/>
          <w:i/>
          <w:sz w:val="24"/>
          <w:szCs w:val="24"/>
        </w:rPr>
        <w:t>certiorari</w:t>
      </w:r>
      <w:proofErr w:type="spellEnd"/>
      <w:r w:rsidR="0002582F">
        <w:rPr>
          <w:rFonts w:ascii="Arial" w:hAnsi="Arial" w:cs="Arial"/>
          <w:sz w:val="24"/>
          <w:szCs w:val="24"/>
        </w:rPr>
        <w:t xml:space="preserve"> não é uma questão de direito, mas de discricionariedade judicial” e que “uma petição para um </w:t>
      </w:r>
      <w:r w:rsidR="0002582F">
        <w:rPr>
          <w:rFonts w:ascii="Arial" w:hAnsi="Arial" w:cs="Arial"/>
          <w:i/>
          <w:sz w:val="24"/>
          <w:szCs w:val="24"/>
        </w:rPr>
        <w:t xml:space="preserve">writ </w:t>
      </w:r>
      <w:proofErr w:type="spellStart"/>
      <w:r w:rsidR="0002582F">
        <w:rPr>
          <w:rFonts w:ascii="Arial" w:hAnsi="Arial" w:cs="Arial"/>
          <w:i/>
          <w:sz w:val="24"/>
          <w:szCs w:val="24"/>
        </w:rPr>
        <w:t>of</w:t>
      </w:r>
      <w:proofErr w:type="spellEnd"/>
      <w:r w:rsidR="0002582F">
        <w:rPr>
          <w:rFonts w:ascii="Arial" w:hAnsi="Arial" w:cs="Arial"/>
          <w:i/>
          <w:sz w:val="24"/>
          <w:szCs w:val="24"/>
        </w:rPr>
        <w:t xml:space="preserve"> </w:t>
      </w:r>
      <w:proofErr w:type="spellStart"/>
      <w:r w:rsidR="0002582F">
        <w:rPr>
          <w:rFonts w:ascii="Arial" w:hAnsi="Arial" w:cs="Arial"/>
          <w:i/>
          <w:sz w:val="24"/>
          <w:szCs w:val="24"/>
        </w:rPr>
        <w:t>certiorari</w:t>
      </w:r>
      <w:proofErr w:type="spellEnd"/>
      <w:r w:rsidR="0002582F">
        <w:rPr>
          <w:rFonts w:ascii="Arial" w:hAnsi="Arial" w:cs="Arial"/>
          <w:sz w:val="24"/>
          <w:szCs w:val="24"/>
        </w:rPr>
        <w:t xml:space="preserve"> apenas será aceita por razões relevantes</w:t>
      </w:r>
      <w:r w:rsidR="003E50A1">
        <w:rPr>
          <w:rFonts w:ascii="Arial" w:hAnsi="Arial" w:cs="Arial"/>
          <w:sz w:val="24"/>
          <w:szCs w:val="24"/>
        </w:rPr>
        <w:t>”.</w:t>
      </w:r>
      <w:r w:rsidR="0002582F">
        <w:rPr>
          <w:rStyle w:val="Refdenotaderodap"/>
          <w:rFonts w:ascii="Arial" w:hAnsi="Arial" w:cs="Arial"/>
          <w:sz w:val="24"/>
          <w:szCs w:val="24"/>
        </w:rPr>
        <w:footnoteReference w:id="7"/>
      </w:r>
      <w:r w:rsidR="00BF7062">
        <w:rPr>
          <w:rFonts w:ascii="Arial" w:hAnsi="Arial" w:cs="Arial"/>
          <w:sz w:val="24"/>
          <w:szCs w:val="24"/>
        </w:rPr>
        <w:t xml:space="preserve"> </w:t>
      </w:r>
      <w:r w:rsidR="003E50A1">
        <w:rPr>
          <w:rFonts w:ascii="Arial" w:hAnsi="Arial" w:cs="Arial"/>
          <w:sz w:val="24"/>
          <w:szCs w:val="24"/>
        </w:rPr>
        <w:t xml:space="preserve">Ou seja, as partes não possuem qualquer direito subjetivo a que sua causa seja analisada pela Suprema Corte. Apenas nos casos em que ficar convencida de sua relevância, é que a </w:t>
      </w:r>
      <w:r w:rsidR="0094611B">
        <w:rPr>
          <w:rFonts w:ascii="Arial" w:hAnsi="Arial" w:cs="Arial"/>
          <w:sz w:val="24"/>
          <w:szCs w:val="24"/>
        </w:rPr>
        <w:t>Corte</w:t>
      </w:r>
      <w:r w:rsidR="003E50A1">
        <w:rPr>
          <w:rFonts w:ascii="Arial" w:hAnsi="Arial" w:cs="Arial"/>
          <w:sz w:val="24"/>
          <w:szCs w:val="24"/>
        </w:rPr>
        <w:t xml:space="preserve"> concederá o </w:t>
      </w:r>
      <w:r w:rsidR="003E50A1">
        <w:rPr>
          <w:rFonts w:ascii="Arial" w:hAnsi="Arial" w:cs="Arial"/>
          <w:i/>
          <w:sz w:val="24"/>
          <w:szCs w:val="24"/>
        </w:rPr>
        <w:t xml:space="preserve">writ </w:t>
      </w:r>
      <w:proofErr w:type="spellStart"/>
      <w:r w:rsidR="003E50A1">
        <w:rPr>
          <w:rFonts w:ascii="Arial" w:hAnsi="Arial" w:cs="Arial"/>
          <w:i/>
          <w:sz w:val="24"/>
          <w:szCs w:val="24"/>
        </w:rPr>
        <w:t>of</w:t>
      </w:r>
      <w:proofErr w:type="spellEnd"/>
      <w:r w:rsidR="003E50A1">
        <w:rPr>
          <w:rFonts w:ascii="Arial" w:hAnsi="Arial" w:cs="Arial"/>
          <w:i/>
          <w:sz w:val="24"/>
          <w:szCs w:val="24"/>
        </w:rPr>
        <w:t xml:space="preserve"> </w:t>
      </w:r>
      <w:proofErr w:type="spellStart"/>
      <w:r w:rsidR="003E50A1">
        <w:rPr>
          <w:rFonts w:ascii="Arial" w:hAnsi="Arial" w:cs="Arial"/>
          <w:i/>
          <w:sz w:val="24"/>
          <w:szCs w:val="24"/>
        </w:rPr>
        <w:t>certiorari</w:t>
      </w:r>
      <w:proofErr w:type="spellEnd"/>
      <w:r w:rsidR="003E50A1">
        <w:rPr>
          <w:rFonts w:ascii="Arial" w:hAnsi="Arial" w:cs="Arial"/>
          <w:sz w:val="24"/>
          <w:szCs w:val="24"/>
        </w:rPr>
        <w:t>, pelo qual conhecerá e analisará a questão, podendo revê-la.</w:t>
      </w:r>
    </w:p>
    <w:p w14:paraId="2E8CFAA4" w14:textId="77777777" w:rsidR="00677068" w:rsidRDefault="002D5080" w:rsidP="001114A1">
      <w:pPr>
        <w:spacing w:line="360" w:lineRule="auto"/>
        <w:ind w:firstLine="708"/>
        <w:jc w:val="both"/>
        <w:rPr>
          <w:rFonts w:ascii="Arial" w:hAnsi="Arial" w:cs="Arial"/>
          <w:sz w:val="24"/>
          <w:szCs w:val="24"/>
        </w:rPr>
      </w:pPr>
      <w:r>
        <w:rPr>
          <w:rFonts w:ascii="Arial" w:hAnsi="Arial" w:cs="Arial"/>
          <w:sz w:val="24"/>
          <w:szCs w:val="24"/>
        </w:rPr>
        <w:t>Na sequência, a norma estabelece alguns crit</w:t>
      </w:r>
      <w:r w:rsidR="00656004">
        <w:rPr>
          <w:rFonts w:ascii="Arial" w:hAnsi="Arial" w:cs="Arial"/>
          <w:sz w:val="24"/>
          <w:szCs w:val="24"/>
        </w:rPr>
        <w:t>ério</w:t>
      </w:r>
      <w:r w:rsidR="00D67D8E">
        <w:rPr>
          <w:rFonts w:ascii="Arial" w:hAnsi="Arial" w:cs="Arial"/>
          <w:sz w:val="24"/>
          <w:szCs w:val="24"/>
        </w:rPr>
        <w:t>s indicativos</w:t>
      </w:r>
      <w:r>
        <w:rPr>
          <w:rFonts w:ascii="Arial" w:hAnsi="Arial" w:cs="Arial"/>
          <w:sz w:val="24"/>
          <w:szCs w:val="24"/>
        </w:rPr>
        <w:t xml:space="preserve"> a serem levados em consideração no momento do exame das petições de </w:t>
      </w:r>
      <w:proofErr w:type="spellStart"/>
      <w:r>
        <w:rPr>
          <w:rFonts w:ascii="Arial" w:hAnsi="Arial" w:cs="Arial"/>
          <w:i/>
          <w:sz w:val="24"/>
          <w:szCs w:val="24"/>
        </w:rPr>
        <w:t>certiorari</w:t>
      </w:r>
      <w:proofErr w:type="spellEnd"/>
      <w:r>
        <w:rPr>
          <w:rFonts w:ascii="Arial" w:hAnsi="Arial" w:cs="Arial"/>
          <w:sz w:val="24"/>
          <w:szCs w:val="24"/>
        </w:rPr>
        <w:t>, a saber se possuem ou não a relevância necessária.</w:t>
      </w:r>
      <w:r w:rsidR="005C704F">
        <w:rPr>
          <w:rFonts w:ascii="Arial" w:hAnsi="Arial" w:cs="Arial"/>
          <w:sz w:val="24"/>
          <w:szCs w:val="24"/>
        </w:rPr>
        <w:t xml:space="preserve"> </w:t>
      </w:r>
      <w:r w:rsidR="00437380">
        <w:rPr>
          <w:rFonts w:ascii="Arial" w:hAnsi="Arial" w:cs="Arial"/>
          <w:sz w:val="24"/>
          <w:szCs w:val="24"/>
        </w:rPr>
        <w:t xml:space="preserve">Assim, </w:t>
      </w:r>
      <w:r w:rsidR="00656004">
        <w:rPr>
          <w:rFonts w:ascii="Arial" w:hAnsi="Arial" w:cs="Arial"/>
          <w:sz w:val="24"/>
          <w:szCs w:val="24"/>
        </w:rPr>
        <w:t>afirma</w:t>
      </w:r>
      <w:r w:rsidR="00437380">
        <w:rPr>
          <w:rFonts w:ascii="Arial" w:hAnsi="Arial" w:cs="Arial"/>
          <w:sz w:val="24"/>
          <w:szCs w:val="24"/>
        </w:rPr>
        <w:t>-se</w:t>
      </w:r>
      <w:r w:rsidR="00656004">
        <w:rPr>
          <w:rFonts w:ascii="Arial" w:hAnsi="Arial" w:cs="Arial"/>
          <w:sz w:val="24"/>
          <w:szCs w:val="24"/>
        </w:rPr>
        <w:t xml:space="preserve"> que serão considerados pela corte os casos em que: </w:t>
      </w:r>
    </w:p>
    <w:p w14:paraId="71782291" w14:textId="0F7B5287" w:rsidR="005C704F" w:rsidRPr="00CF320E" w:rsidRDefault="005C704F" w:rsidP="003715F9">
      <w:pPr>
        <w:spacing w:after="0" w:line="240" w:lineRule="auto"/>
        <w:ind w:left="2268" w:firstLine="284"/>
        <w:jc w:val="both"/>
        <w:rPr>
          <w:rFonts w:ascii="Arial" w:hAnsi="Arial" w:cs="Arial"/>
          <w:sz w:val="20"/>
          <w:szCs w:val="20"/>
        </w:rPr>
      </w:pPr>
      <w:r w:rsidRPr="00CF320E">
        <w:rPr>
          <w:rFonts w:ascii="Arial" w:hAnsi="Arial" w:cs="Arial"/>
          <w:sz w:val="20"/>
          <w:szCs w:val="20"/>
        </w:rPr>
        <w:t>(a) uma corte federal de apelação adotou uma decisão em conflito com a decisão de outra corte federal de apelação na mesma matéria; ou decidiu uma questão federal de forma conflitante com a decisão de uma corte estadual de última instância; ou se distanciou tanto do procedimento judicial usual e aceitável ou ratificou tal distanciamento perpetrado por uma corte inferior, que se exige o exercício do poder de supervisão desta Corte; (b) uma corte estadual de última instância tenha decidido uma questão federal importante numa forma que conflite com uma decisão de outra corte estadual de última instância ou de uma corte federal de recursos; (c) uma corte estadual ou uma corte federal de recursos tenha decidido uma questão importante de direito federal que não foi, mas deveria ter sido, examinada por esta Corte, ou decidiu uma questão federal importante numa forma que conflite com decisões relevantes desta Corte</w:t>
      </w:r>
      <w:r w:rsidR="00626263">
        <w:rPr>
          <w:rFonts w:ascii="Arial" w:hAnsi="Arial" w:cs="Arial"/>
          <w:sz w:val="20"/>
          <w:szCs w:val="20"/>
        </w:rPr>
        <w:t>.</w:t>
      </w:r>
      <w:r w:rsidR="00656004" w:rsidRPr="00CF320E">
        <w:rPr>
          <w:rStyle w:val="Refdenotaderodap"/>
          <w:rFonts w:ascii="Arial" w:hAnsi="Arial" w:cs="Arial"/>
          <w:sz w:val="20"/>
          <w:szCs w:val="20"/>
        </w:rPr>
        <w:footnoteReference w:id="8"/>
      </w:r>
    </w:p>
    <w:p w14:paraId="11B8E4A2" w14:textId="77777777" w:rsidR="0081004D" w:rsidRDefault="0081004D" w:rsidP="001114A1">
      <w:pPr>
        <w:spacing w:line="360" w:lineRule="auto"/>
        <w:ind w:firstLine="708"/>
        <w:jc w:val="both"/>
        <w:rPr>
          <w:rFonts w:ascii="Arial" w:hAnsi="Arial" w:cs="Arial"/>
          <w:sz w:val="24"/>
          <w:szCs w:val="24"/>
        </w:rPr>
      </w:pPr>
    </w:p>
    <w:p w14:paraId="28D30F56" w14:textId="39A6450D" w:rsidR="00A12ED5" w:rsidRPr="002D5080" w:rsidRDefault="00A12ED5" w:rsidP="001114A1">
      <w:pPr>
        <w:spacing w:line="360" w:lineRule="auto"/>
        <w:ind w:firstLine="708"/>
        <w:jc w:val="both"/>
        <w:rPr>
          <w:rFonts w:ascii="Arial" w:hAnsi="Arial" w:cs="Arial"/>
          <w:sz w:val="24"/>
          <w:szCs w:val="24"/>
        </w:rPr>
      </w:pPr>
      <w:r>
        <w:rPr>
          <w:rFonts w:ascii="Arial" w:hAnsi="Arial" w:cs="Arial"/>
          <w:sz w:val="24"/>
          <w:szCs w:val="24"/>
        </w:rPr>
        <w:t xml:space="preserve">Ainda se destaca expressamente que “uma petição de </w:t>
      </w:r>
      <w:r w:rsidRPr="00437380">
        <w:rPr>
          <w:rFonts w:ascii="Arial" w:hAnsi="Arial" w:cs="Arial"/>
          <w:i/>
          <w:sz w:val="24"/>
          <w:szCs w:val="24"/>
        </w:rPr>
        <w:t xml:space="preserve">writ </w:t>
      </w:r>
      <w:proofErr w:type="spellStart"/>
      <w:r w:rsidRPr="00437380">
        <w:rPr>
          <w:rFonts w:ascii="Arial" w:hAnsi="Arial" w:cs="Arial"/>
          <w:i/>
          <w:sz w:val="24"/>
          <w:szCs w:val="24"/>
        </w:rPr>
        <w:t>of</w:t>
      </w:r>
      <w:proofErr w:type="spellEnd"/>
      <w:r w:rsidRPr="00437380">
        <w:rPr>
          <w:rFonts w:ascii="Arial" w:hAnsi="Arial" w:cs="Arial"/>
          <w:i/>
          <w:sz w:val="24"/>
          <w:szCs w:val="24"/>
        </w:rPr>
        <w:t xml:space="preserve"> </w:t>
      </w:r>
      <w:proofErr w:type="spellStart"/>
      <w:r w:rsidRPr="00437380">
        <w:rPr>
          <w:rFonts w:ascii="Arial" w:hAnsi="Arial" w:cs="Arial"/>
          <w:i/>
          <w:sz w:val="24"/>
          <w:szCs w:val="24"/>
        </w:rPr>
        <w:t>certiorari</w:t>
      </w:r>
      <w:proofErr w:type="spellEnd"/>
      <w:r>
        <w:rPr>
          <w:rFonts w:ascii="Arial" w:hAnsi="Arial" w:cs="Arial"/>
          <w:sz w:val="24"/>
          <w:szCs w:val="24"/>
        </w:rPr>
        <w:t xml:space="preserve"> é raramente concedida quando o erro alegado consiste na apreciação equivocada de fatos ou na m</w:t>
      </w:r>
      <w:r w:rsidR="00377864">
        <w:rPr>
          <w:rFonts w:ascii="Arial" w:hAnsi="Arial" w:cs="Arial"/>
          <w:sz w:val="24"/>
          <w:szCs w:val="24"/>
        </w:rPr>
        <w:t>á</w:t>
      </w:r>
      <w:r>
        <w:rPr>
          <w:rFonts w:ascii="Arial" w:hAnsi="Arial" w:cs="Arial"/>
          <w:sz w:val="24"/>
          <w:szCs w:val="24"/>
        </w:rPr>
        <w:t xml:space="preserve"> aplicação de uma regra jurídica invocada corretamente”</w:t>
      </w:r>
      <w:r w:rsidR="00626263">
        <w:rPr>
          <w:rFonts w:ascii="Arial" w:hAnsi="Arial" w:cs="Arial"/>
          <w:sz w:val="24"/>
          <w:szCs w:val="24"/>
        </w:rPr>
        <w:t>.</w:t>
      </w:r>
      <w:r>
        <w:rPr>
          <w:rStyle w:val="Refdenotaderodap"/>
          <w:rFonts w:ascii="Arial" w:hAnsi="Arial" w:cs="Arial"/>
          <w:sz w:val="24"/>
          <w:szCs w:val="24"/>
        </w:rPr>
        <w:footnoteReference w:id="9"/>
      </w:r>
      <w:r>
        <w:rPr>
          <w:rFonts w:ascii="Arial" w:hAnsi="Arial" w:cs="Arial"/>
          <w:sz w:val="24"/>
          <w:szCs w:val="24"/>
        </w:rPr>
        <w:t xml:space="preserve"> Paralelamente, o dispositivo faz lembrar a Súmula nº 279 do STF, segundo a qual “</w:t>
      </w:r>
      <w:r w:rsidRPr="00A12ED5">
        <w:rPr>
          <w:rFonts w:ascii="Arial" w:hAnsi="Arial" w:cs="Arial"/>
          <w:sz w:val="24"/>
          <w:szCs w:val="24"/>
        </w:rPr>
        <w:t>Para simples reexame de prova não cabe recurso extraordinário</w:t>
      </w:r>
      <w:r>
        <w:rPr>
          <w:rFonts w:ascii="Arial" w:hAnsi="Arial" w:cs="Arial"/>
          <w:sz w:val="24"/>
          <w:szCs w:val="24"/>
        </w:rPr>
        <w:t>”, que costuma ser alegada para fundamentar a impossibilidade de revisão do contexto fático-probatóri</w:t>
      </w:r>
      <w:r w:rsidR="00161A5A">
        <w:rPr>
          <w:rFonts w:ascii="Arial" w:hAnsi="Arial" w:cs="Arial"/>
          <w:sz w:val="24"/>
          <w:szCs w:val="24"/>
        </w:rPr>
        <w:t>o</w:t>
      </w:r>
      <w:r>
        <w:rPr>
          <w:rFonts w:ascii="Arial" w:hAnsi="Arial" w:cs="Arial"/>
          <w:sz w:val="24"/>
          <w:szCs w:val="24"/>
        </w:rPr>
        <w:t xml:space="preserve"> de uma causa, quando da apreciação do recurso indicado. Ademais, as hipóteses indicadas pelo Provimento das Regras da Suprema Corte dos Estados Unidos também fazem lembrar as situações de violação manifesta </w:t>
      </w:r>
      <w:r w:rsidR="00161A5A">
        <w:rPr>
          <w:rFonts w:ascii="Arial" w:hAnsi="Arial" w:cs="Arial"/>
          <w:sz w:val="24"/>
          <w:szCs w:val="24"/>
        </w:rPr>
        <w:t>à</w:t>
      </w:r>
      <w:r>
        <w:rPr>
          <w:rFonts w:ascii="Arial" w:hAnsi="Arial" w:cs="Arial"/>
          <w:sz w:val="24"/>
          <w:szCs w:val="24"/>
        </w:rPr>
        <w:t xml:space="preserve"> norma jurídica e de erro de fato, ocorrências que, no direito brasileiro, configuram hipóteses de </w:t>
      </w:r>
      <w:proofErr w:type="spellStart"/>
      <w:r w:rsidRPr="005E75B0">
        <w:rPr>
          <w:rFonts w:ascii="Arial" w:hAnsi="Arial" w:cs="Arial"/>
          <w:sz w:val="24"/>
          <w:szCs w:val="24"/>
        </w:rPr>
        <w:t>rescindibilidade</w:t>
      </w:r>
      <w:proofErr w:type="spellEnd"/>
      <w:r>
        <w:rPr>
          <w:rFonts w:ascii="Arial" w:hAnsi="Arial" w:cs="Arial"/>
          <w:sz w:val="24"/>
          <w:szCs w:val="24"/>
        </w:rPr>
        <w:t xml:space="preserve"> para o ajuizamento de ação rescisória (conforme os incisos V e VIII do art. 966 do CPC/2015).</w:t>
      </w:r>
    </w:p>
    <w:p w14:paraId="4400170E" w14:textId="3F2B4DA2" w:rsidR="00301DCD" w:rsidRDefault="00C349A6" w:rsidP="001114A1">
      <w:pPr>
        <w:spacing w:line="360" w:lineRule="auto"/>
        <w:ind w:firstLine="708"/>
        <w:jc w:val="both"/>
        <w:rPr>
          <w:rFonts w:ascii="Arial" w:hAnsi="Arial" w:cs="Arial"/>
          <w:sz w:val="24"/>
          <w:szCs w:val="24"/>
        </w:rPr>
      </w:pPr>
      <w:r>
        <w:rPr>
          <w:rFonts w:ascii="Arial" w:hAnsi="Arial" w:cs="Arial"/>
          <w:sz w:val="24"/>
          <w:szCs w:val="24"/>
        </w:rPr>
        <w:t>De todo modo, percebe-se que os critérios exemplificados pela norma – que não são previstos de maneira taxativa – são bastante fluidos e não fornecem elementos muito objetivos e previsíveis. Apesar de todos eles dizerem respeito, em alguma medida, a situações de divergência jurisprudencial, o fato é que se trata realmente de uma análise discricionária a ser realizada pela Corte. De tal modo, apesar do jogo de palavras, nota-se que se gasta muito mais es</w:t>
      </w:r>
      <w:r w:rsidR="00301DCD">
        <w:rPr>
          <w:rFonts w:ascii="Arial" w:hAnsi="Arial" w:cs="Arial"/>
          <w:sz w:val="24"/>
          <w:szCs w:val="24"/>
        </w:rPr>
        <w:t xml:space="preserve">forço em </w:t>
      </w:r>
      <w:r w:rsidR="00301DCD" w:rsidRPr="00CF320E">
        <w:rPr>
          <w:rFonts w:ascii="Arial" w:hAnsi="Arial" w:cs="Arial"/>
          <w:sz w:val="24"/>
          <w:szCs w:val="24"/>
        </w:rPr>
        <w:t>decidir o que ser</w:t>
      </w:r>
      <w:r w:rsidRPr="00CF320E">
        <w:rPr>
          <w:rFonts w:ascii="Arial" w:hAnsi="Arial" w:cs="Arial"/>
          <w:sz w:val="24"/>
          <w:szCs w:val="24"/>
        </w:rPr>
        <w:t>á decidido do que efetivamente decidi</w:t>
      </w:r>
      <w:r w:rsidR="00EC7134" w:rsidRPr="00CF320E">
        <w:rPr>
          <w:rFonts w:ascii="Arial" w:hAnsi="Arial" w:cs="Arial"/>
          <w:sz w:val="24"/>
          <w:szCs w:val="24"/>
        </w:rPr>
        <w:t>n</w:t>
      </w:r>
      <w:r w:rsidRPr="00CF320E">
        <w:rPr>
          <w:rFonts w:ascii="Arial" w:hAnsi="Arial" w:cs="Arial"/>
          <w:sz w:val="24"/>
          <w:szCs w:val="24"/>
        </w:rPr>
        <w:t>do. R</w:t>
      </w:r>
      <w:r w:rsidR="00301DCD" w:rsidRPr="00CF320E">
        <w:rPr>
          <w:rFonts w:ascii="Arial" w:hAnsi="Arial" w:cs="Arial"/>
          <w:sz w:val="24"/>
          <w:szCs w:val="24"/>
        </w:rPr>
        <w:t>etoma</w:t>
      </w:r>
      <w:r w:rsidRPr="00CF320E">
        <w:rPr>
          <w:rFonts w:ascii="Arial" w:hAnsi="Arial" w:cs="Arial"/>
          <w:sz w:val="24"/>
          <w:szCs w:val="24"/>
        </w:rPr>
        <w:t>ndo</w:t>
      </w:r>
      <w:r w:rsidR="00301DCD" w:rsidRPr="00CF320E">
        <w:rPr>
          <w:rFonts w:ascii="Arial" w:hAnsi="Arial" w:cs="Arial"/>
          <w:sz w:val="24"/>
          <w:szCs w:val="24"/>
        </w:rPr>
        <w:t xml:space="preserve"> a citação de William T. Colema</w:t>
      </w:r>
      <w:r w:rsidR="00301DCD">
        <w:rPr>
          <w:rFonts w:ascii="Arial" w:hAnsi="Arial" w:cs="Arial"/>
          <w:sz w:val="24"/>
          <w:szCs w:val="24"/>
        </w:rPr>
        <w:t>n Jr.</w:t>
      </w:r>
      <w:r>
        <w:rPr>
          <w:rFonts w:ascii="Arial" w:hAnsi="Arial" w:cs="Arial"/>
          <w:sz w:val="24"/>
          <w:szCs w:val="24"/>
        </w:rPr>
        <w:t xml:space="preserve"> que acima se fez, a seleção de quais casos serão ou não revistos passa a ser aspecto cada vez mais importante da própria tarefa de revisão.</w:t>
      </w:r>
      <w:r w:rsidR="0029487F">
        <w:rPr>
          <w:rFonts w:ascii="Arial" w:hAnsi="Arial" w:cs="Arial"/>
          <w:sz w:val="24"/>
          <w:szCs w:val="24"/>
        </w:rPr>
        <w:t xml:space="preserve"> De igual modo, uma questão não aceita hoje poderá ser considerada relevante daqui a algum tempo, de forma a ensejar a concessão do </w:t>
      </w:r>
      <w:r w:rsidR="0029487F">
        <w:rPr>
          <w:rFonts w:ascii="Arial" w:hAnsi="Arial" w:cs="Arial"/>
          <w:i/>
          <w:sz w:val="24"/>
          <w:szCs w:val="24"/>
        </w:rPr>
        <w:t xml:space="preserve">writ </w:t>
      </w:r>
      <w:proofErr w:type="spellStart"/>
      <w:r w:rsidR="0029487F">
        <w:rPr>
          <w:rFonts w:ascii="Arial" w:hAnsi="Arial" w:cs="Arial"/>
          <w:i/>
          <w:sz w:val="24"/>
          <w:szCs w:val="24"/>
        </w:rPr>
        <w:t>of</w:t>
      </w:r>
      <w:proofErr w:type="spellEnd"/>
      <w:r w:rsidR="0029487F">
        <w:rPr>
          <w:rFonts w:ascii="Arial" w:hAnsi="Arial" w:cs="Arial"/>
          <w:i/>
          <w:sz w:val="24"/>
          <w:szCs w:val="24"/>
        </w:rPr>
        <w:t xml:space="preserve"> </w:t>
      </w:r>
      <w:proofErr w:type="spellStart"/>
      <w:r w:rsidR="0029487F">
        <w:rPr>
          <w:rFonts w:ascii="Arial" w:hAnsi="Arial" w:cs="Arial"/>
          <w:i/>
          <w:sz w:val="24"/>
          <w:szCs w:val="24"/>
        </w:rPr>
        <w:t>certiorari</w:t>
      </w:r>
      <w:proofErr w:type="spellEnd"/>
      <w:r w:rsidR="0029487F">
        <w:rPr>
          <w:rFonts w:ascii="Arial" w:hAnsi="Arial" w:cs="Arial"/>
          <w:sz w:val="24"/>
          <w:szCs w:val="24"/>
        </w:rPr>
        <w:t>.</w:t>
      </w:r>
    </w:p>
    <w:p w14:paraId="5281527F" w14:textId="4BEF3C1E" w:rsidR="006732C2" w:rsidRDefault="00A576D2" w:rsidP="001114A1">
      <w:pPr>
        <w:spacing w:line="360" w:lineRule="auto"/>
        <w:ind w:firstLine="708"/>
        <w:jc w:val="both"/>
        <w:rPr>
          <w:rFonts w:ascii="Arial" w:hAnsi="Arial" w:cs="Arial"/>
          <w:sz w:val="24"/>
          <w:szCs w:val="24"/>
        </w:rPr>
      </w:pPr>
      <w:r>
        <w:rPr>
          <w:rFonts w:ascii="Arial" w:hAnsi="Arial" w:cs="Arial"/>
          <w:sz w:val="24"/>
          <w:szCs w:val="24"/>
        </w:rPr>
        <w:t>Assim</w:t>
      </w:r>
      <w:r w:rsidR="006732C2">
        <w:rPr>
          <w:rFonts w:ascii="Arial" w:hAnsi="Arial" w:cs="Arial"/>
          <w:sz w:val="24"/>
          <w:szCs w:val="24"/>
        </w:rPr>
        <w:t>:</w:t>
      </w:r>
    </w:p>
    <w:p w14:paraId="4646A6E1" w14:textId="4F8CC48B" w:rsidR="006732C2" w:rsidRDefault="00A576D2" w:rsidP="003715F9">
      <w:pPr>
        <w:spacing w:after="0" w:line="240" w:lineRule="auto"/>
        <w:ind w:left="2268" w:firstLine="284"/>
        <w:jc w:val="both"/>
        <w:rPr>
          <w:rFonts w:ascii="Arial" w:hAnsi="Arial" w:cs="Arial"/>
          <w:sz w:val="20"/>
          <w:szCs w:val="20"/>
        </w:rPr>
      </w:pPr>
      <w:r w:rsidRPr="00CF320E">
        <w:rPr>
          <w:rFonts w:ascii="Arial" w:hAnsi="Arial" w:cs="Arial"/>
          <w:sz w:val="20"/>
          <w:szCs w:val="20"/>
        </w:rPr>
        <w:t xml:space="preserve"> </w:t>
      </w:r>
      <w:r w:rsidR="006732C2">
        <w:rPr>
          <w:rFonts w:ascii="Arial" w:hAnsi="Arial" w:cs="Arial"/>
          <w:sz w:val="20"/>
          <w:szCs w:val="20"/>
        </w:rPr>
        <w:t>A</w:t>
      </w:r>
      <w:r w:rsidR="00AF6C88" w:rsidRPr="00CF320E">
        <w:rPr>
          <w:rFonts w:ascii="Arial" w:hAnsi="Arial" w:cs="Arial"/>
          <w:sz w:val="20"/>
          <w:szCs w:val="20"/>
        </w:rPr>
        <w:t xml:space="preserve"> Suprema Corte dos EUA exerce juízo altamente subjetivo no sentido de avaliar o melhor momento de se pronunciar sobre uma determinada questão jurídica. Isso se deve, em grande medida, ao regime do </w:t>
      </w:r>
      <w:proofErr w:type="spellStart"/>
      <w:r w:rsidR="00AF6C88" w:rsidRPr="00CF320E">
        <w:rPr>
          <w:rFonts w:ascii="Arial" w:hAnsi="Arial" w:cs="Arial"/>
          <w:i/>
          <w:sz w:val="20"/>
          <w:szCs w:val="20"/>
        </w:rPr>
        <w:t>stare</w:t>
      </w:r>
      <w:proofErr w:type="spellEnd"/>
      <w:r w:rsidR="00AF6C88" w:rsidRPr="00CF320E">
        <w:rPr>
          <w:rFonts w:ascii="Arial" w:hAnsi="Arial" w:cs="Arial"/>
          <w:i/>
          <w:sz w:val="20"/>
          <w:szCs w:val="20"/>
        </w:rPr>
        <w:t xml:space="preserve"> </w:t>
      </w:r>
      <w:proofErr w:type="spellStart"/>
      <w:r w:rsidR="00AF6C88" w:rsidRPr="00CF320E">
        <w:rPr>
          <w:rFonts w:ascii="Arial" w:hAnsi="Arial" w:cs="Arial"/>
          <w:i/>
          <w:sz w:val="20"/>
          <w:szCs w:val="20"/>
        </w:rPr>
        <w:t>decisis</w:t>
      </w:r>
      <w:proofErr w:type="spellEnd"/>
      <w:r w:rsidR="00AF6C88" w:rsidRPr="00CF320E">
        <w:rPr>
          <w:rFonts w:ascii="Arial" w:hAnsi="Arial" w:cs="Arial"/>
          <w:sz w:val="20"/>
          <w:szCs w:val="20"/>
        </w:rPr>
        <w:t xml:space="preserve"> vigente naquele país, pois, diferentemente dos países de tradição romano-germânica, as decisões dos tribunais irradiam eficácia vinculante aos juízes e tribunais inferiores, e uma decisão precipitada da Suprema Corte poderia até mesmo inibir o florescimento de uma corrente jurisprudencial mais justa e consentânea com o sistema constitucional</w:t>
      </w:r>
      <w:r w:rsidR="006732C2">
        <w:rPr>
          <w:rFonts w:ascii="Arial" w:hAnsi="Arial" w:cs="Arial"/>
          <w:sz w:val="20"/>
          <w:szCs w:val="20"/>
        </w:rPr>
        <w:t>.</w:t>
      </w:r>
      <w:r w:rsidRPr="00CF320E">
        <w:rPr>
          <w:rFonts w:ascii="Arial" w:hAnsi="Arial" w:cs="Arial"/>
          <w:sz w:val="20"/>
          <w:szCs w:val="20"/>
        </w:rPr>
        <w:t xml:space="preserve"> (WAMBIER; DANTAS</w:t>
      </w:r>
      <w:r w:rsidR="00786A1C">
        <w:rPr>
          <w:rFonts w:ascii="Arial" w:hAnsi="Arial" w:cs="Arial"/>
          <w:sz w:val="20"/>
          <w:szCs w:val="20"/>
        </w:rPr>
        <w:t xml:space="preserve">, </w:t>
      </w:r>
      <w:r w:rsidRPr="00CF320E">
        <w:rPr>
          <w:rFonts w:ascii="Arial" w:hAnsi="Arial" w:cs="Arial"/>
          <w:sz w:val="20"/>
          <w:szCs w:val="20"/>
        </w:rPr>
        <w:t>2016, p. 472/473</w:t>
      </w:r>
      <w:r w:rsidR="00AF1BF3">
        <w:rPr>
          <w:rFonts w:ascii="Arial" w:hAnsi="Arial" w:cs="Arial"/>
          <w:sz w:val="20"/>
          <w:szCs w:val="20"/>
        </w:rPr>
        <w:t>.</w:t>
      </w:r>
      <w:r w:rsidRPr="00CF320E">
        <w:rPr>
          <w:rFonts w:ascii="Arial" w:hAnsi="Arial" w:cs="Arial"/>
          <w:sz w:val="20"/>
          <w:szCs w:val="20"/>
        </w:rPr>
        <w:t>)</w:t>
      </w:r>
      <w:r w:rsidR="00AF6C88" w:rsidRPr="00CF320E">
        <w:rPr>
          <w:rFonts w:ascii="Arial" w:hAnsi="Arial" w:cs="Arial"/>
          <w:sz w:val="20"/>
          <w:szCs w:val="20"/>
        </w:rPr>
        <w:t xml:space="preserve"> </w:t>
      </w:r>
    </w:p>
    <w:p w14:paraId="57729261" w14:textId="77777777" w:rsidR="00FF7F2C" w:rsidRPr="00CF320E" w:rsidRDefault="00FF7F2C" w:rsidP="003715F9">
      <w:pPr>
        <w:spacing w:after="0" w:line="240" w:lineRule="auto"/>
        <w:ind w:left="2268" w:firstLine="284"/>
        <w:jc w:val="both"/>
        <w:rPr>
          <w:rFonts w:ascii="Arial" w:hAnsi="Arial" w:cs="Arial"/>
          <w:sz w:val="20"/>
          <w:szCs w:val="20"/>
        </w:rPr>
      </w:pPr>
    </w:p>
    <w:p w14:paraId="1F7CF04A" w14:textId="20FB6C2F" w:rsidR="00AF6C88" w:rsidRPr="00AF6C88" w:rsidRDefault="00AF6C88" w:rsidP="001114A1">
      <w:pPr>
        <w:spacing w:line="360" w:lineRule="auto"/>
        <w:ind w:firstLine="708"/>
        <w:jc w:val="both"/>
        <w:rPr>
          <w:rFonts w:ascii="Arial" w:hAnsi="Arial" w:cs="Arial"/>
          <w:sz w:val="24"/>
          <w:szCs w:val="24"/>
        </w:rPr>
      </w:pPr>
      <w:r>
        <w:rPr>
          <w:rFonts w:ascii="Arial" w:hAnsi="Arial" w:cs="Arial"/>
          <w:sz w:val="24"/>
          <w:szCs w:val="24"/>
        </w:rPr>
        <w:t xml:space="preserve">Entretanto, apesar de se tratar de aspectos típicos dos sistemas de </w:t>
      </w:r>
      <w:r>
        <w:rPr>
          <w:rFonts w:ascii="Arial" w:hAnsi="Arial" w:cs="Arial"/>
          <w:i/>
          <w:sz w:val="24"/>
          <w:szCs w:val="24"/>
        </w:rPr>
        <w:t xml:space="preserve">common </w:t>
      </w:r>
      <w:proofErr w:type="spellStart"/>
      <w:r>
        <w:rPr>
          <w:rFonts w:ascii="Arial" w:hAnsi="Arial" w:cs="Arial"/>
          <w:i/>
          <w:sz w:val="24"/>
          <w:szCs w:val="24"/>
        </w:rPr>
        <w:t>law</w:t>
      </w:r>
      <w:proofErr w:type="spellEnd"/>
      <w:r>
        <w:rPr>
          <w:rFonts w:ascii="Arial" w:hAnsi="Arial" w:cs="Arial"/>
          <w:sz w:val="24"/>
          <w:szCs w:val="24"/>
        </w:rPr>
        <w:t xml:space="preserve">, sobre o qual já discorremos em nosso curso, relembra-se o que dispusemos a respeito dos </w:t>
      </w:r>
      <w:r w:rsidR="00AF1BF3">
        <w:rPr>
          <w:rFonts w:ascii="Arial" w:hAnsi="Arial" w:cs="Arial"/>
          <w:sz w:val="24"/>
          <w:szCs w:val="24"/>
        </w:rPr>
        <w:t xml:space="preserve">arts. </w:t>
      </w:r>
      <w:r>
        <w:rPr>
          <w:rFonts w:ascii="Arial" w:hAnsi="Arial" w:cs="Arial"/>
          <w:sz w:val="24"/>
          <w:szCs w:val="24"/>
        </w:rPr>
        <w:t xml:space="preserve">926 e seguintes do Novo Código de Processo Civil brasileiro, que procura implementar maior </w:t>
      </w:r>
      <w:proofErr w:type="spellStart"/>
      <w:r>
        <w:rPr>
          <w:rFonts w:ascii="Arial" w:hAnsi="Arial" w:cs="Arial"/>
          <w:sz w:val="24"/>
          <w:szCs w:val="24"/>
        </w:rPr>
        <w:t>vinculatividade</w:t>
      </w:r>
      <w:proofErr w:type="spellEnd"/>
      <w:r>
        <w:rPr>
          <w:rFonts w:ascii="Arial" w:hAnsi="Arial" w:cs="Arial"/>
          <w:sz w:val="24"/>
          <w:szCs w:val="24"/>
        </w:rPr>
        <w:t xml:space="preserve"> obrigatória entre as diversas instâncias judiciais, com diversos mecanismos de </w:t>
      </w:r>
      <w:r w:rsidR="00B04C1B">
        <w:rPr>
          <w:rFonts w:ascii="Arial" w:hAnsi="Arial" w:cs="Arial"/>
          <w:sz w:val="24"/>
          <w:szCs w:val="24"/>
        </w:rPr>
        <w:t>compatibilização vertical das decisões.</w:t>
      </w:r>
    </w:p>
    <w:p w14:paraId="171B059A" w14:textId="687F86A4" w:rsidR="00C349A6" w:rsidRDefault="00A576D2" w:rsidP="001114A1">
      <w:pPr>
        <w:spacing w:line="360" w:lineRule="auto"/>
        <w:ind w:firstLine="708"/>
        <w:jc w:val="both"/>
        <w:rPr>
          <w:rFonts w:ascii="Arial" w:hAnsi="Arial" w:cs="Arial"/>
          <w:sz w:val="24"/>
          <w:szCs w:val="24"/>
        </w:rPr>
      </w:pPr>
      <w:r>
        <w:rPr>
          <w:rFonts w:ascii="Arial" w:hAnsi="Arial" w:cs="Arial"/>
          <w:sz w:val="24"/>
          <w:szCs w:val="24"/>
        </w:rPr>
        <w:t xml:space="preserve">Por fim, quando se acolher o pedido, conceder-se-á o </w:t>
      </w:r>
      <w:r>
        <w:rPr>
          <w:rFonts w:ascii="Arial" w:hAnsi="Arial" w:cs="Arial"/>
          <w:i/>
          <w:sz w:val="24"/>
          <w:szCs w:val="24"/>
        </w:rPr>
        <w:t xml:space="preserve">writ </w:t>
      </w:r>
      <w:proofErr w:type="spellStart"/>
      <w:r>
        <w:rPr>
          <w:rFonts w:ascii="Arial" w:hAnsi="Arial" w:cs="Arial"/>
          <w:i/>
          <w:sz w:val="24"/>
          <w:szCs w:val="24"/>
        </w:rPr>
        <w:t>of</w:t>
      </w:r>
      <w:proofErr w:type="spellEnd"/>
      <w:r>
        <w:rPr>
          <w:rFonts w:ascii="Arial" w:hAnsi="Arial" w:cs="Arial"/>
          <w:i/>
          <w:sz w:val="24"/>
          <w:szCs w:val="24"/>
        </w:rPr>
        <w:t xml:space="preserve"> </w:t>
      </w:r>
      <w:proofErr w:type="spellStart"/>
      <w:r>
        <w:rPr>
          <w:rFonts w:ascii="Arial" w:hAnsi="Arial" w:cs="Arial"/>
          <w:i/>
          <w:sz w:val="24"/>
          <w:szCs w:val="24"/>
        </w:rPr>
        <w:t>certiorari</w:t>
      </w:r>
      <w:proofErr w:type="spellEnd"/>
      <w:r>
        <w:rPr>
          <w:rFonts w:ascii="Arial" w:hAnsi="Arial" w:cs="Arial"/>
          <w:sz w:val="24"/>
          <w:szCs w:val="24"/>
        </w:rPr>
        <w:t xml:space="preserve">, instrumento pelo qual a Suprema Corte requer do </w:t>
      </w:r>
      <w:r w:rsidR="00CC5087">
        <w:rPr>
          <w:rFonts w:ascii="Arial" w:hAnsi="Arial" w:cs="Arial"/>
          <w:sz w:val="24"/>
          <w:szCs w:val="24"/>
        </w:rPr>
        <w:t>tribunal</w:t>
      </w:r>
      <w:r>
        <w:rPr>
          <w:rFonts w:ascii="Arial" w:hAnsi="Arial" w:cs="Arial"/>
          <w:sz w:val="24"/>
          <w:szCs w:val="24"/>
        </w:rPr>
        <w:t xml:space="preserve"> recorrido o envio do processo, para que se proceda o seu julgamento. As regras detalhadas para as providências nos casos de acolhimento ou rejeição da petição estão dispostas no provimento 16</w:t>
      </w:r>
      <w:r w:rsidR="00847B41">
        <w:rPr>
          <w:rFonts w:ascii="Arial" w:hAnsi="Arial" w:cs="Arial"/>
          <w:sz w:val="24"/>
          <w:szCs w:val="24"/>
        </w:rPr>
        <w:t xml:space="preserve"> das </w:t>
      </w:r>
      <w:r w:rsidR="00847B41" w:rsidRPr="00847B41">
        <w:rPr>
          <w:rFonts w:ascii="Arial" w:hAnsi="Arial" w:cs="Arial"/>
          <w:i/>
          <w:sz w:val="24"/>
          <w:szCs w:val="24"/>
        </w:rPr>
        <w:t>Regra</w:t>
      </w:r>
      <w:r w:rsidR="00847B41">
        <w:rPr>
          <w:rFonts w:ascii="Arial" w:hAnsi="Arial" w:cs="Arial"/>
          <w:i/>
          <w:sz w:val="24"/>
          <w:szCs w:val="24"/>
        </w:rPr>
        <w:t>s da Suprema Corte dos Estados Unidos</w:t>
      </w:r>
      <w:r w:rsidR="00847B41">
        <w:rPr>
          <w:rFonts w:ascii="Arial" w:hAnsi="Arial" w:cs="Arial"/>
          <w:sz w:val="24"/>
          <w:szCs w:val="24"/>
        </w:rPr>
        <w:t>.</w:t>
      </w:r>
    </w:p>
    <w:p w14:paraId="02B299B3" w14:textId="310EEC7F" w:rsidR="006F50E4" w:rsidRDefault="006F50E4" w:rsidP="00172950">
      <w:pPr>
        <w:spacing w:line="360" w:lineRule="auto"/>
        <w:ind w:firstLine="708"/>
        <w:jc w:val="both"/>
        <w:rPr>
          <w:rFonts w:ascii="Arial" w:hAnsi="Arial" w:cs="Arial"/>
          <w:sz w:val="24"/>
          <w:szCs w:val="24"/>
        </w:rPr>
      </w:pPr>
      <w:r>
        <w:rPr>
          <w:noProof/>
          <w:lang w:eastAsia="pt-BR"/>
        </w:rPr>
        <w:drawing>
          <wp:anchor distT="0" distB="0" distL="114300" distR="114300" simplePos="0" relativeHeight="251653120" behindDoc="0" locked="0" layoutInCell="1" allowOverlap="1" wp14:anchorId="1A336F48" wp14:editId="4240D846">
            <wp:simplePos x="0" y="0"/>
            <wp:positionH relativeFrom="column">
              <wp:posOffset>161925</wp:posOffset>
            </wp:positionH>
            <wp:positionV relativeFrom="paragraph">
              <wp:posOffset>17780</wp:posOffset>
            </wp:positionV>
            <wp:extent cx="2105025" cy="1725930"/>
            <wp:effectExtent l="0" t="0" r="9525" b="7620"/>
            <wp:wrapSquare wrapText="bothSides"/>
            <wp:docPr id="3" name="Imagem 3" descr="Resultado de imagem para Rules of Supreme Court of the Unite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Rules of Supreme Court of the United Stat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5025" cy="1725930"/>
                    </a:xfrm>
                    <a:prstGeom prst="rect">
                      <a:avLst/>
                    </a:prstGeom>
                    <a:noFill/>
                    <a:ln>
                      <a:noFill/>
                    </a:ln>
                  </pic:spPr>
                </pic:pic>
              </a:graphicData>
            </a:graphic>
            <wp14:sizeRelH relativeFrom="page">
              <wp14:pctWidth>0</wp14:pctWidth>
            </wp14:sizeRelH>
            <wp14:sizeRelV relativeFrom="page">
              <wp14:pctHeight>0</wp14:pctHeight>
            </wp14:sizeRelV>
          </wp:anchor>
        </w:drawing>
      </w:r>
      <w:r w:rsidR="009D6C1A">
        <w:rPr>
          <w:rFonts w:ascii="Arial" w:hAnsi="Arial" w:cs="Arial"/>
          <w:sz w:val="24"/>
          <w:szCs w:val="24"/>
        </w:rPr>
        <w:t xml:space="preserve">Segundo informações constantes do próprio sítio eletrônico da </w:t>
      </w:r>
      <w:commentRangeStart w:id="6"/>
      <w:r w:rsidR="009D6C1A">
        <w:rPr>
          <w:rFonts w:ascii="Arial" w:hAnsi="Arial" w:cs="Arial"/>
          <w:sz w:val="24"/>
          <w:szCs w:val="24"/>
        </w:rPr>
        <w:t>Suprema Corte dos Estados Unidos</w:t>
      </w:r>
      <w:commentRangeEnd w:id="6"/>
      <w:r>
        <w:rPr>
          <w:rStyle w:val="Refdecomentrio"/>
        </w:rPr>
        <w:commentReference w:id="6"/>
      </w:r>
      <w:r w:rsidR="009D6C1A">
        <w:rPr>
          <w:rFonts w:ascii="Arial" w:hAnsi="Arial" w:cs="Arial"/>
          <w:sz w:val="24"/>
          <w:szCs w:val="24"/>
        </w:rPr>
        <w:t>, o Tribunal recebe, anualmente, entre 7</w:t>
      </w:r>
      <w:r w:rsidR="009E5D41">
        <w:rPr>
          <w:rFonts w:ascii="Arial" w:hAnsi="Arial" w:cs="Arial"/>
          <w:sz w:val="24"/>
          <w:szCs w:val="24"/>
        </w:rPr>
        <w:t xml:space="preserve"> mil </w:t>
      </w:r>
      <w:r w:rsidR="009D6C1A">
        <w:rPr>
          <w:rFonts w:ascii="Arial" w:hAnsi="Arial" w:cs="Arial"/>
          <w:sz w:val="24"/>
          <w:szCs w:val="24"/>
        </w:rPr>
        <w:t>e 8</w:t>
      </w:r>
      <w:r w:rsidR="009E5D41">
        <w:rPr>
          <w:rFonts w:ascii="Arial" w:hAnsi="Arial" w:cs="Arial"/>
          <w:sz w:val="24"/>
          <w:szCs w:val="24"/>
        </w:rPr>
        <w:t xml:space="preserve"> mil </w:t>
      </w:r>
      <w:r w:rsidR="009D6C1A">
        <w:rPr>
          <w:rFonts w:ascii="Arial" w:hAnsi="Arial" w:cs="Arial"/>
          <w:sz w:val="24"/>
          <w:szCs w:val="24"/>
        </w:rPr>
        <w:t xml:space="preserve">petições para um </w:t>
      </w:r>
      <w:r w:rsidR="009D6C1A">
        <w:rPr>
          <w:rFonts w:ascii="Arial" w:hAnsi="Arial" w:cs="Arial"/>
          <w:i/>
          <w:sz w:val="24"/>
          <w:szCs w:val="24"/>
        </w:rPr>
        <w:t xml:space="preserve">writ </w:t>
      </w:r>
      <w:proofErr w:type="spellStart"/>
      <w:r w:rsidR="009D6C1A">
        <w:rPr>
          <w:rFonts w:ascii="Arial" w:hAnsi="Arial" w:cs="Arial"/>
          <w:i/>
          <w:sz w:val="24"/>
          <w:szCs w:val="24"/>
        </w:rPr>
        <w:t>of</w:t>
      </w:r>
      <w:proofErr w:type="spellEnd"/>
      <w:r w:rsidR="009D6C1A">
        <w:rPr>
          <w:rFonts w:ascii="Arial" w:hAnsi="Arial" w:cs="Arial"/>
          <w:i/>
          <w:sz w:val="24"/>
          <w:szCs w:val="24"/>
        </w:rPr>
        <w:t xml:space="preserve"> </w:t>
      </w:r>
      <w:proofErr w:type="spellStart"/>
      <w:r w:rsidR="009D6C1A">
        <w:rPr>
          <w:rFonts w:ascii="Arial" w:hAnsi="Arial" w:cs="Arial"/>
          <w:i/>
          <w:sz w:val="24"/>
          <w:szCs w:val="24"/>
        </w:rPr>
        <w:t>certiorari</w:t>
      </w:r>
      <w:proofErr w:type="spellEnd"/>
      <w:r w:rsidR="009D6C1A">
        <w:rPr>
          <w:rFonts w:ascii="Arial" w:hAnsi="Arial" w:cs="Arial"/>
          <w:sz w:val="24"/>
          <w:szCs w:val="24"/>
        </w:rPr>
        <w:t>, dos quais apenas cerca de 80 casos são selecionados</w:t>
      </w:r>
      <w:r w:rsidR="00172950">
        <w:rPr>
          <w:rFonts w:ascii="Arial" w:hAnsi="Arial" w:cs="Arial"/>
          <w:sz w:val="24"/>
          <w:szCs w:val="24"/>
        </w:rPr>
        <w:t xml:space="preserve"> (informações disponíveis em: </w:t>
      </w:r>
      <w:r w:rsidR="009E5D41">
        <w:rPr>
          <w:rFonts w:ascii="Arial" w:hAnsi="Arial" w:cs="Arial"/>
          <w:sz w:val="24"/>
          <w:szCs w:val="24"/>
        </w:rPr>
        <w:t>&lt;</w:t>
      </w:r>
      <w:hyperlink r:id="rId14" w:anchor="faqgi9" w:history="1">
        <w:r w:rsidR="00172950" w:rsidRPr="00A46CE2">
          <w:rPr>
            <w:rStyle w:val="Hyperlink"/>
            <w:rFonts w:ascii="Arial" w:hAnsi="Arial" w:cs="Arial"/>
            <w:sz w:val="24"/>
            <w:szCs w:val="24"/>
          </w:rPr>
          <w:t>https://www.supremecourt.gov/faq.aspx#faqgi9</w:t>
        </w:r>
      </w:hyperlink>
      <w:r w:rsidR="009E5D41">
        <w:rPr>
          <w:rFonts w:ascii="Arial" w:hAnsi="Arial" w:cs="Arial"/>
          <w:sz w:val="24"/>
          <w:szCs w:val="24"/>
        </w:rPr>
        <w:t>&gt;</w:t>
      </w:r>
      <w:r w:rsidR="009D6C1A">
        <w:rPr>
          <w:rFonts w:ascii="Arial" w:hAnsi="Arial" w:cs="Arial"/>
          <w:sz w:val="24"/>
          <w:szCs w:val="24"/>
        </w:rPr>
        <w:t xml:space="preserve">. </w:t>
      </w:r>
    </w:p>
    <w:p w14:paraId="18BF16B6" w14:textId="77777777" w:rsidR="00981E01" w:rsidRDefault="00981E01" w:rsidP="00172950">
      <w:pPr>
        <w:spacing w:line="360" w:lineRule="auto"/>
        <w:ind w:firstLine="708"/>
        <w:jc w:val="both"/>
        <w:rPr>
          <w:rFonts w:ascii="Arial" w:hAnsi="Arial" w:cs="Arial"/>
          <w:sz w:val="24"/>
          <w:szCs w:val="24"/>
        </w:rPr>
      </w:pPr>
      <w:r>
        <w:rPr>
          <w:rFonts w:ascii="Arial" w:hAnsi="Arial" w:cs="Arial"/>
          <w:sz w:val="24"/>
          <w:szCs w:val="24"/>
        </w:rPr>
        <w:t xml:space="preserve">Dessa forma, nota-se que a evolução do instituto do </w:t>
      </w:r>
      <w:r>
        <w:rPr>
          <w:rFonts w:ascii="Arial" w:hAnsi="Arial" w:cs="Arial"/>
          <w:i/>
          <w:sz w:val="24"/>
          <w:szCs w:val="24"/>
        </w:rPr>
        <w:t xml:space="preserve">writ </w:t>
      </w:r>
      <w:proofErr w:type="spellStart"/>
      <w:r>
        <w:rPr>
          <w:rFonts w:ascii="Arial" w:hAnsi="Arial" w:cs="Arial"/>
          <w:i/>
          <w:sz w:val="24"/>
          <w:szCs w:val="24"/>
        </w:rPr>
        <w:t>of</w:t>
      </w:r>
      <w:proofErr w:type="spellEnd"/>
      <w:r>
        <w:rPr>
          <w:rFonts w:ascii="Arial" w:hAnsi="Arial" w:cs="Arial"/>
          <w:i/>
          <w:sz w:val="24"/>
          <w:szCs w:val="24"/>
        </w:rPr>
        <w:t xml:space="preserve"> </w:t>
      </w:r>
      <w:proofErr w:type="spellStart"/>
      <w:r>
        <w:rPr>
          <w:rFonts w:ascii="Arial" w:hAnsi="Arial" w:cs="Arial"/>
          <w:i/>
          <w:sz w:val="24"/>
          <w:szCs w:val="24"/>
        </w:rPr>
        <w:t>certiorari</w:t>
      </w:r>
      <w:proofErr w:type="spellEnd"/>
      <w:r>
        <w:rPr>
          <w:rFonts w:ascii="Arial" w:hAnsi="Arial" w:cs="Arial"/>
          <w:sz w:val="24"/>
          <w:szCs w:val="24"/>
        </w:rPr>
        <w:t xml:space="preserve"> culminou em uma atual forma de seleção, promovida pela Suprema Corte, dos casos a serem efetivamente submetidos a julgamento.</w:t>
      </w:r>
      <w:r w:rsidR="00172950">
        <w:rPr>
          <w:rFonts w:ascii="Arial" w:hAnsi="Arial" w:cs="Arial"/>
          <w:sz w:val="24"/>
          <w:szCs w:val="24"/>
        </w:rPr>
        <w:t xml:space="preserve"> O principal intuito de seu desenvolvimento foi reduzir a carga de trabalho da Corte máxima daquele país, atribuindo-lhe sucessivos poderes discricionários.</w:t>
      </w:r>
    </w:p>
    <w:p w14:paraId="75D6FDD0" w14:textId="24939164" w:rsidR="00172950" w:rsidRDefault="00172950" w:rsidP="00172950">
      <w:pPr>
        <w:spacing w:line="360" w:lineRule="auto"/>
        <w:ind w:firstLine="708"/>
        <w:jc w:val="both"/>
        <w:rPr>
          <w:rFonts w:ascii="Arial" w:hAnsi="Arial" w:cs="Arial"/>
          <w:sz w:val="24"/>
          <w:szCs w:val="24"/>
        </w:rPr>
      </w:pPr>
      <w:r>
        <w:rPr>
          <w:rFonts w:ascii="Arial" w:hAnsi="Arial" w:cs="Arial"/>
          <w:sz w:val="24"/>
          <w:szCs w:val="24"/>
        </w:rPr>
        <w:t>Entretanto, como já anunciamos, não é só nos Estados Unidos que se desenvolveram institutos com tais características. No estudo de direito comparado, há outros países que apresentam também mecanismos interessantes. Assim, apesar de fazê-lo com maior brevidade, no próximo tópico serão apresentados alguns traços dos sistemas existentes em outros países.</w:t>
      </w:r>
      <w:r w:rsidR="00347C55">
        <w:rPr>
          <w:rFonts w:ascii="Arial" w:hAnsi="Arial" w:cs="Arial"/>
          <w:sz w:val="24"/>
          <w:szCs w:val="24"/>
        </w:rPr>
        <w:t xml:space="preserve"> Longe de querer esgotar o assunto, a ideia é apenas dar breve notícia sobre alguns aspectos relevantes desses outros países selecionados.</w:t>
      </w:r>
    </w:p>
    <w:p w14:paraId="53D40029" w14:textId="77777777" w:rsidR="00347C55" w:rsidRPr="00981E01" w:rsidRDefault="00347C55" w:rsidP="00172950">
      <w:pPr>
        <w:spacing w:line="360" w:lineRule="auto"/>
        <w:ind w:firstLine="708"/>
        <w:jc w:val="both"/>
        <w:rPr>
          <w:rFonts w:ascii="Arial" w:hAnsi="Arial" w:cs="Arial"/>
          <w:sz w:val="24"/>
          <w:szCs w:val="24"/>
        </w:rPr>
      </w:pPr>
    </w:p>
    <w:p w14:paraId="0716F872" w14:textId="77777777" w:rsidR="00741F4D" w:rsidRDefault="00E13ABD" w:rsidP="00E13ABD">
      <w:pPr>
        <w:pStyle w:val="PargrafodaLista"/>
        <w:numPr>
          <w:ilvl w:val="1"/>
          <w:numId w:val="5"/>
        </w:numPr>
        <w:spacing w:line="360" w:lineRule="auto"/>
        <w:jc w:val="both"/>
        <w:rPr>
          <w:rFonts w:ascii="Arial" w:hAnsi="Arial" w:cs="Arial"/>
          <w:sz w:val="24"/>
          <w:szCs w:val="24"/>
        </w:rPr>
      </w:pPr>
      <w:r w:rsidRPr="00D67D8E">
        <w:rPr>
          <w:rFonts w:ascii="Arial" w:hAnsi="Arial" w:cs="Arial"/>
          <w:sz w:val="24"/>
          <w:szCs w:val="24"/>
        </w:rPr>
        <w:t>O</w:t>
      </w:r>
      <w:r w:rsidR="00D67D8E">
        <w:rPr>
          <w:rFonts w:ascii="Arial" w:hAnsi="Arial" w:cs="Arial"/>
          <w:sz w:val="24"/>
          <w:szCs w:val="24"/>
        </w:rPr>
        <w:t>s casos de o</w:t>
      </w:r>
      <w:r w:rsidRPr="00D67D8E">
        <w:rPr>
          <w:rFonts w:ascii="Arial" w:hAnsi="Arial" w:cs="Arial"/>
          <w:sz w:val="24"/>
          <w:szCs w:val="24"/>
        </w:rPr>
        <w:t>utros países</w:t>
      </w:r>
    </w:p>
    <w:p w14:paraId="1745CED6" w14:textId="77777777" w:rsidR="00D2427B" w:rsidRDefault="00D2427B" w:rsidP="00D2427B">
      <w:pPr>
        <w:pStyle w:val="PargrafodaLista"/>
        <w:numPr>
          <w:ilvl w:val="2"/>
          <w:numId w:val="5"/>
        </w:numPr>
        <w:spacing w:line="360" w:lineRule="auto"/>
        <w:ind w:left="2410" w:hanging="567"/>
        <w:jc w:val="both"/>
        <w:rPr>
          <w:rFonts w:ascii="Arial" w:hAnsi="Arial" w:cs="Arial"/>
          <w:sz w:val="24"/>
          <w:szCs w:val="24"/>
        </w:rPr>
      </w:pPr>
      <w:commentRangeStart w:id="7"/>
      <w:r>
        <w:rPr>
          <w:noProof/>
          <w:lang w:eastAsia="pt-BR"/>
        </w:rPr>
        <w:drawing>
          <wp:anchor distT="0" distB="0" distL="114300" distR="114300" simplePos="0" relativeHeight="251656192" behindDoc="0" locked="0" layoutInCell="1" allowOverlap="1" wp14:anchorId="4CB5DB55" wp14:editId="77AC26EA">
            <wp:simplePos x="0" y="0"/>
            <wp:positionH relativeFrom="column">
              <wp:posOffset>2383155</wp:posOffset>
            </wp:positionH>
            <wp:positionV relativeFrom="paragraph">
              <wp:posOffset>114300</wp:posOffset>
            </wp:positionV>
            <wp:extent cx="989330" cy="593725"/>
            <wp:effectExtent l="0" t="0" r="1270" b="0"/>
            <wp:wrapSquare wrapText="bothSides"/>
            <wp:docPr id="7" name="Imagem 7" descr="Resultado de imagem para bandeira da aleman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m para bandeira da alemanh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89330" cy="593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Alemanha</w:t>
      </w:r>
      <w:commentRangeEnd w:id="7"/>
      <w:r>
        <w:rPr>
          <w:rStyle w:val="Refdecomentrio"/>
        </w:rPr>
        <w:commentReference w:id="7"/>
      </w:r>
    </w:p>
    <w:p w14:paraId="6C1C9BAA" w14:textId="77777777" w:rsidR="000C3AB7" w:rsidRPr="00D2427B" w:rsidRDefault="000C3AB7" w:rsidP="00D2427B">
      <w:pPr>
        <w:spacing w:line="360" w:lineRule="auto"/>
        <w:ind w:left="2856"/>
        <w:jc w:val="both"/>
        <w:rPr>
          <w:rFonts w:ascii="Arial" w:hAnsi="Arial" w:cs="Arial"/>
          <w:i/>
          <w:sz w:val="24"/>
          <w:szCs w:val="24"/>
        </w:rPr>
      </w:pPr>
    </w:p>
    <w:p w14:paraId="208CC43E" w14:textId="77777777" w:rsidR="00D2427B" w:rsidRDefault="00D2427B" w:rsidP="00381DCA">
      <w:pPr>
        <w:spacing w:line="360" w:lineRule="auto"/>
        <w:ind w:firstLine="708"/>
        <w:jc w:val="both"/>
        <w:rPr>
          <w:rFonts w:ascii="Arial" w:hAnsi="Arial" w:cs="Arial"/>
          <w:sz w:val="24"/>
          <w:szCs w:val="24"/>
        </w:rPr>
      </w:pPr>
    </w:p>
    <w:p w14:paraId="53513F30" w14:textId="570E49F8" w:rsidR="008B784D" w:rsidRDefault="00044AFF" w:rsidP="00381DCA">
      <w:pPr>
        <w:spacing w:line="360" w:lineRule="auto"/>
        <w:ind w:firstLine="708"/>
        <w:jc w:val="both"/>
        <w:rPr>
          <w:rFonts w:ascii="Arial" w:hAnsi="Arial" w:cs="Arial"/>
          <w:sz w:val="24"/>
          <w:szCs w:val="24"/>
        </w:rPr>
      </w:pPr>
      <w:r>
        <w:rPr>
          <w:rFonts w:ascii="Arial" w:hAnsi="Arial" w:cs="Arial"/>
          <w:sz w:val="24"/>
          <w:szCs w:val="24"/>
        </w:rPr>
        <w:t xml:space="preserve">Na Alemanha, o instituto da revisão </w:t>
      </w:r>
      <w:r w:rsidRPr="008B784D">
        <w:rPr>
          <w:rFonts w:ascii="Arial" w:hAnsi="Arial" w:cs="Arial"/>
          <w:sz w:val="24"/>
          <w:szCs w:val="24"/>
        </w:rPr>
        <w:t>(</w:t>
      </w:r>
      <w:proofErr w:type="spellStart"/>
      <w:r w:rsidRPr="00381DCA">
        <w:rPr>
          <w:rFonts w:ascii="Arial" w:hAnsi="Arial" w:cs="Arial"/>
          <w:i/>
          <w:sz w:val="24"/>
          <w:szCs w:val="24"/>
        </w:rPr>
        <w:t>Revision</w:t>
      </w:r>
      <w:proofErr w:type="spellEnd"/>
      <w:r w:rsidRPr="008B784D">
        <w:rPr>
          <w:rFonts w:ascii="Arial" w:hAnsi="Arial" w:cs="Arial"/>
          <w:sz w:val="24"/>
          <w:szCs w:val="24"/>
        </w:rPr>
        <w:t>)</w:t>
      </w:r>
      <w:r>
        <w:rPr>
          <w:rFonts w:ascii="Arial" w:hAnsi="Arial" w:cs="Arial"/>
          <w:sz w:val="24"/>
          <w:szCs w:val="24"/>
        </w:rPr>
        <w:t xml:space="preserve"> compreende </w:t>
      </w:r>
      <w:r w:rsidRPr="008B784D">
        <w:rPr>
          <w:rFonts w:ascii="Arial" w:hAnsi="Arial" w:cs="Arial"/>
          <w:sz w:val="24"/>
          <w:szCs w:val="24"/>
        </w:rPr>
        <w:t>recurso dirigido à Corte Federal de Justiça (</w:t>
      </w:r>
      <w:proofErr w:type="spellStart"/>
      <w:r w:rsidRPr="00381DCA">
        <w:rPr>
          <w:rFonts w:ascii="Arial" w:hAnsi="Arial" w:cs="Arial"/>
          <w:i/>
          <w:sz w:val="24"/>
          <w:szCs w:val="24"/>
        </w:rPr>
        <w:t>Bundesgerichtshof</w:t>
      </w:r>
      <w:proofErr w:type="spellEnd"/>
      <w:r>
        <w:rPr>
          <w:rFonts w:ascii="Arial" w:hAnsi="Arial" w:cs="Arial"/>
          <w:sz w:val="24"/>
          <w:szCs w:val="24"/>
        </w:rPr>
        <w:t xml:space="preserve"> – BGH). É cabível diante de </w:t>
      </w:r>
      <w:r w:rsidRPr="008B784D">
        <w:rPr>
          <w:rFonts w:ascii="Arial" w:hAnsi="Arial" w:cs="Arial"/>
          <w:sz w:val="24"/>
          <w:szCs w:val="24"/>
        </w:rPr>
        <w:t xml:space="preserve">decisões </w:t>
      </w:r>
      <w:r>
        <w:rPr>
          <w:rFonts w:ascii="Arial" w:hAnsi="Arial" w:cs="Arial"/>
          <w:sz w:val="24"/>
          <w:szCs w:val="24"/>
        </w:rPr>
        <w:t>exaradas</w:t>
      </w:r>
      <w:r w:rsidRPr="008B784D">
        <w:rPr>
          <w:rFonts w:ascii="Arial" w:hAnsi="Arial" w:cs="Arial"/>
          <w:sz w:val="24"/>
          <w:szCs w:val="24"/>
        </w:rPr>
        <w:t xml:space="preserve"> pelas cortes regionais de recursos (</w:t>
      </w:r>
      <w:proofErr w:type="spellStart"/>
      <w:r w:rsidRPr="00381DCA">
        <w:rPr>
          <w:rFonts w:ascii="Arial" w:hAnsi="Arial" w:cs="Arial"/>
          <w:i/>
          <w:sz w:val="24"/>
          <w:szCs w:val="24"/>
        </w:rPr>
        <w:t>Oberlandesgericht</w:t>
      </w:r>
      <w:proofErr w:type="spellEnd"/>
      <w:r w:rsidRPr="008B784D">
        <w:rPr>
          <w:rFonts w:ascii="Arial" w:hAnsi="Arial" w:cs="Arial"/>
          <w:sz w:val="24"/>
          <w:szCs w:val="24"/>
        </w:rPr>
        <w:t xml:space="preserve"> </w:t>
      </w:r>
      <w:r>
        <w:rPr>
          <w:rFonts w:ascii="Arial" w:hAnsi="Arial" w:cs="Arial"/>
          <w:sz w:val="24"/>
          <w:szCs w:val="24"/>
        </w:rPr>
        <w:t>–</w:t>
      </w:r>
      <w:r w:rsidRPr="008B784D">
        <w:rPr>
          <w:rFonts w:ascii="Arial" w:hAnsi="Arial" w:cs="Arial"/>
          <w:sz w:val="24"/>
          <w:szCs w:val="24"/>
        </w:rPr>
        <w:t xml:space="preserve"> OLG</w:t>
      </w:r>
      <w:r>
        <w:rPr>
          <w:rFonts w:ascii="Arial" w:hAnsi="Arial" w:cs="Arial"/>
          <w:sz w:val="24"/>
          <w:szCs w:val="24"/>
        </w:rPr>
        <w:t xml:space="preserve">) ou, em esparsas situações, pelas </w:t>
      </w:r>
      <w:r w:rsidRPr="008B784D">
        <w:rPr>
          <w:rFonts w:ascii="Arial" w:hAnsi="Arial" w:cs="Arial"/>
          <w:sz w:val="24"/>
          <w:szCs w:val="24"/>
        </w:rPr>
        <w:t>cortes regionais de primeira instância (</w:t>
      </w:r>
      <w:proofErr w:type="spellStart"/>
      <w:r w:rsidRPr="00381DCA">
        <w:rPr>
          <w:rFonts w:ascii="Arial" w:hAnsi="Arial" w:cs="Arial"/>
          <w:i/>
          <w:sz w:val="24"/>
          <w:szCs w:val="24"/>
        </w:rPr>
        <w:t>Landgericht</w:t>
      </w:r>
      <w:proofErr w:type="spellEnd"/>
      <w:r w:rsidRPr="008B784D">
        <w:rPr>
          <w:rFonts w:ascii="Arial" w:hAnsi="Arial" w:cs="Arial"/>
          <w:sz w:val="24"/>
          <w:szCs w:val="24"/>
        </w:rPr>
        <w:t xml:space="preserve"> </w:t>
      </w:r>
      <w:r>
        <w:rPr>
          <w:rFonts w:ascii="Arial" w:hAnsi="Arial" w:cs="Arial"/>
          <w:sz w:val="24"/>
          <w:szCs w:val="24"/>
        </w:rPr>
        <w:t>–</w:t>
      </w:r>
      <w:r w:rsidRPr="008B784D">
        <w:rPr>
          <w:rFonts w:ascii="Arial" w:hAnsi="Arial" w:cs="Arial"/>
          <w:sz w:val="24"/>
          <w:szCs w:val="24"/>
        </w:rPr>
        <w:t xml:space="preserve"> LG)</w:t>
      </w:r>
      <w:r>
        <w:rPr>
          <w:rFonts w:ascii="Arial" w:hAnsi="Arial" w:cs="Arial"/>
          <w:sz w:val="24"/>
          <w:szCs w:val="24"/>
        </w:rPr>
        <w:t>.</w:t>
      </w:r>
      <w:r w:rsidR="00381DCA">
        <w:rPr>
          <w:rFonts w:ascii="Arial" w:hAnsi="Arial" w:cs="Arial"/>
          <w:sz w:val="24"/>
          <w:szCs w:val="24"/>
        </w:rPr>
        <w:t xml:space="preserve"> Pautava-se a revisão eminentemente pelos interesses das partes, já que possibili</w:t>
      </w:r>
      <w:r w:rsidR="006D3C1C">
        <w:rPr>
          <w:rFonts w:ascii="Arial" w:hAnsi="Arial" w:cs="Arial"/>
          <w:sz w:val="24"/>
          <w:szCs w:val="24"/>
        </w:rPr>
        <w:t>tava a correção, por uma Corte S</w:t>
      </w:r>
      <w:r w:rsidR="00381DCA">
        <w:rPr>
          <w:rFonts w:ascii="Arial" w:hAnsi="Arial" w:cs="Arial"/>
          <w:sz w:val="24"/>
          <w:szCs w:val="24"/>
        </w:rPr>
        <w:t xml:space="preserve">uperior, de eventuais erros cometidos na aplicação ou interpretação do </w:t>
      </w:r>
      <w:r>
        <w:rPr>
          <w:rFonts w:ascii="Arial" w:hAnsi="Arial" w:cs="Arial"/>
          <w:sz w:val="24"/>
          <w:szCs w:val="24"/>
        </w:rPr>
        <w:t>direito</w:t>
      </w:r>
      <w:r w:rsidR="00381DCA">
        <w:rPr>
          <w:rFonts w:ascii="Arial" w:hAnsi="Arial" w:cs="Arial"/>
          <w:sz w:val="24"/>
          <w:szCs w:val="24"/>
        </w:rPr>
        <w:t>.</w:t>
      </w:r>
      <w:r w:rsidR="006F50E4" w:rsidRPr="006F50E4">
        <w:rPr>
          <w:noProof/>
          <w:lang w:eastAsia="pt-BR"/>
        </w:rPr>
        <w:t xml:space="preserve"> </w:t>
      </w:r>
    </w:p>
    <w:p w14:paraId="6EF1E4E8" w14:textId="77777777" w:rsidR="00D2427B" w:rsidRDefault="00D2427B" w:rsidP="00381DCA">
      <w:pPr>
        <w:spacing w:line="360" w:lineRule="auto"/>
        <w:ind w:firstLine="708"/>
        <w:jc w:val="both"/>
        <w:rPr>
          <w:rFonts w:ascii="Arial" w:hAnsi="Arial" w:cs="Arial"/>
          <w:sz w:val="24"/>
          <w:szCs w:val="24"/>
        </w:rPr>
      </w:pPr>
    </w:p>
    <w:p w14:paraId="50E79BA1" w14:textId="77777777" w:rsidR="00D2427B" w:rsidRDefault="00D2427B" w:rsidP="00381DCA">
      <w:pPr>
        <w:spacing w:line="360" w:lineRule="auto"/>
        <w:ind w:firstLine="708"/>
        <w:jc w:val="both"/>
        <w:rPr>
          <w:rFonts w:ascii="Arial" w:hAnsi="Arial" w:cs="Arial"/>
          <w:sz w:val="24"/>
          <w:szCs w:val="24"/>
        </w:rPr>
      </w:pPr>
    </w:p>
    <w:p w14:paraId="604A595C" w14:textId="77777777" w:rsidR="00D2427B" w:rsidRDefault="00D2427B" w:rsidP="00381DCA">
      <w:pPr>
        <w:spacing w:line="360" w:lineRule="auto"/>
        <w:ind w:firstLine="708"/>
        <w:jc w:val="both"/>
        <w:rPr>
          <w:rFonts w:ascii="Arial" w:hAnsi="Arial" w:cs="Arial"/>
          <w:sz w:val="24"/>
          <w:szCs w:val="24"/>
        </w:rPr>
      </w:pPr>
      <w:r>
        <w:rPr>
          <w:noProof/>
          <w:lang w:eastAsia="pt-BR"/>
        </w:rPr>
        <w:drawing>
          <wp:anchor distT="0" distB="0" distL="114300" distR="114300" simplePos="0" relativeHeight="251654144" behindDoc="0" locked="0" layoutInCell="1" allowOverlap="1" wp14:anchorId="225DD373" wp14:editId="0485A0BF">
            <wp:simplePos x="0" y="0"/>
            <wp:positionH relativeFrom="column">
              <wp:posOffset>450850</wp:posOffset>
            </wp:positionH>
            <wp:positionV relativeFrom="paragraph">
              <wp:posOffset>122555</wp:posOffset>
            </wp:positionV>
            <wp:extent cx="2061210" cy="2033270"/>
            <wp:effectExtent l="0" t="0" r="0" b="5080"/>
            <wp:wrapSquare wrapText="bothSides"/>
            <wp:docPr id="4" name="Imagem 4" descr="Resultado de imagem para Bundesgerichtsh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m para Bundesgerichtsho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61210" cy="2033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531184" w14:textId="77777777" w:rsidR="00D2427B" w:rsidRDefault="00D2427B" w:rsidP="00D2427B">
      <w:pPr>
        <w:pStyle w:val="Textodecomentrio"/>
      </w:pPr>
    </w:p>
    <w:p w14:paraId="50D3A86E" w14:textId="77777777" w:rsidR="00D2427B" w:rsidRDefault="00D2427B" w:rsidP="00D2427B">
      <w:pPr>
        <w:pStyle w:val="Textodecomentrio"/>
        <w:jc w:val="right"/>
      </w:pPr>
      <w:r>
        <w:t xml:space="preserve"> </w:t>
      </w:r>
    </w:p>
    <w:p w14:paraId="62F155A2" w14:textId="77777777" w:rsidR="00D2427B" w:rsidRDefault="00D2427B" w:rsidP="00D2427B">
      <w:pPr>
        <w:pStyle w:val="Textodecomentrio"/>
      </w:pPr>
      <w:r>
        <w:t xml:space="preserve">         </w:t>
      </w:r>
      <w:commentRangeStart w:id="8"/>
      <w:r>
        <w:t>Corte Federal de Justiça da Alemanha</w:t>
      </w:r>
      <w:commentRangeEnd w:id="8"/>
      <w:r>
        <w:rPr>
          <w:rStyle w:val="Refdecomentrio"/>
        </w:rPr>
        <w:commentReference w:id="8"/>
      </w:r>
    </w:p>
    <w:p w14:paraId="5F6F013D" w14:textId="77777777" w:rsidR="00D2427B" w:rsidRDefault="00D2427B" w:rsidP="00381DCA">
      <w:pPr>
        <w:spacing w:line="360" w:lineRule="auto"/>
        <w:ind w:firstLine="708"/>
        <w:jc w:val="both"/>
        <w:rPr>
          <w:rFonts w:ascii="Arial" w:hAnsi="Arial" w:cs="Arial"/>
          <w:sz w:val="24"/>
          <w:szCs w:val="24"/>
        </w:rPr>
      </w:pPr>
    </w:p>
    <w:p w14:paraId="408F75C0" w14:textId="77777777" w:rsidR="00D2427B" w:rsidRDefault="00D2427B" w:rsidP="00381DCA">
      <w:pPr>
        <w:spacing w:line="360" w:lineRule="auto"/>
        <w:ind w:firstLine="708"/>
        <w:jc w:val="both"/>
        <w:rPr>
          <w:rFonts w:ascii="Arial" w:hAnsi="Arial" w:cs="Arial"/>
          <w:sz w:val="24"/>
          <w:szCs w:val="24"/>
        </w:rPr>
      </w:pPr>
    </w:p>
    <w:p w14:paraId="5AA51280" w14:textId="77777777" w:rsidR="00D2427B" w:rsidRDefault="00D2427B" w:rsidP="00381DCA">
      <w:pPr>
        <w:spacing w:line="360" w:lineRule="auto"/>
        <w:ind w:firstLine="708"/>
        <w:jc w:val="both"/>
        <w:rPr>
          <w:rFonts w:ascii="Arial" w:hAnsi="Arial" w:cs="Arial"/>
          <w:sz w:val="24"/>
          <w:szCs w:val="24"/>
        </w:rPr>
      </w:pPr>
    </w:p>
    <w:p w14:paraId="09C3AAD8" w14:textId="77777777" w:rsidR="00D2427B" w:rsidRDefault="00D2427B" w:rsidP="00381DCA">
      <w:pPr>
        <w:spacing w:line="360" w:lineRule="auto"/>
        <w:ind w:firstLine="708"/>
        <w:jc w:val="both"/>
        <w:rPr>
          <w:rFonts w:ascii="Arial" w:hAnsi="Arial" w:cs="Arial"/>
          <w:sz w:val="24"/>
          <w:szCs w:val="24"/>
        </w:rPr>
      </w:pPr>
    </w:p>
    <w:p w14:paraId="327DDAFD" w14:textId="299626BE" w:rsidR="008B784D" w:rsidRPr="00E15974" w:rsidRDefault="00381DCA" w:rsidP="00381DCA">
      <w:pPr>
        <w:spacing w:line="360" w:lineRule="auto"/>
        <w:ind w:firstLine="708"/>
        <w:jc w:val="both"/>
        <w:rPr>
          <w:rFonts w:ascii="Arial" w:hAnsi="Arial" w:cs="Arial"/>
          <w:sz w:val="24"/>
          <w:szCs w:val="24"/>
        </w:rPr>
      </w:pPr>
      <w:r>
        <w:rPr>
          <w:rFonts w:ascii="Arial" w:hAnsi="Arial" w:cs="Arial"/>
          <w:sz w:val="24"/>
          <w:szCs w:val="24"/>
        </w:rPr>
        <w:t xml:space="preserve">Em tal âmbito, existiam naquele país duas formas principais de filtros quanto à admissibilidade ou não da revisão. Inicialmente, tinha-se um filtro para causas patrimoniais, pelo qual se exigia que o valor da causa ultrapassasse certo piso monetário. De outro lado, quando as </w:t>
      </w:r>
      <w:r w:rsidR="005162CA">
        <w:rPr>
          <w:rFonts w:ascii="Arial" w:hAnsi="Arial" w:cs="Arial"/>
          <w:sz w:val="24"/>
          <w:szCs w:val="24"/>
        </w:rPr>
        <w:t>c</w:t>
      </w:r>
      <w:r>
        <w:rPr>
          <w:rFonts w:ascii="Arial" w:hAnsi="Arial" w:cs="Arial"/>
          <w:sz w:val="24"/>
          <w:szCs w:val="24"/>
        </w:rPr>
        <w:t xml:space="preserve">ortes </w:t>
      </w:r>
      <w:r w:rsidR="005162CA">
        <w:rPr>
          <w:rFonts w:ascii="Arial" w:hAnsi="Arial" w:cs="Arial"/>
          <w:sz w:val="24"/>
          <w:szCs w:val="24"/>
        </w:rPr>
        <w:t>r</w:t>
      </w:r>
      <w:r>
        <w:rPr>
          <w:rFonts w:ascii="Arial" w:hAnsi="Arial" w:cs="Arial"/>
          <w:sz w:val="24"/>
          <w:szCs w:val="24"/>
        </w:rPr>
        <w:t xml:space="preserve">egionais de </w:t>
      </w:r>
      <w:r w:rsidR="005162CA">
        <w:rPr>
          <w:rFonts w:ascii="Arial" w:hAnsi="Arial" w:cs="Arial"/>
          <w:sz w:val="24"/>
          <w:szCs w:val="24"/>
        </w:rPr>
        <w:t>r</w:t>
      </w:r>
      <w:r>
        <w:rPr>
          <w:rFonts w:ascii="Arial" w:hAnsi="Arial" w:cs="Arial"/>
          <w:sz w:val="24"/>
          <w:szCs w:val="24"/>
        </w:rPr>
        <w:t xml:space="preserve">ecursos </w:t>
      </w:r>
      <w:r w:rsidRPr="005E75B0">
        <w:rPr>
          <w:rFonts w:ascii="Arial" w:hAnsi="Arial" w:cs="Arial"/>
          <w:sz w:val="24"/>
          <w:szCs w:val="24"/>
        </w:rPr>
        <w:t>(OLG)</w:t>
      </w:r>
      <w:r>
        <w:rPr>
          <w:rFonts w:ascii="Arial" w:hAnsi="Arial" w:cs="Arial"/>
          <w:sz w:val="24"/>
          <w:szCs w:val="24"/>
        </w:rPr>
        <w:t xml:space="preserve"> concediam uma espécie de aprovação ou licença ao recurso de revisão (</w:t>
      </w:r>
      <w:proofErr w:type="spellStart"/>
      <w:r w:rsidRPr="00381DCA">
        <w:rPr>
          <w:rFonts w:ascii="Arial" w:hAnsi="Arial" w:cs="Arial"/>
          <w:i/>
          <w:sz w:val="24"/>
          <w:szCs w:val="24"/>
        </w:rPr>
        <w:t>Zulassungsrevision</w:t>
      </w:r>
      <w:proofErr w:type="spellEnd"/>
      <w:r>
        <w:rPr>
          <w:rFonts w:ascii="Arial" w:hAnsi="Arial" w:cs="Arial"/>
          <w:sz w:val="24"/>
          <w:szCs w:val="24"/>
        </w:rPr>
        <w:t xml:space="preserve">), possível em duas situações: quando a </w:t>
      </w:r>
      <w:r w:rsidR="005162CA">
        <w:rPr>
          <w:rFonts w:ascii="Arial" w:hAnsi="Arial" w:cs="Arial"/>
          <w:sz w:val="24"/>
          <w:szCs w:val="24"/>
        </w:rPr>
        <w:t>c</w:t>
      </w:r>
      <w:r>
        <w:rPr>
          <w:rFonts w:ascii="Arial" w:hAnsi="Arial" w:cs="Arial"/>
          <w:sz w:val="24"/>
          <w:szCs w:val="24"/>
        </w:rPr>
        <w:t>orte regional, de forma discricionária e conforme sua avaliação, entendesse se tratar de um “caso de fundamental importância” (</w:t>
      </w:r>
      <w:proofErr w:type="spellStart"/>
      <w:r w:rsidRPr="00381DCA">
        <w:rPr>
          <w:rFonts w:ascii="Arial" w:hAnsi="Arial" w:cs="Arial"/>
          <w:i/>
          <w:sz w:val="24"/>
          <w:szCs w:val="24"/>
        </w:rPr>
        <w:t>Rechtssache</w:t>
      </w:r>
      <w:proofErr w:type="spellEnd"/>
      <w:r w:rsidRPr="00381DCA">
        <w:rPr>
          <w:rFonts w:ascii="Arial" w:hAnsi="Arial" w:cs="Arial"/>
          <w:i/>
          <w:sz w:val="24"/>
          <w:szCs w:val="24"/>
        </w:rPr>
        <w:t xml:space="preserve"> </w:t>
      </w:r>
      <w:proofErr w:type="spellStart"/>
      <w:r w:rsidRPr="00381DCA">
        <w:rPr>
          <w:rFonts w:ascii="Arial" w:hAnsi="Arial" w:cs="Arial"/>
          <w:i/>
          <w:sz w:val="24"/>
          <w:szCs w:val="24"/>
        </w:rPr>
        <w:t>grundsätzliche</w:t>
      </w:r>
      <w:proofErr w:type="spellEnd"/>
      <w:r w:rsidRPr="00381DCA">
        <w:rPr>
          <w:rFonts w:ascii="Arial" w:hAnsi="Arial" w:cs="Arial"/>
          <w:i/>
          <w:sz w:val="24"/>
          <w:szCs w:val="24"/>
        </w:rPr>
        <w:t xml:space="preserve"> </w:t>
      </w:r>
      <w:proofErr w:type="spellStart"/>
      <w:r w:rsidRPr="00381DCA">
        <w:rPr>
          <w:rFonts w:ascii="Arial" w:hAnsi="Arial" w:cs="Arial"/>
          <w:i/>
          <w:sz w:val="24"/>
          <w:szCs w:val="24"/>
        </w:rPr>
        <w:t>Bedeutung</w:t>
      </w:r>
      <w:proofErr w:type="spellEnd"/>
      <w:r>
        <w:rPr>
          <w:rFonts w:ascii="Arial" w:hAnsi="Arial" w:cs="Arial"/>
          <w:sz w:val="24"/>
          <w:szCs w:val="24"/>
        </w:rPr>
        <w:t>) ou quando seu julgamento se colocasse em sentido contrário ao entendimento jurisprudencial da Corte Federal (BGH), caso em que não se falava em discricionariedade, mas</w:t>
      </w:r>
      <w:r w:rsidR="005162CA">
        <w:rPr>
          <w:rFonts w:ascii="Arial" w:hAnsi="Arial" w:cs="Arial"/>
          <w:sz w:val="24"/>
          <w:szCs w:val="24"/>
        </w:rPr>
        <w:t xml:space="preserve"> em</w:t>
      </w:r>
      <w:r>
        <w:rPr>
          <w:rFonts w:ascii="Arial" w:hAnsi="Arial" w:cs="Arial"/>
          <w:sz w:val="24"/>
          <w:szCs w:val="24"/>
        </w:rPr>
        <w:t xml:space="preserve"> dever de emissão dessa aprovação.</w:t>
      </w:r>
    </w:p>
    <w:p w14:paraId="2146F06E" w14:textId="158F70C6" w:rsidR="00A630D0" w:rsidRDefault="008B784D" w:rsidP="00BA0316">
      <w:pPr>
        <w:tabs>
          <w:tab w:val="left" w:pos="851"/>
          <w:tab w:val="left" w:pos="8364"/>
          <w:tab w:val="left" w:pos="8789"/>
        </w:tabs>
        <w:spacing w:before="120" w:after="120" w:line="360" w:lineRule="auto"/>
        <w:ind w:firstLine="708"/>
        <w:jc w:val="both"/>
        <w:rPr>
          <w:rFonts w:ascii="Arial" w:hAnsi="Arial" w:cs="Arial"/>
          <w:sz w:val="24"/>
          <w:szCs w:val="24"/>
        </w:rPr>
      </w:pPr>
      <w:proofErr w:type="spellStart"/>
      <w:r>
        <w:rPr>
          <w:rFonts w:ascii="Arial" w:hAnsi="Arial" w:cs="Arial"/>
          <w:sz w:val="24"/>
          <w:szCs w:val="24"/>
        </w:rPr>
        <w:t>Jurisprudencialmente</w:t>
      </w:r>
      <w:proofErr w:type="spellEnd"/>
      <w:r>
        <w:rPr>
          <w:rFonts w:ascii="Arial" w:hAnsi="Arial" w:cs="Arial"/>
          <w:sz w:val="24"/>
          <w:szCs w:val="24"/>
        </w:rPr>
        <w:t xml:space="preserve">, permitia-se </w:t>
      </w:r>
      <w:r w:rsidR="005E75B0">
        <w:rPr>
          <w:rFonts w:ascii="Arial" w:hAnsi="Arial" w:cs="Arial"/>
          <w:sz w:val="24"/>
          <w:szCs w:val="24"/>
        </w:rPr>
        <w:t>à</w:t>
      </w:r>
      <w:r>
        <w:rPr>
          <w:rFonts w:ascii="Arial" w:hAnsi="Arial" w:cs="Arial"/>
          <w:sz w:val="24"/>
          <w:szCs w:val="24"/>
        </w:rPr>
        <w:t xml:space="preserve"> BGH a possibilidade de rejeitar o recurso se não se vislumbrasse significação fundamental no caso sob an</w:t>
      </w:r>
      <w:r w:rsidR="00381DCA">
        <w:rPr>
          <w:rFonts w:ascii="Arial" w:hAnsi="Arial" w:cs="Arial"/>
          <w:sz w:val="24"/>
          <w:szCs w:val="24"/>
        </w:rPr>
        <w:t xml:space="preserve">álise, mesmo se tivesse sido inicialmente admitido por </w:t>
      </w:r>
      <w:r w:rsidR="00381DCA" w:rsidRPr="005E75B0">
        <w:rPr>
          <w:rFonts w:ascii="Arial" w:hAnsi="Arial" w:cs="Arial"/>
          <w:sz w:val="24"/>
          <w:szCs w:val="24"/>
        </w:rPr>
        <w:t xml:space="preserve">uma das </w:t>
      </w:r>
      <w:proofErr w:type="spellStart"/>
      <w:r w:rsidR="00381DCA" w:rsidRPr="005E75B0">
        <w:rPr>
          <w:rFonts w:ascii="Arial" w:hAnsi="Arial" w:cs="Arial"/>
          <w:sz w:val="24"/>
          <w:szCs w:val="24"/>
        </w:rPr>
        <w:t>OLGs</w:t>
      </w:r>
      <w:proofErr w:type="spellEnd"/>
      <w:r w:rsidR="00381DCA">
        <w:rPr>
          <w:rFonts w:ascii="Arial" w:hAnsi="Arial" w:cs="Arial"/>
          <w:sz w:val="24"/>
          <w:szCs w:val="24"/>
        </w:rPr>
        <w:t xml:space="preserve">. De igual modo, quando na origem se negava a licença ao recurso, previa-se a existência de um recurso direcionado </w:t>
      </w:r>
      <w:r w:rsidR="005E75B0">
        <w:rPr>
          <w:rFonts w:ascii="Arial" w:hAnsi="Arial" w:cs="Arial"/>
          <w:sz w:val="24"/>
          <w:szCs w:val="24"/>
        </w:rPr>
        <w:t xml:space="preserve">à </w:t>
      </w:r>
      <w:r w:rsidR="00381DCA">
        <w:rPr>
          <w:rFonts w:ascii="Arial" w:hAnsi="Arial" w:cs="Arial"/>
          <w:sz w:val="24"/>
          <w:szCs w:val="24"/>
        </w:rPr>
        <w:t xml:space="preserve">BGH, que poderia reapreciar a questão (de forma similar ao </w:t>
      </w:r>
      <w:r w:rsidR="00BA0316">
        <w:rPr>
          <w:rFonts w:ascii="Arial" w:hAnsi="Arial" w:cs="Arial"/>
          <w:sz w:val="24"/>
          <w:szCs w:val="24"/>
        </w:rPr>
        <w:t xml:space="preserve">agravo previsto pelo </w:t>
      </w:r>
      <w:r w:rsidR="00BA0316" w:rsidRPr="00BA0316">
        <w:rPr>
          <w:rFonts w:ascii="Arial" w:hAnsi="Arial" w:cs="Arial"/>
          <w:sz w:val="24"/>
          <w:szCs w:val="24"/>
        </w:rPr>
        <w:t>art. 544 do CPC/1973</w:t>
      </w:r>
      <w:r w:rsidR="00BA0316">
        <w:rPr>
          <w:rFonts w:ascii="Arial" w:hAnsi="Arial" w:cs="Arial"/>
          <w:sz w:val="24"/>
          <w:szCs w:val="24"/>
        </w:rPr>
        <w:t xml:space="preserve"> e</w:t>
      </w:r>
      <w:r w:rsidR="005162CA">
        <w:rPr>
          <w:rFonts w:ascii="Arial" w:hAnsi="Arial" w:cs="Arial"/>
          <w:sz w:val="24"/>
          <w:szCs w:val="24"/>
        </w:rPr>
        <w:t>,</w:t>
      </w:r>
      <w:r w:rsidR="00BA0316">
        <w:rPr>
          <w:rFonts w:ascii="Arial" w:hAnsi="Arial" w:cs="Arial"/>
          <w:sz w:val="24"/>
          <w:szCs w:val="24"/>
        </w:rPr>
        <w:t xml:space="preserve"> agora</w:t>
      </w:r>
      <w:r w:rsidR="005162CA">
        <w:rPr>
          <w:rFonts w:ascii="Arial" w:hAnsi="Arial" w:cs="Arial"/>
          <w:sz w:val="24"/>
          <w:szCs w:val="24"/>
        </w:rPr>
        <w:t>,</w:t>
      </w:r>
      <w:r w:rsidR="00BA0316">
        <w:rPr>
          <w:rFonts w:ascii="Arial" w:hAnsi="Arial" w:cs="Arial"/>
          <w:sz w:val="24"/>
          <w:szCs w:val="24"/>
        </w:rPr>
        <w:t xml:space="preserve"> expresso no art. 1.042 do CPC/2015, conforme as alterações implementadas pela Lei nº 13.256/2016).</w:t>
      </w:r>
    </w:p>
    <w:p w14:paraId="3982819B" w14:textId="4E3464DE" w:rsidR="00F82227" w:rsidRDefault="0046128D" w:rsidP="00BA0316">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Entretanto, em 2002 o sistema alemão foi alterado quanto aos critérios de admissibilidade da revisão. Extinguiu-se a possibilidade de recurso em razão apenas do valor da causa, passando-se a </w:t>
      </w:r>
      <w:commentRangeStart w:id="9"/>
      <w:r>
        <w:rPr>
          <w:rFonts w:ascii="Arial" w:hAnsi="Arial" w:cs="Arial"/>
          <w:sz w:val="24"/>
          <w:szCs w:val="24"/>
        </w:rPr>
        <w:t xml:space="preserve">exigir </w:t>
      </w:r>
      <w:commentRangeEnd w:id="9"/>
      <w:r w:rsidR="003C4133">
        <w:rPr>
          <w:rStyle w:val="Refdecomentrio"/>
        </w:rPr>
        <w:commentReference w:id="9"/>
      </w:r>
      <w:r w:rsidR="002D24F2">
        <w:rPr>
          <w:rFonts w:ascii="Arial" w:hAnsi="Arial" w:cs="Arial"/>
          <w:sz w:val="24"/>
          <w:szCs w:val="24"/>
        </w:rPr>
        <w:t xml:space="preserve">que </w:t>
      </w:r>
      <w:r>
        <w:rPr>
          <w:rFonts w:ascii="Arial" w:hAnsi="Arial" w:cs="Arial"/>
          <w:sz w:val="24"/>
          <w:szCs w:val="24"/>
        </w:rPr>
        <w:t xml:space="preserve">sempre </w:t>
      </w:r>
      <w:r w:rsidR="002D24F2">
        <w:rPr>
          <w:rFonts w:ascii="Arial" w:hAnsi="Arial" w:cs="Arial"/>
          <w:sz w:val="24"/>
          <w:szCs w:val="24"/>
        </w:rPr>
        <w:t>haja</w:t>
      </w:r>
      <w:r>
        <w:rPr>
          <w:rFonts w:ascii="Arial" w:hAnsi="Arial" w:cs="Arial"/>
          <w:sz w:val="24"/>
          <w:szCs w:val="24"/>
        </w:rPr>
        <w:t xml:space="preserve"> a prévia licença ou autorização ao recurso de revisão. Essa licença, após a reforma, pode ser concedida tanto pelas </w:t>
      </w:r>
      <w:r w:rsidR="003C4133">
        <w:rPr>
          <w:rFonts w:ascii="Arial" w:hAnsi="Arial" w:cs="Arial"/>
          <w:sz w:val="24"/>
          <w:szCs w:val="24"/>
        </w:rPr>
        <w:t>c</w:t>
      </w:r>
      <w:r>
        <w:rPr>
          <w:rFonts w:ascii="Arial" w:hAnsi="Arial" w:cs="Arial"/>
          <w:sz w:val="24"/>
          <w:szCs w:val="24"/>
        </w:rPr>
        <w:t xml:space="preserve">ortes </w:t>
      </w:r>
      <w:r w:rsidR="003C4133">
        <w:rPr>
          <w:rFonts w:ascii="Arial" w:hAnsi="Arial" w:cs="Arial"/>
          <w:sz w:val="24"/>
          <w:szCs w:val="24"/>
        </w:rPr>
        <w:t>r</w:t>
      </w:r>
      <w:r>
        <w:rPr>
          <w:rFonts w:ascii="Arial" w:hAnsi="Arial" w:cs="Arial"/>
          <w:sz w:val="24"/>
          <w:szCs w:val="24"/>
        </w:rPr>
        <w:t>egionais como pela Corte Federal, nos casos em que</w:t>
      </w:r>
      <w:r w:rsidR="00F82227">
        <w:rPr>
          <w:rFonts w:ascii="Arial" w:hAnsi="Arial" w:cs="Arial"/>
          <w:sz w:val="24"/>
          <w:szCs w:val="24"/>
        </w:rPr>
        <w:t>:</w:t>
      </w:r>
    </w:p>
    <w:p w14:paraId="3A3D4B04" w14:textId="77777777" w:rsidR="00FF7F2C" w:rsidRDefault="00FF7F2C" w:rsidP="00BA0316">
      <w:pPr>
        <w:tabs>
          <w:tab w:val="left" w:pos="851"/>
          <w:tab w:val="left" w:pos="8364"/>
          <w:tab w:val="left" w:pos="8789"/>
        </w:tabs>
        <w:spacing w:before="120" w:after="120" w:line="360" w:lineRule="auto"/>
        <w:ind w:firstLine="708"/>
        <w:jc w:val="both"/>
        <w:rPr>
          <w:rFonts w:ascii="Arial" w:hAnsi="Arial" w:cs="Arial"/>
          <w:sz w:val="24"/>
          <w:szCs w:val="24"/>
        </w:rPr>
      </w:pPr>
    </w:p>
    <w:p w14:paraId="5EB2E263" w14:textId="2DE9EE57" w:rsidR="0046128D" w:rsidRDefault="0046128D" w:rsidP="003715F9">
      <w:pPr>
        <w:tabs>
          <w:tab w:val="left" w:pos="851"/>
          <w:tab w:val="left" w:pos="8364"/>
          <w:tab w:val="left" w:pos="8789"/>
        </w:tabs>
        <w:spacing w:after="0" w:line="240" w:lineRule="auto"/>
        <w:ind w:left="2268" w:firstLine="284"/>
        <w:jc w:val="both"/>
        <w:rPr>
          <w:rFonts w:ascii="Arial" w:hAnsi="Arial" w:cs="Arial"/>
          <w:sz w:val="20"/>
          <w:szCs w:val="20"/>
        </w:rPr>
      </w:pPr>
      <w:r w:rsidRPr="00CF320E">
        <w:rPr>
          <w:rFonts w:ascii="Arial" w:hAnsi="Arial" w:cs="Arial"/>
          <w:sz w:val="20"/>
          <w:szCs w:val="20"/>
        </w:rPr>
        <w:t xml:space="preserve"> </w:t>
      </w:r>
      <w:r w:rsidR="00F82227">
        <w:rPr>
          <w:rFonts w:ascii="Arial" w:hAnsi="Arial" w:cs="Arial"/>
          <w:sz w:val="20"/>
          <w:szCs w:val="20"/>
        </w:rPr>
        <w:t>A</w:t>
      </w:r>
      <w:r w:rsidRPr="00CF320E">
        <w:rPr>
          <w:rFonts w:ascii="Arial" w:hAnsi="Arial" w:cs="Arial"/>
          <w:sz w:val="20"/>
          <w:szCs w:val="20"/>
        </w:rPr>
        <w:t xml:space="preserve"> questão jurídica discutida for dotada de significação fundamental (</w:t>
      </w:r>
      <w:proofErr w:type="spellStart"/>
      <w:r w:rsidRPr="00CF320E">
        <w:rPr>
          <w:rFonts w:ascii="Arial" w:hAnsi="Arial" w:cs="Arial"/>
          <w:i/>
          <w:sz w:val="20"/>
          <w:szCs w:val="20"/>
        </w:rPr>
        <w:t>grundsätzliche</w:t>
      </w:r>
      <w:proofErr w:type="spellEnd"/>
      <w:r w:rsidRPr="00CF320E">
        <w:rPr>
          <w:rFonts w:ascii="Arial" w:hAnsi="Arial" w:cs="Arial"/>
          <w:i/>
          <w:sz w:val="20"/>
          <w:szCs w:val="20"/>
        </w:rPr>
        <w:t xml:space="preserve"> </w:t>
      </w:r>
      <w:proofErr w:type="spellStart"/>
      <w:r w:rsidRPr="00CF320E">
        <w:rPr>
          <w:rFonts w:ascii="Arial" w:hAnsi="Arial" w:cs="Arial"/>
          <w:i/>
          <w:sz w:val="20"/>
          <w:szCs w:val="20"/>
        </w:rPr>
        <w:t>Bedeutung</w:t>
      </w:r>
      <w:proofErr w:type="spellEnd"/>
      <w:r w:rsidRPr="00CF320E">
        <w:rPr>
          <w:rFonts w:ascii="Arial" w:hAnsi="Arial" w:cs="Arial"/>
          <w:sz w:val="20"/>
          <w:szCs w:val="20"/>
        </w:rPr>
        <w:t>) ou quando o aperfeiçoamento do direito ou a uniformização da jurisprudência (</w:t>
      </w:r>
      <w:r w:rsidRPr="00CF320E">
        <w:rPr>
          <w:rFonts w:ascii="Arial" w:hAnsi="Arial" w:cs="Arial"/>
          <w:i/>
          <w:sz w:val="20"/>
          <w:szCs w:val="20"/>
        </w:rPr>
        <w:t xml:space="preserve">die </w:t>
      </w:r>
      <w:proofErr w:type="spellStart"/>
      <w:r w:rsidRPr="00CF320E">
        <w:rPr>
          <w:rFonts w:ascii="Arial" w:hAnsi="Arial" w:cs="Arial"/>
          <w:i/>
          <w:sz w:val="20"/>
          <w:szCs w:val="20"/>
        </w:rPr>
        <w:t>Fortbildung</w:t>
      </w:r>
      <w:proofErr w:type="spellEnd"/>
      <w:r w:rsidRPr="00CF320E">
        <w:rPr>
          <w:rFonts w:ascii="Arial" w:hAnsi="Arial" w:cs="Arial"/>
          <w:i/>
          <w:sz w:val="20"/>
          <w:szCs w:val="20"/>
        </w:rPr>
        <w:t xml:space="preserve"> </w:t>
      </w:r>
      <w:proofErr w:type="spellStart"/>
      <w:r w:rsidRPr="00CF320E">
        <w:rPr>
          <w:rFonts w:ascii="Arial" w:hAnsi="Arial" w:cs="Arial"/>
          <w:i/>
          <w:sz w:val="20"/>
          <w:szCs w:val="20"/>
        </w:rPr>
        <w:t>des</w:t>
      </w:r>
      <w:proofErr w:type="spellEnd"/>
      <w:r w:rsidRPr="00CF320E">
        <w:rPr>
          <w:rFonts w:ascii="Arial" w:hAnsi="Arial" w:cs="Arial"/>
          <w:i/>
          <w:sz w:val="20"/>
          <w:szCs w:val="20"/>
        </w:rPr>
        <w:t xml:space="preserve"> </w:t>
      </w:r>
      <w:proofErr w:type="spellStart"/>
      <w:r w:rsidRPr="00CF320E">
        <w:rPr>
          <w:rFonts w:ascii="Arial" w:hAnsi="Arial" w:cs="Arial"/>
          <w:i/>
          <w:sz w:val="20"/>
          <w:szCs w:val="20"/>
        </w:rPr>
        <w:t>Rechts</w:t>
      </w:r>
      <w:proofErr w:type="spellEnd"/>
      <w:r w:rsidRPr="00CF320E">
        <w:rPr>
          <w:rFonts w:ascii="Arial" w:hAnsi="Arial" w:cs="Arial"/>
          <w:i/>
          <w:sz w:val="20"/>
          <w:szCs w:val="20"/>
        </w:rPr>
        <w:t xml:space="preserve"> </w:t>
      </w:r>
      <w:proofErr w:type="spellStart"/>
      <w:r w:rsidRPr="00CF320E">
        <w:rPr>
          <w:rFonts w:ascii="Arial" w:hAnsi="Arial" w:cs="Arial"/>
          <w:i/>
          <w:sz w:val="20"/>
          <w:szCs w:val="20"/>
        </w:rPr>
        <w:t>oder</w:t>
      </w:r>
      <w:proofErr w:type="spellEnd"/>
      <w:r w:rsidRPr="00CF320E">
        <w:rPr>
          <w:rFonts w:ascii="Arial" w:hAnsi="Arial" w:cs="Arial"/>
          <w:i/>
          <w:sz w:val="20"/>
          <w:szCs w:val="20"/>
        </w:rPr>
        <w:t xml:space="preserve"> die </w:t>
      </w:r>
      <w:proofErr w:type="spellStart"/>
      <w:r w:rsidRPr="00CF320E">
        <w:rPr>
          <w:rFonts w:ascii="Arial" w:hAnsi="Arial" w:cs="Arial"/>
          <w:i/>
          <w:sz w:val="20"/>
          <w:szCs w:val="20"/>
        </w:rPr>
        <w:t>Sicherung</w:t>
      </w:r>
      <w:proofErr w:type="spellEnd"/>
      <w:r w:rsidRPr="00CF320E">
        <w:rPr>
          <w:rFonts w:ascii="Arial" w:hAnsi="Arial" w:cs="Arial"/>
          <w:i/>
          <w:sz w:val="20"/>
          <w:szCs w:val="20"/>
        </w:rPr>
        <w:t xml:space="preserve"> </w:t>
      </w:r>
      <w:proofErr w:type="spellStart"/>
      <w:r w:rsidRPr="00CF320E">
        <w:rPr>
          <w:rFonts w:ascii="Arial" w:hAnsi="Arial" w:cs="Arial"/>
          <w:i/>
          <w:sz w:val="20"/>
          <w:szCs w:val="20"/>
        </w:rPr>
        <w:t>einer</w:t>
      </w:r>
      <w:proofErr w:type="spellEnd"/>
      <w:r w:rsidRPr="00CF320E">
        <w:rPr>
          <w:rFonts w:ascii="Arial" w:hAnsi="Arial" w:cs="Arial"/>
          <w:i/>
          <w:sz w:val="20"/>
          <w:szCs w:val="20"/>
        </w:rPr>
        <w:t xml:space="preserve"> </w:t>
      </w:r>
      <w:proofErr w:type="spellStart"/>
      <w:r w:rsidRPr="00CF320E">
        <w:rPr>
          <w:rFonts w:ascii="Arial" w:hAnsi="Arial" w:cs="Arial"/>
          <w:i/>
          <w:sz w:val="20"/>
          <w:szCs w:val="20"/>
        </w:rPr>
        <w:t>einheitlichen</w:t>
      </w:r>
      <w:proofErr w:type="spellEnd"/>
      <w:r w:rsidRPr="00CF320E">
        <w:rPr>
          <w:rFonts w:ascii="Arial" w:hAnsi="Arial" w:cs="Arial"/>
          <w:i/>
          <w:sz w:val="20"/>
          <w:szCs w:val="20"/>
        </w:rPr>
        <w:t xml:space="preserve"> </w:t>
      </w:r>
      <w:proofErr w:type="spellStart"/>
      <w:r w:rsidRPr="00CF320E">
        <w:rPr>
          <w:rFonts w:ascii="Arial" w:hAnsi="Arial" w:cs="Arial"/>
          <w:i/>
          <w:sz w:val="20"/>
          <w:szCs w:val="20"/>
        </w:rPr>
        <w:t>Rechtsprechung</w:t>
      </w:r>
      <w:proofErr w:type="spellEnd"/>
      <w:r w:rsidRPr="00CF320E">
        <w:rPr>
          <w:rFonts w:ascii="Arial" w:hAnsi="Arial" w:cs="Arial"/>
          <w:sz w:val="20"/>
          <w:szCs w:val="20"/>
        </w:rPr>
        <w:t xml:space="preserve">) requerer o pronunciamento </w:t>
      </w:r>
      <w:r w:rsidRPr="005E75B0">
        <w:rPr>
          <w:rFonts w:ascii="Arial" w:hAnsi="Arial" w:cs="Arial"/>
          <w:sz w:val="20"/>
          <w:szCs w:val="20"/>
        </w:rPr>
        <w:t>da BGH</w:t>
      </w:r>
      <w:r w:rsidR="00F82227">
        <w:rPr>
          <w:rFonts w:ascii="Arial" w:hAnsi="Arial" w:cs="Arial"/>
          <w:sz w:val="20"/>
          <w:szCs w:val="20"/>
        </w:rPr>
        <w:t>.</w:t>
      </w:r>
      <w:r w:rsidRPr="00CF320E">
        <w:rPr>
          <w:rFonts w:ascii="Arial" w:hAnsi="Arial" w:cs="Arial"/>
          <w:sz w:val="20"/>
          <w:szCs w:val="20"/>
        </w:rPr>
        <w:t xml:space="preserve"> (</w:t>
      </w:r>
      <w:r w:rsidR="001355E6" w:rsidRPr="00CF320E">
        <w:rPr>
          <w:rFonts w:ascii="Arial" w:hAnsi="Arial" w:cs="Arial"/>
          <w:sz w:val="20"/>
          <w:szCs w:val="20"/>
        </w:rPr>
        <w:t>WAMBIER; DANTAS</w:t>
      </w:r>
      <w:r w:rsidR="0081004D">
        <w:rPr>
          <w:rFonts w:ascii="Arial" w:hAnsi="Arial" w:cs="Arial"/>
          <w:sz w:val="20"/>
          <w:szCs w:val="20"/>
        </w:rPr>
        <w:t xml:space="preserve">, </w:t>
      </w:r>
      <w:r w:rsidR="001355E6" w:rsidRPr="00CF320E">
        <w:rPr>
          <w:rFonts w:ascii="Arial" w:hAnsi="Arial" w:cs="Arial"/>
          <w:sz w:val="20"/>
          <w:szCs w:val="20"/>
        </w:rPr>
        <w:t xml:space="preserve">2016, </w:t>
      </w:r>
      <w:r w:rsidRPr="00CF320E">
        <w:rPr>
          <w:rFonts w:ascii="Arial" w:hAnsi="Arial" w:cs="Arial"/>
          <w:sz w:val="20"/>
          <w:szCs w:val="20"/>
        </w:rPr>
        <w:t>p. 478</w:t>
      </w:r>
      <w:r w:rsidR="00FF7F2C">
        <w:rPr>
          <w:rFonts w:ascii="Arial" w:hAnsi="Arial" w:cs="Arial"/>
          <w:sz w:val="20"/>
          <w:szCs w:val="20"/>
        </w:rPr>
        <w:t>.</w:t>
      </w:r>
      <w:r w:rsidRPr="00CF320E">
        <w:rPr>
          <w:rFonts w:ascii="Arial" w:hAnsi="Arial" w:cs="Arial"/>
          <w:sz w:val="20"/>
          <w:szCs w:val="20"/>
        </w:rPr>
        <w:t>)</w:t>
      </w:r>
    </w:p>
    <w:p w14:paraId="5A4EF2BF" w14:textId="77777777" w:rsidR="00FF7F2C" w:rsidRPr="00CF320E" w:rsidRDefault="00FF7F2C" w:rsidP="00CF320E">
      <w:pPr>
        <w:tabs>
          <w:tab w:val="left" w:pos="851"/>
          <w:tab w:val="left" w:pos="8364"/>
          <w:tab w:val="left" w:pos="8789"/>
        </w:tabs>
        <w:spacing w:before="120" w:after="120" w:line="360" w:lineRule="auto"/>
        <w:ind w:left="2268" w:firstLine="708"/>
        <w:jc w:val="both"/>
        <w:rPr>
          <w:rFonts w:ascii="Arial" w:hAnsi="Arial" w:cs="Arial"/>
          <w:sz w:val="20"/>
          <w:szCs w:val="20"/>
        </w:rPr>
      </w:pPr>
    </w:p>
    <w:p w14:paraId="0FA3C9F5" w14:textId="2C754BC0" w:rsidR="00F124D6" w:rsidRDefault="00F124D6" w:rsidP="00BA0316">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A nova sistemática não ficou indene a críticas</w:t>
      </w:r>
      <w:r w:rsidR="00F50CCB">
        <w:rPr>
          <w:rFonts w:ascii="Arial" w:hAnsi="Arial" w:cs="Arial"/>
          <w:sz w:val="24"/>
          <w:szCs w:val="24"/>
        </w:rPr>
        <w:t>, tendo inclusive sua constitucionalidade</w:t>
      </w:r>
      <w:r w:rsidR="003C4133">
        <w:rPr>
          <w:rFonts w:ascii="Arial" w:hAnsi="Arial" w:cs="Arial"/>
          <w:sz w:val="24"/>
          <w:szCs w:val="24"/>
        </w:rPr>
        <w:t xml:space="preserve"> sido</w:t>
      </w:r>
      <w:r w:rsidR="00F50CCB">
        <w:rPr>
          <w:rFonts w:ascii="Arial" w:hAnsi="Arial" w:cs="Arial"/>
          <w:sz w:val="24"/>
          <w:szCs w:val="24"/>
        </w:rPr>
        <w:t xml:space="preserve"> questionada perante a Corte Constitucional Federal alemã (</w:t>
      </w:r>
      <w:proofErr w:type="spellStart"/>
      <w:r w:rsidR="00A452ED" w:rsidRPr="00A452ED">
        <w:rPr>
          <w:rFonts w:ascii="Arial" w:hAnsi="Arial" w:cs="Arial"/>
          <w:i/>
          <w:sz w:val="24"/>
          <w:szCs w:val="24"/>
        </w:rPr>
        <w:t>Bundesverfassungsgericht</w:t>
      </w:r>
      <w:proofErr w:type="spellEnd"/>
      <w:r w:rsidR="00A452ED">
        <w:rPr>
          <w:rFonts w:ascii="Arial" w:hAnsi="Arial" w:cs="Arial"/>
          <w:sz w:val="24"/>
          <w:szCs w:val="24"/>
        </w:rPr>
        <w:t xml:space="preserve"> – </w:t>
      </w:r>
      <w:proofErr w:type="spellStart"/>
      <w:r w:rsidR="00A452ED" w:rsidRPr="00A452ED">
        <w:rPr>
          <w:rFonts w:ascii="Arial" w:hAnsi="Arial" w:cs="Arial"/>
          <w:sz w:val="24"/>
          <w:szCs w:val="24"/>
        </w:rPr>
        <w:t>BverfG</w:t>
      </w:r>
      <w:proofErr w:type="spellEnd"/>
      <w:r w:rsidR="00F50CCB">
        <w:rPr>
          <w:rFonts w:ascii="Arial" w:hAnsi="Arial" w:cs="Arial"/>
          <w:sz w:val="24"/>
          <w:szCs w:val="24"/>
        </w:rPr>
        <w:t>). No julgamento, assentou-se a constitucionalidade das previsões incluídas no Código de Processo Civil alemão (</w:t>
      </w:r>
      <w:proofErr w:type="spellStart"/>
      <w:r w:rsidR="00A452ED" w:rsidRPr="00A452ED">
        <w:rPr>
          <w:rFonts w:ascii="Arial" w:hAnsi="Arial" w:cs="Arial"/>
          <w:i/>
          <w:sz w:val="24"/>
          <w:szCs w:val="24"/>
        </w:rPr>
        <w:t>Zivilprozessordnung</w:t>
      </w:r>
      <w:proofErr w:type="spellEnd"/>
      <w:r w:rsidR="00A452ED" w:rsidRPr="00A452ED">
        <w:rPr>
          <w:rFonts w:ascii="Arial" w:hAnsi="Arial" w:cs="Arial"/>
          <w:sz w:val="24"/>
          <w:szCs w:val="24"/>
        </w:rPr>
        <w:t xml:space="preserve"> </w:t>
      </w:r>
      <w:r w:rsidR="00A452ED">
        <w:rPr>
          <w:rFonts w:ascii="Arial" w:hAnsi="Arial" w:cs="Arial"/>
          <w:sz w:val="24"/>
          <w:szCs w:val="24"/>
        </w:rPr>
        <w:t xml:space="preserve">– </w:t>
      </w:r>
      <w:r w:rsidR="00F50CCB">
        <w:rPr>
          <w:rFonts w:ascii="Arial" w:hAnsi="Arial" w:cs="Arial"/>
          <w:sz w:val="24"/>
          <w:szCs w:val="24"/>
        </w:rPr>
        <w:t xml:space="preserve">ZPO), mas afirmou-se que, para além do critério da significação fundamental, </w:t>
      </w:r>
      <w:r w:rsidR="00A452ED">
        <w:rPr>
          <w:rFonts w:ascii="Arial" w:hAnsi="Arial" w:cs="Arial"/>
          <w:sz w:val="24"/>
          <w:szCs w:val="24"/>
        </w:rPr>
        <w:t>a revisão será admissível também quando se vislumbrar a necessidade de uniformização da jurisprudência sobre determinado aspecto.</w:t>
      </w:r>
    </w:p>
    <w:p w14:paraId="19877540" w14:textId="77777777" w:rsidR="00577775" w:rsidRDefault="00577775" w:rsidP="00BA0316">
      <w:pPr>
        <w:tabs>
          <w:tab w:val="left" w:pos="851"/>
          <w:tab w:val="left" w:pos="8364"/>
          <w:tab w:val="left" w:pos="8789"/>
        </w:tabs>
        <w:spacing w:before="120" w:after="120" w:line="360" w:lineRule="auto"/>
        <w:ind w:firstLine="708"/>
        <w:jc w:val="both"/>
        <w:rPr>
          <w:rFonts w:ascii="Arial" w:hAnsi="Arial" w:cs="Arial"/>
          <w:sz w:val="24"/>
          <w:szCs w:val="24"/>
        </w:rPr>
      </w:pPr>
    </w:p>
    <w:p w14:paraId="7CA9E965" w14:textId="77777777" w:rsidR="00577775" w:rsidRPr="00577775" w:rsidRDefault="00577775" w:rsidP="00577775">
      <w:pPr>
        <w:pStyle w:val="PargrafodaLista"/>
        <w:numPr>
          <w:ilvl w:val="2"/>
          <w:numId w:val="5"/>
        </w:numPr>
        <w:tabs>
          <w:tab w:val="left" w:pos="2552"/>
        </w:tabs>
        <w:spacing w:line="360" w:lineRule="auto"/>
        <w:ind w:left="2410" w:hanging="425"/>
        <w:jc w:val="both"/>
        <w:rPr>
          <w:rFonts w:ascii="Arial" w:hAnsi="Arial" w:cs="Arial"/>
          <w:i/>
          <w:sz w:val="24"/>
          <w:szCs w:val="24"/>
        </w:rPr>
      </w:pPr>
      <w:commentRangeStart w:id="10"/>
      <w:r>
        <w:rPr>
          <w:rFonts w:ascii="Arial" w:hAnsi="Arial" w:cs="Arial"/>
          <w:i/>
          <w:sz w:val="24"/>
          <w:szCs w:val="24"/>
        </w:rPr>
        <w:t>Argentina</w:t>
      </w:r>
      <w:commentRangeEnd w:id="10"/>
      <w:r w:rsidR="00563F01">
        <w:rPr>
          <w:rStyle w:val="Refdecomentrio"/>
        </w:rPr>
        <w:commentReference w:id="10"/>
      </w:r>
    </w:p>
    <w:p w14:paraId="1D6BBD08" w14:textId="77777777" w:rsidR="00563F01" w:rsidRDefault="00563F01" w:rsidP="00BA0316">
      <w:pPr>
        <w:tabs>
          <w:tab w:val="left" w:pos="851"/>
          <w:tab w:val="left" w:pos="8364"/>
          <w:tab w:val="left" w:pos="8789"/>
        </w:tabs>
        <w:spacing w:before="120" w:after="120" w:line="360" w:lineRule="auto"/>
        <w:ind w:firstLine="708"/>
        <w:jc w:val="both"/>
        <w:rPr>
          <w:rFonts w:ascii="Arial" w:hAnsi="Arial" w:cs="Arial"/>
          <w:sz w:val="24"/>
          <w:szCs w:val="24"/>
        </w:rPr>
      </w:pPr>
      <w:r>
        <w:rPr>
          <w:noProof/>
          <w:lang w:eastAsia="pt-BR"/>
        </w:rPr>
        <w:drawing>
          <wp:anchor distT="0" distB="0" distL="114300" distR="114300" simplePos="0" relativeHeight="251657216" behindDoc="0" locked="0" layoutInCell="1" allowOverlap="1" wp14:anchorId="15747B2F" wp14:editId="30A66B9A">
            <wp:simplePos x="0" y="0"/>
            <wp:positionH relativeFrom="column">
              <wp:posOffset>1289685</wp:posOffset>
            </wp:positionH>
            <wp:positionV relativeFrom="paragraph">
              <wp:posOffset>42545</wp:posOffset>
            </wp:positionV>
            <wp:extent cx="1036955" cy="690880"/>
            <wp:effectExtent l="0" t="0" r="0" b="0"/>
            <wp:wrapSquare wrapText="bothSides"/>
            <wp:docPr id="8" name="Imagem 8" descr="Resultado de imagem para bandeira argen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bandeira argentin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36955" cy="690880"/>
                    </a:xfrm>
                    <a:prstGeom prst="rect">
                      <a:avLst/>
                    </a:prstGeom>
                    <a:noFill/>
                    <a:ln>
                      <a:noFill/>
                    </a:ln>
                  </pic:spPr>
                </pic:pic>
              </a:graphicData>
            </a:graphic>
            <wp14:sizeRelH relativeFrom="page">
              <wp14:pctWidth>0</wp14:pctWidth>
            </wp14:sizeRelH>
            <wp14:sizeRelV relativeFrom="page">
              <wp14:pctHeight>0</wp14:pctHeight>
            </wp14:sizeRelV>
          </wp:anchor>
        </w:drawing>
      </w:r>
      <w:r w:rsidR="00A452ED">
        <w:rPr>
          <w:rFonts w:ascii="Arial" w:hAnsi="Arial" w:cs="Arial"/>
          <w:sz w:val="24"/>
          <w:szCs w:val="24"/>
        </w:rPr>
        <w:t xml:space="preserve"> </w:t>
      </w:r>
    </w:p>
    <w:p w14:paraId="493FA0C4" w14:textId="77777777" w:rsidR="00563F01" w:rsidRDefault="00563F01" w:rsidP="00BA0316">
      <w:pPr>
        <w:tabs>
          <w:tab w:val="left" w:pos="851"/>
          <w:tab w:val="left" w:pos="8364"/>
          <w:tab w:val="left" w:pos="8789"/>
        </w:tabs>
        <w:spacing w:before="120" w:after="120" w:line="360" w:lineRule="auto"/>
        <w:ind w:firstLine="708"/>
        <w:jc w:val="both"/>
        <w:rPr>
          <w:rFonts w:ascii="Arial" w:hAnsi="Arial" w:cs="Arial"/>
          <w:sz w:val="24"/>
          <w:szCs w:val="24"/>
        </w:rPr>
      </w:pPr>
    </w:p>
    <w:p w14:paraId="29075646" w14:textId="77777777" w:rsidR="00563F01" w:rsidRDefault="00563F01" w:rsidP="00BA0316">
      <w:pPr>
        <w:tabs>
          <w:tab w:val="left" w:pos="851"/>
          <w:tab w:val="left" w:pos="8364"/>
          <w:tab w:val="left" w:pos="8789"/>
        </w:tabs>
        <w:spacing w:before="120" w:after="120" w:line="360" w:lineRule="auto"/>
        <w:ind w:firstLine="708"/>
        <w:jc w:val="both"/>
        <w:rPr>
          <w:rFonts w:ascii="Arial" w:hAnsi="Arial" w:cs="Arial"/>
          <w:sz w:val="24"/>
          <w:szCs w:val="24"/>
        </w:rPr>
      </w:pPr>
    </w:p>
    <w:p w14:paraId="19857175" w14:textId="30A5A1CF" w:rsidR="006376B6" w:rsidRDefault="00A452ED" w:rsidP="00BA0316">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Na Argentina, </w:t>
      </w:r>
      <w:r w:rsidR="00DE106F">
        <w:rPr>
          <w:rFonts w:ascii="Arial" w:hAnsi="Arial" w:cs="Arial"/>
          <w:sz w:val="24"/>
          <w:szCs w:val="24"/>
        </w:rPr>
        <w:t xml:space="preserve">país de tradição mais próxima à brasileira, tem-se também um modelo judicial com uma Corte </w:t>
      </w:r>
      <w:r w:rsidR="003C4133">
        <w:rPr>
          <w:rFonts w:ascii="Arial" w:hAnsi="Arial" w:cs="Arial"/>
          <w:sz w:val="24"/>
          <w:szCs w:val="24"/>
        </w:rPr>
        <w:t xml:space="preserve">Suprema </w:t>
      </w:r>
      <w:r w:rsidR="00DE106F">
        <w:rPr>
          <w:rFonts w:ascii="Arial" w:hAnsi="Arial" w:cs="Arial"/>
          <w:sz w:val="24"/>
          <w:szCs w:val="24"/>
        </w:rPr>
        <w:t xml:space="preserve">e de recurso extraordinário </w:t>
      </w:r>
      <w:r w:rsidR="00DE106F" w:rsidRPr="005E75B0">
        <w:rPr>
          <w:rFonts w:ascii="Arial" w:hAnsi="Arial" w:cs="Arial"/>
          <w:sz w:val="24"/>
          <w:szCs w:val="24"/>
        </w:rPr>
        <w:t>baseado</w:t>
      </w:r>
      <w:r w:rsidR="00F82227">
        <w:rPr>
          <w:rFonts w:ascii="Arial" w:hAnsi="Arial" w:cs="Arial"/>
          <w:sz w:val="24"/>
          <w:szCs w:val="24"/>
        </w:rPr>
        <w:t xml:space="preserve"> </w:t>
      </w:r>
      <w:r w:rsidR="00DE106F">
        <w:rPr>
          <w:rFonts w:ascii="Arial" w:hAnsi="Arial" w:cs="Arial"/>
          <w:sz w:val="24"/>
          <w:szCs w:val="24"/>
        </w:rPr>
        <w:t xml:space="preserve">no </w:t>
      </w:r>
      <w:proofErr w:type="spellStart"/>
      <w:r w:rsidR="00DE106F" w:rsidRPr="00DE106F">
        <w:rPr>
          <w:rFonts w:ascii="Arial" w:hAnsi="Arial" w:cs="Arial"/>
          <w:i/>
          <w:sz w:val="24"/>
          <w:szCs w:val="24"/>
        </w:rPr>
        <w:t>Judiciary</w:t>
      </w:r>
      <w:proofErr w:type="spellEnd"/>
      <w:r w:rsidR="00DE106F" w:rsidRPr="00DE106F">
        <w:rPr>
          <w:rFonts w:ascii="Arial" w:hAnsi="Arial" w:cs="Arial"/>
          <w:i/>
          <w:sz w:val="24"/>
          <w:szCs w:val="24"/>
        </w:rPr>
        <w:t xml:space="preserve"> </w:t>
      </w:r>
      <w:proofErr w:type="spellStart"/>
      <w:r w:rsidR="00DE106F" w:rsidRPr="00DE106F">
        <w:rPr>
          <w:rFonts w:ascii="Arial" w:hAnsi="Arial" w:cs="Arial"/>
          <w:i/>
          <w:sz w:val="24"/>
          <w:szCs w:val="24"/>
        </w:rPr>
        <w:t>Act</w:t>
      </w:r>
      <w:proofErr w:type="spellEnd"/>
      <w:r w:rsidR="00DE106F" w:rsidRPr="00DE106F">
        <w:rPr>
          <w:rFonts w:ascii="Arial" w:hAnsi="Arial" w:cs="Arial"/>
          <w:sz w:val="24"/>
          <w:szCs w:val="24"/>
        </w:rPr>
        <w:t xml:space="preserve"> dos Estados Unidos</w:t>
      </w:r>
      <w:r w:rsidR="006376B6">
        <w:rPr>
          <w:rFonts w:ascii="Arial" w:hAnsi="Arial" w:cs="Arial"/>
          <w:sz w:val="24"/>
          <w:szCs w:val="24"/>
        </w:rPr>
        <w:t xml:space="preserve">. Peculiarmente, houve também influências do modelo </w:t>
      </w:r>
      <w:r w:rsidR="00DE106F">
        <w:rPr>
          <w:rFonts w:ascii="Arial" w:hAnsi="Arial" w:cs="Arial"/>
          <w:sz w:val="24"/>
          <w:szCs w:val="24"/>
        </w:rPr>
        <w:t>d</w:t>
      </w:r>
      <w:r w:rsidR="00DE106F" w:rsidRPr="00DE106F">
        <w:rPr>
          <w:rFonts w:ascii="Arial" w:hAnsi="Arial" w:cs="Arial"/>
          <w:sz w:val="24"/>
          <w:szCs w:val="24"/>
        </w:rPr>
        <w:t xml:space="preserve">a cassação civil espanhola </w:t>
      </w:r>
      <w:r w:rsidR="00DE106F">
        <w:rPr>
          <w:rFonts w:ascii="Arial" w:hAnsi="Arial" w:cs="Arial"/>
          <w:sz w:val="24"/>
          <w:szCs w:val="24"/>
        </w:rPr>
        <w:t>(</w:t>
      </w:r>
      <w:proofErr w:type="spellStart"/>
      <w:r w:rsidR="00DE106F" w:rsidRPr="00DE106F">
        <w:rPr>
          <w:rFonts w:ascii="Arial" w:hAnsi="Arial" w:cs="Arial"/>
          <w:i/>
          <w:sz w:val="24"/>
          <w:szCs w:val="24"/>
        </w:rPr>
        <w:t>Ley</w:t>
      </w:r>
      <w:proofErr w:type="spellEnd"/>
      <w:r w:rsidR="00DE106F" w:rsidRPr="00DE106F">
        <w:rPr>
          <w:rFonts w:ascii="Arial" w:hAnsi="Arial" w:cs="Arial"/>
          <w:i/>
          <w:sz w:val="24"/>
          <w:szCs w:val="24"/>
        </w:rPr>
        <w:t xml:space="preserve"> de </w:t>
      </w:r>
      <w:proofErr w:type="spellStart"/>
      <w:r w:rsidR="00DE106F" w:rsidRPr="00DE106F">
        <w:rPr>
          <w:rFonts w:ascii="Arial" w:hAnsi="Arial" w:cs="Arial"/>
          <w:i/>
          <w:sz w:val="24"/>
          <w:szCs w:val="24"/>
        </w:rPr>
        <w:t>Enjuiciamiento</w:t>
      </w:r>
      <w:proofErr w:type="spellEnd"/>
      <w:r w:rsidR="00DE106F" w:rsidRPr="00DE106F">
        <w:rPr>
          <w:rFonts w:ascii="Arial" w:hAnsi="Arial" w:cs="Arial"/>
          <w:i/>
          <w:sz w:val="24"/>
          <w:szCs w:val="24"/>
        </w:rPr>
        <w:t xml:space="preserve"> Civil</w:t>
      </w:r>
      <w:r w:rsidR="00DE106F" w:rsidRPr="00DE106F">
        <w:rPr>
          <w:rFonts w:ascii="Arial" w:hAnsi="Arial" w:cs="Arial"/>
          <w:sz w:val="24"/>
          <w:szCs w:val="24"/>
        </w:rPr>
        <w:t>, de 1855</w:t>
      </w:r>
      <w:r w:rsidR="00DE106F">
        <w:rPr>
          <w:rFonts w:ascii="Arial" w:hAnsi="Arial" w:cs="Arial"/>
          <w:sz w:val="24"/>
          <w:szCs w:val="24"/>
        </w:rPr>
        <w:t>).</w:t>
      </w:r>
      <w:r w:rsidR="006376B6">
        <w:rPr>
          <w:rFonts w:ascii="Arial" w:hAnsi="Arial" w:cs="Arial"/>
          <w:sz w:val="24"/>
          <w:szCs w:val="24"/>
        </w:rPr>
        <w:t xml:space="preserve"> </w:t>
      </w:r>
    </w:p>
    <w:p w14:paraId="2F5E478F" w14:textId="123808E4" w:rsidR="00F82227" w:rsidRDefault="006376B6" w:rsidP="006376B6">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Mais especificamente em relação ao estabelecimento de filtros ao cabimento de recursos dirigidos à Corte Suprema, sobreveio em 1990 a Lei nº 23.774, que deu nova redação ao </w:t>
      </w:r>
      <w:r w:rsidR="003C4133">
        <w:rPr>
          <w:rFonts w:ascii="Arial" w:hAnsi="Arial" w:cs="Arial"/>
          <w:sz w:val="24"/>
          <w:szCs w:val="24"/>
        </w:rPr>
        <w:t xml:space="preserve">art. </w:t>
      </w:r>
      <w:r>
        <w:rPr>
          <w:rFonts w:ascii="Arial" w:hAnsi="Arial" w:cs="Arial"/>
          <w:sz w:val="24"/>
          <w:szCs w:val="24"/>
        </w:rPr>
        <w:t xml:space="preserve">280 do </w:t>
      </w:r>
      <w:r>
        <w:rPr>
          <w:rFonts w:ascii="Arial" w:hAnsi="Arial" w:cs="Arial"/>
          <w:i/>
          <w:sz w:val="24"/>
          <w:szCs w:val="24"/>
        </w:rPr>
        <w:t xml:space="preserve">Código </w:t>
      </w:r>
      <w:proofErr w:type="spellStart"/>
      <w:r>
        <w:rPr>
          <w:rFonts w:ascii="Arial" w:hAnsi="Arial" w:cs="Arial"/>
          <w:i/>
          <w:sz w:val="24"/>
          <w:szCs w:val="24"/>
        </w:rPr>
        <w:t>Procesal</w:t>
      </w:r>
      <w:proofErr w:type="spellEnd"/>
      <w:r>
        <w:rPr>
          <w:rFonts w:ascii="Arial" w:hAnsi="Arial" w:cs="Arial"/>
          <w:i/>
          <w:sz w:val="24"/>
          <w:szCs w:val="24"/>
        </w:rPr>
        <w:t xml:space="preserve"> Civil</w:t>
      </w:r>
      <w:r w:rsidR="00437380">
        <w:rPr>
          <w:rFonts w:ascii="Arial" w:hAnsi="Arial" w:cs="Arial"/>
          <w:i/>
          <w:sz w:val="24"/>
          <w:szCs w:val="24"/>
        </w:rPr>
        <w:t xml:space="preserve"> </w:t>
      </w:r>
      <w:r>
        <w:rPr>
          <w:rFonts w:ascii="Arial" w:hAnsi="Arial" w:cs="Arial"/>
          <w:i/>
          <w:sz w:val="24"/>
          <w:szCs w:val="24"/>
        </w:rPr>
        <w:t xml:space="preserve">y Comercial de </w:t>
      </w:r>
      <w:proofErr w:type="spellStart"/>
      <w:r>
        <w:rPr>
          <w:rFonts w:ascii="Arial" w:hAnsi="Arial" w:cs="Arial"/>
          <w:i/>
          <w:sz w:val="24"/>
          <w:szCs w:val="24"/>
        </w:rPr>
        <w:t>la</w:t>
      </w:r>
      <w:proofErr w:type="spellEnd"/>
      <w:r>
        <w:rPr>
          <w:rFonts w:ascii="Arial" w:hAnsi="Arial" w:cs="Arial"/>
          <w:i/>
          <w:sz w:val="24"/>
          <w:szCs w:val="24"/>
        </w:rPr>
        <w:t xml:space="preserve"> Nación</w:t>
      </w:r>
      <w:r>
        <w:rPr>
          <w:rFonts w:ascii="Arial" w:hAnsi="Arial" w:cs="Arial"/>
          <w:sz w:val="24"/>
          <w:szCs w:val="24"/>
        </w:rPr>
        <w:t xml:space="preserve">, que trata do procedimento ante </w:t>
      </w:r>
      <w:r w:rsidR="003C4133">
        <w:rPr>
          <w:rFonts w:ascii="Arial" w:hAnsi="Arial" w:cs="Arial"/>
          <w:sz w:val="24"/>
          <w:szCs w:val="24"/>
        </w:rPr>
        <w:t>a</w:t>
      </w:r>
      <w:r>
        <w:rPr>
          <w:rFonts w:ascii="Arial" w:hAnsi="Arial" w:cs="Arial"/>
          <w:sz w:val="24"/>
          <w:szCs w:val="24"/>
        </w:rPr>
        <w:t xml:space="preserve"> Corte Suprema argentina. O dispositivo mencionado prevê: </w:t>
      </w:r>
    </w:p>
    <w:p w14:paraId="2023ABEE" w14:textId="77777777" w:rsidR="00FF7F2C" w:rsidRDefault="00FF7F2C" w:rsidP="003715F9">
      <w:pPr>
        <w:tabs>
          <w:tab w:val="left" w:pos="851"/>
          <w:tab w:val="left" w:pos="8364"/>
          <w:tab w:val="left" w:pos="8789"/>
        </w:tabs>
        <w:spacing w:after="0" w:line="240" w:lineRule="auto"/>
        <w:ind w:left="2268" w:firstLine="284"/>
        <w:jc w:val="both"/>
        <w:rPr>
          <w:rFonts w:ascii="Arial" w:hAnsi="Arial" w:cs="Arial"/>
          <w:sz w:val="20"/>
          <w:szCs w:val="20"/>
        </w:rPr>
      </w:pPr>
    </w:p>
    <w:p w14:paraId="7D205C39" w14:textId="2DA439A6" w:rsidR="00FF7F2C" w:rsidRDefault="006376B6" w:rsidP="003715F9">
      <w:pPr>
        <w:tabs>
          <w:tab w:val="left" w:pos="851"/>
          <w:tab w:val="left" w:pos="8364"/>
          <w:tab w:val="left" w:pos="8789"/>
        </w:tabs>
        <w:spacing w:after="0" w:line="240" w:lineRule="auto"/>
        <w:ind w:left="2268" w:firstLine="284"/>
        <w:jc w:val="both"/>
        <w:rPr>
          <w:rFonts w:ascii="Arial" w:hAnsi="Arial" w:cs="Arial"/>
          <w:sz w:val="20"/>
          <w:szCs w:val="20"/>
        </w:rPr>
      </w:pPr>
      <w:r w:rsidRPr="00CF320E">
        <w:rPr>
          <w:rFonts w:ascii="Arial" w:hAnsi="Arial" w:cs="Arial"/>
          <w:sz w:val="20"/>
          <w:szCs w:val="20"/>
        </w:rPr>
        <w:t>Quando a Corte Suprema conhecer me</w:t>
      </w:r>
      <w:r w:rsidR="00F533E9">
        <w:rPr>
          <w:rFonts w:ascii="Arial" w:hAnsi="Arial" w:cs="Arial"/>
          <w:sz w:val="20"/>
          <w:szCs w:val="20"/>
        </w:rPr>
        <w:t>diante recurso extraordinário</w:t>
      </w:r>
      <w:r w:rsidRPr="00CF320E">
        <w:rPr>
          <w:rFonts w:ascii="Arial" w:hAnsi="Arial" w:cs="Arial"/>
          <w:sz w:val="20"/>
          <w:szCs w:val="20"/>
        </w:rPr>
        <w:t xml:space="preserve"> a recepção de uma causa</w:t>
      </w:r>
      <w:r w:rsidR="00F533E9">
        <w:rPr>
          <w:rFonts w:ascii="Arial" w:hAnsi="Arial" w:cs="Arial"/>
          <w:sz w:val="20"/>
          <w:szCs w:val="20"/>
        </w:rPr>
        <w:t>,</w:t>
      </w:r>
      <w:r w:rsidRPr="00CF320E">
        <w:rPr>
          <w:rFonts w:ascii="Arial" w:hAnsi="Arial" w:cs="Arial"/>
          <w:sz w:val="20"/>
          <w:szCs w:val="20"/>
        </w:rPr>
        <w:t xml:space="preserve"> implicará a avocação dos autos. A Corte, segundo sua discricionariedade sã, e com a só invocação desta norma, poderá rechaçar o recurso extraordinário, por falta de lesão federal suficiente ou quando as questões discutidas carecerem de substancialidade ou de transcendência</w:t>
      </w:r>
      <w:r w:rsidR="00FB5DB1">
        <w:rPr>
          <w:rFonts w:ascii="Arial" w:hAnsi="Arial" w:cs="Arial"/>
          <w:sz w:val="20"/>
          <w:szCs w:val="20"/>
        </w:rPr>
        <w:t>.</w:t>
      </w:r>
      <w:r w:rsidRPr="00CF320E">
        <w:rPr>
          <w:rStyle w:val="Refdenotaderodap"/>
          <w:rFonts w:ascii="Arial" w:hAnsi="Arial" w:cs="Arial"/>
          <w:sz w:val="20"/>
          <w:szCs w:val="20"/>
        </w:rPr>
        <w:footnoteReference w:id="10"/>
      </w:r>
    </w:p>
    <w:p w14:paraId="4EEBF950" w14:textId="2BF8F583" w:rsidR="00F82227" w:rsidRPr="00CF320E" w:rsidRDefault="00F82227" w:rsidP="003715F9">
      <w:pPr>
        <w:tabs>
          <w:tab w:val="left" w:pos="851"/>
          <w:tab w:val="left" w:pos="8364"/>
          <w:tab w:val="left" w:pos="8789"/>
        </w:tabs>
        <w:spacing w:after="0" w:line="240" w:lineRule="auto"/>
        <w:ind w:left="2268" w:firstLine="284"/>
        <w:jc w:val="both"/>
        <w:rPr>
          <w:rFonts w:ascii="Arial" w:hAnsi="Arial" w:cs="Arial"/>
          <w:sz w:val="20"/>
          <w:szCs w:val="20"/>
        </w:rPr>
      </w:pPr>
    </w:p>
    <w:p w14:paraId="4DC84D06" w14:textId="77777777" w:rsidR="006376B6" w:rsidRDefault="00563F01" w:rsidP="006376B6">
      <w:pPr>
        <w:tabs>
          <w:tab w:val="left" w:pos="851"/>
          <w:tab w:val="left" w:pos="8364"/>
          <w:tab w:val="left" w:pos="8789"/>
        </w:tabs>
        <w:spacing w:before="120" w:after="120" w:line="360" w:lineRule="auto"/>
        <w:ind w:firstLine="708"/>
        <w:jc w:val="both"/>
        <w:rPr>
          <w:rFonts w:ascii="Arial" w:hAnsi="Arial" w:cs="Arial"/>
          <w:sz w:val="24"/>
          <w:szCs w:val="24"/>
        </w:rPr>
      </w:pPr>
      <w:r>
        <w:rPr>
          <w:noProof/>
          <w:lang w:eastAsia="pt-BR"/>
        </w:rPr>
        <w:drawing>
          <wp:anchor distT="0" distB="0" distL="114300" distR="114300" simplePos="0" relativeHeight="251658240" behindDoc="0" locked="0" layoutInCell="1" allowOverlap="1" wp14:anchorId="7B7ACF41" wp14:editId="316DE86D">
            <wp:simplePos x="0" y="0"/>
            <wp:positionH relativeFrom="column">
              <wp:posOffset>446405</wp:posOffset>
            </wp:positionH>
            <wp:positionV relativeFrom="paragraph">
              <wp:posOffset>1391285</wp:posOffset>
            </wp:positionV>
            <wp:extent cx="2046605" cy="1530350"/>
            <wp:effectExtent l="0" t="0" r="0" b="0"/>
            <wp:wrapSquare wrapText="bothSides"/>
            <wp:docPr id="11" name="Imagem 11" descr="Resultado de imagem para suprema  corte da Argen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m para suprema  corte da Argentin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46605" cy="1530350"/>
                    </a:xfrm>
                    <a:prstGeom prst="rect">
                      <a:avLst/>
                    </a:prstGeom>
                    <a:noFill/>
                    <a:ln>
                      <a:noFill/>
                    </a:ln>
                  </pic:spPr>
                </pic:pic>
              </a:graphicData>
            </a:graphic>
            <wp14:sizeRelH relativeFrom="page">
              <wp14:pctWidth>0</wp14:pctWidth>
            </wp14:sizeRelH>
            <wp14:sizeRelV relativeFrom="page">
              <wp14:pctHeight>0</wp14:pctHeight>
            </wp14:sizeRelV>
          </wp:anchor>
        </w:drawing>
      </w:r>
      <w:r w:rsidR="006376B6">
        <w:rPr>
          <w:rFonts w:ascii="Arial" w:hAnsi="Arial" w:cs="Arial"/>
          <w:sz w:val="24"/>
          <w:szCs w:val="24"/>
        </w:rPr>
        <w:t xml:space="preserve">Também se prevê o recurso de </w:t>
      </w:r>
      <w:proofErr w:type="spellStart"/>
      <w:r w:rsidR="006376B6">
        <w:rPr>
          <w:rFonts w:ascii="Arial" w:hAnsi="Arial" w:cs="Arial"/>
          <w:i/>
          <w:sz w:val="24"/>
          <w:szCs w:val="24"/>
        </w:rPr>
        <w:t>queja</w:t>
      </w:r>
      <w:proofErr w:type="spellEnd"/>
      <w:r w:rsidR="006376B6">
        <w:rPr>
          <w:rFonts w:ascii="Arial" w:hAnsi="Arial" w:cs="Arial"/>
          <w:i/>
          <w:sz w:val="24"/>
          <w:szCs w:val="24"/>
        </w:rPr>
        <w:t xml:space="preserve"> por </w:t>
      </w:r>
      <w:proofErr w:type="spellStart"/>
      <w:r w:rsidR="006376B6">
        <w:rPr>
          <w:rFonts w:ascii="Arial" w:hAnsi="Arial" w:cs="Arial"/>
          <w:i/>
          <w:sz w:val="24"/>
          <w:szCs w:val="24"/>
        </w:rPr>
        <w:t>denegación</w:t>
      </w:r>
      <w:proofErr w:type="spellEnd"/>
      <w:r w:rsidR="006376B6">
        <w:rPr>
          <w:rFonts w:ascii="Arial" w:hAnsi="Arial" w:cs="Arial"/>
          <w:i/>
          <w:sz w:val="24"/>
          <w:szCs w:val="24"/>
        </w:rPr>
        <w:t xml:space="preserve"> de recursos </w:t>
      </w:r>
      <w:proofErr w:type="gramStart"/>
      <w:r w:rsidR="006376B6">
        <w:rPr>
          <w:rFonts w:ascii="Arial" w:hAnsi="Arial" w:cs="Arial"/>
          <w:i/>
          <w:sz w:val="24"/>
          <w:szCs w:val="24"/>
        </w:rPr>
        <w:t xml:space="preserve">ante </w:t>
      </w:r>
      <w:proofErr w:type="spellStart"/>
      <w:r w:rsidR="006376B6">
        <w:rPr>
          <w:rFonts w:ascii="Arial" w:hAnsi="Arial" w:cs="Arial"/>
          <w:i/>
          <w:sz w:val="24"/>
          <w:szCs w:val="24"/>
        </w:rPr>
        <w:t>la</w:t>
      </w:r>
      <w:proofErr w:type="spellEnd"/>
      <w:proofErr w:type="gramEnd"/>
      <w:r w:rsidR="006376B6">
        <w:rPr>
          <w:rFonts w:ascii="Arial" w:hAnsi="Arial" w:cs="Arial"/>
          <w:i/>
          <w:sz w:val="24"/>
          <w:szCs w:val="24"/>
        </w:rPr>
        <w:t xml:space="preserve"> Corte Suprema </w:t>
      </w:r>
      <w:r w:rsidR="006376B6">
        <w:rPr>
          <w:rFonts w:ascii="Arial" w:hAnsi="Arial" w:cs="Arial"/>
          <w:sz w:val="24"/>
          <w:szCs w:val="24"/>
        </w:rPr>
        <w:t>(“queixa por denegação de recursos para a Corte Suprema).</w:t>
      </w:r>
      <w:r w:rsidR="004D495A">
        <w:rPr>
          <w:rFonts w:ascii="Arial" w:hAnsi="Arial" w:cs="Arial"/>
          <w:sz w:val="24"/>
          <w:szCs w:val="24"/>
        </w:rPr>
        <w:t xml:space="preserve"> Apenas se destaca que à Corte Suprema argentina, tal como ocorria com o STF até 1988, ainda se atribui a tarefa de guarda da Constituição ao lado da de também zelar pela aplicação da legislação federal infraconstitucional.</w:t>
      </w:r>
    </w:p>
    <w:p w14:paraId="183FCCA7" w14:textId="77777777" w:rsidR="00563F01" w:rsidRDefault="00563F01"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629AE49A" w14:textId="77777777" w:rsidR="00563F01" w:rsidRDefault="00563F01"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6B40E227" w14:textId="08EF6ECC" w:rsidR="00563F01" w:rsidRDefault="00563F01" w:rsidP="006376B6">
      <w:pPr>
        <w:tabs>
          <w:tab w:val="left" w:pos="851"/>
          <w:tab w:val="left" w:pos="8364"/>
          <w:tab w:val="left" w:pos="8789"/>
        </w:tabs>
        <w:spacing w:before="120" w:after="120" w:line="360" w:lineRule="auto"/>
        <w:ind w:firstLine="708"/>
        <w:jc w:val="both"/>
        <w:rPr>
          <w:rFonts w:ascii="Arial" w:hAnsi="Arial" w:cs="Arial"/>
          <w:sz w:val="24"/>
          <w:szCs w:val="24"/>
        </w:rPr>
      </w:pPr>
      <w:commentRangeStart w:id="11"/>
      <w:r>
        <w:rPr>
          <w:rFonts w:ascii="Arial" w:hAnsi="Arial" w:cs="Arial"/>
          <w:sz w:val="24"/>
          <w:szCs w:val="24"/>
        </w:rPr>
        <w:t xml:space="preserve">Palácio de Justiça </w:t>
      </w:r>
      <w:r w:rsidR="00FF7F2C">
        <w:rPr>
          <w:rFonts w:ascii="Arial" w:hAnsi="Arial" w:cs="Arial"/>
          <w:sz w:val="24"/>
          <w:szCs w:val="24"/>
        </w:rPr>
        <w:t>a</w:t>
      </w:r>
      <w:r>
        <w:rPr>
          <w:rFonts w:ascii="Arial" w:hAnsi="Arial" w:cs="Arial"/>
          <w:sz w:val="24"/>
          <w:szCs w:val="24"/>
        </w:rPr>
        <w:t>rgentino</w:t>
      </w:r>
      <w:commentRangeEnd w:id="11"/>
      <w:r>
        <w:rPr>
          <w:rStyle w:val="Refdecomentrio"/>
        </w:rPr>
        <w:commentReference w:id="11"/>
      </w:r>
    </w:p>
    <w:p w14:paraId="3330D5D3" w14:textId="77777777" w:rsidR="00563F01" w:rsidRDefault="00563F01"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7387C99B" w14:textId="77777777" w:rsidR="0058308F" w:rsidRDefault="0058308F"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3B4E23DD" w14:textId="77777777" w:rsidR="00563F01" w:rsidRDefault="00563F01"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3FC2A622" w14:textId="77777777" w:rsidR="00563F01" w:rsidRDefault="00563F01"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296C3FD1" w14:textId="77777777" w:rsidR="00563F01" w:rsidRDefault="00563F01"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38D90A1F" w14:textId="77777777" w:rsidR="0058308F" w:rsidRPr="0058308F" w:rsidRDefault="0058308F" w:rsidP="0058308F">
      <w:pPr>
        <w:pStyle w:val="PargrafodaLista"/>
        <w:numPr>
          <w:ilvl w:val="2"/>
          <w:numId w:val="5"/>
        </w:numPr>
        <w:tabs>
          <w:tab w:val="left" w:pos="2552"/>
        </w:tabs>
        <w:spacing w:line="360" w:lineRule="auto"/>
        <w:ind w:left="2552" w:hanging="567"/>
        <w:jc w:val="both"/>
        <w:rPr>
          <w:rFonts w:ascii="Arial" w:hAnsi="Arial" w:cs="Arial"/>
          <w:i/>
          <w:sz w:val="24"/>
          <w:szCs w:val="24"/>
        </w:rPr>
      </w:pPr>
      <w:commentRangeStart w:id="12"/>
      <w:r>
        <w:rPr>
          <w:rFonts w:ascii="Arial" w:hAnsi="Arial" w:cs="Arial"/>
          <w:i/>
          <w:sz w:val="24"/>
          <w:szCs w:val="24"/>
        </w:rPr>
        <w:t>Inglaterra</w:t>
      </w:r>
      <w:commentRangeEnd w:id="12"/>
      <w:r w:rsidR="00F30519">
        <w:rPr>
          <w:rStyle w:val="Refdecomentrio"/>
        </w:rPr>
        <w:commentReference w:id="12"/>
      </w:r>
    </w:p>
    <w:p w14:paraId="79660EE4" w14:textId="77777777" w:rsidR="00563F01" w:rsidRDefault="00F30519" w:rsidP="006376B6">
      <w:pPr>
        <w:tabs>
          <w:tab w:val="left" w:pos="851"/>
          <w:tab w:val="left" w:pos="8364"/>
          <w:tab w:val="left" w:pos="8789"/>
        </w:tabs>
        <w:spacing w:before="120" w:after="120" w:line="360" w:lineRule="auto"/>
        <w:ind w:firstLine="708"/>
        <w:jc w:val="both"/>
        <w:rPr>
          <w:rFonts w:ascii="Arial" w:hAnsi="Arial" w:cs="Arial"/>
          <w:sz w:val="24"/>
          <w:szCs w:val="24"/>
        </w:rPr>
      </w:pPr>
      <w:r>
        <w:rPr>
          <w:noProof/>
          <w:lang w:eastAsia="pt-BR"/>
        </w:rPr>
        <w:drawing>
          <wp:anchor distT="0" distB="0" distL="114300" distR="114300" simplePos="0" relativeHeight="251660288" behindDoc="0" locked="0" layoutInCell="1" allowOverlap="1" wp14:anchorId="607A6228" wp14:editId="52147A16">
            <wp:simplePos x="0" y="0"/>
            <wp:positionH relativeFrom="column">
              <wp:posOffset>3223260</wp:posOffset>
            </wp:positionH>
            <wp:positionV relativeFrom="paragraph">
              <wp:posOffset>125730</wp:posOffset>
            </wp:positionV>
            <wp:extent cx="1337310" cy="668655"/>
            <wp:effectExtent l="0" t="0" r="0" b="0"/>
            <wp:wrapSquare wrapText="bothSides"/>
            <wp:docPr id="13" name="Imagem 13" descr="Resultado de imagem para bandeira do reino u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ultado de imagem para bandeira do reino unid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7310" cy="668655"/>
                    </a:xfrm>
                    <a:prstGeom prst="rect">
                      <a:avLst/>
                    </a:prstGeom>
                    <a:noFill/>
                    <a:ln>
                      <a:noFill/>
                    </a:ln>
                  </pic:spPr>
                </pic:pic>
              </a:graphicData>
            </a:graphic>
            <wp14:sizeRelH relativeFrom="page">
              <wp14:pctWidth>0</wp14:pctWidth>
            </wp14:sizeRelH>
            <wp14:sizeRelV relativeFrom="page">
              <wp14:pctHeight>0</wp14:pctHeight>
            </wp14:sizeRelV>
          </wp:anchor>
        </w:drawing>
      </w:r>
      <w:r w:rsidR="00563F01">
        <w:rPr>
          <w:noProof/>
          <w:lang w:eastAsia="pt-BR"/>
        </w:rPr>
        <w:drawing>
          <wp:anchor distT="0" distB="0" distL="114300" distR="114300" simplePos="0" relativeHeight="251659264" behindDoc="0" locked="0" layoutInCell="1" allowOverlap="1" wp14:anchorId="769C8ADC" wp14:editId="6E881733">
            <wp:simplePos x="0" y="0"/>
            <wp:positionH relativeFrom="column">
              <wp:posOffset>1277620</wp:posOffset>
            </wp:positionH>
            <wp:positionV relativeFrom="paragraph">
              <wp:posOffset>62865</wp:posOffset>
            </wp:positionV>
            <wp:extent cx="1217295" cy="729615"/>
            <wp:effectExtent l="0" t="0" r="1905" b="0"/>
            <wp:wrapSquare wrapText="bothSides"/>
            <wp:docPr id="12" name="Imagem 12" descr="Resultado de imagem para bandeira inglat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m para bandeira inglaterr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7295" cy="729615"/>
                    </a:xfrm>
                    <a:prstGeom prst="rect">
                      <a:avLst/>
                    </a:prstGeom>
                    <a:noFill/>
                    <a:ln>
                      <a:noFill/>
                    </a:ln>
                  </pic:spPr>
                </pic:pic>
              </a:graphicData>
            </a:graphic>
            <wp14:sizeRelH relativeFrom="page">
              <wp14:pctWidth>0</wp14:pctWidth>
            </wp14:sizeRelH>
            <wp14:sizeRelV relativeFrom="page">
              <wp14:pctHeight>0</wp14:pctHeight>
            </wp14:sizeRelV>
          </wp:anchor>
        </w:drawing>
      </w:r>
      <w:r w:rsidR="0058308F">
        <w:rPr>
          <w:rFonts w:ascii="Arial" w:hAnsi="Arial" w:cs="Arial"/>
          <w:sz w:val="24"/>
          <w:szCs w:val="24"/>
        </w:rPr>
        <w:tab/>
      </w:r>
    </w:p>
    <w:p w14:paraId="5B56338B" w14:textId="77777777" w:rsidR="00563F01" w:rsidRDefault="00563F01"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150438EF" w14:textId="77777777" w:rsidR="00563F01" w:rsidRDefault="00563F01"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5E08EFB4" w14:textId="77777777" w:rsidR="00563F01" w:rsidRPr="00F30519" w:rsidRDefault="00F30519" w:rsidP="00F30519">
      <w:pPr>
        <w:pStyle w:val="PargrafodaLista"/>
        <w:numPr>
          <w:ilvl w:val="0"/>
          <w:numId w:val="9"/>
        </w:numPr>
        <w:tabs>
          <w:tab w:val="left" w:pos="851"/>
          <w:tab w:val="left" w:pos="8364"/>
          <w:tab w:val="left" w:pos="8789"/>
        </w:tabs>
        <w:spacing w:before="120" w:after="120" w:line="360" w:lineRule="auto"/>
        <w:rPr>
          <w:rFonts w:ascii="Arial" w:hAnsi="Arial" w:cs="Arial"/>
          <w:sz w:val="14"/>
          <w:szCs w:val="14"/>
        </w:rPr>
      </w:pPr>
      <w:r>
        <w:rPr>
          <w:rFonts w:ascii="Arial" w:hAnsi="Arial" w:cs="Arial"/>
          <w:sz w:val="14"/>
          <w:szCs w:val="14"/>
        </w:rPr>
        <w:t xml:space="preserve">          </w:t>
      </w:r>
      <w:r w:rsidRPr="00F30519">
        <w:rPr>
          <w:rFonts w:ascii="Arial" w:hAnsi="Arial" w:cs="Arial"/>
          <w:sz w:val="14"/>
          <w:szCs w:val="14"/>
        </w:rPr>
        <w:t xml:space="preserve">Bandeira da Inglaterra   </w:t>
      </w:r>
      <w:r>
        <w:rPr>
          <w:rFonts w:ascii="Arial" w:hAnsi="Arial" w:cs="Arial"/>
          <w:sz w:val="14"/>
          <w:szCs w:val="14"/>
        </w:rPr>
        <w:t xml:space="preserve">                                                                </w:t>
      </w:r>
      <w:r w:rsidRPr="00F30519">
        <w:rPr>
          <w:rFonts w:ascii="Arial" w:hAnsi="Arial" w:cs="Arial"/>
          <w:sz w:val="14"/>
          <w:szCs w:val="14"/>
        </w:rPr>
        <w:t xml:space="preserve">   2. Bandeira do Reino Unido</w:t>
      </w:r>
    </w:p>
    <w:p w14:paraId="17E0C627" w14:textId="77777777" w:rsidR="00563F01" w:rsidRDefault="00563F01"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251E8004" w14:textId="28F7207F" w:rsidR="0058308F" w:rsidRDefault="00FE08F5" w:rsidP="006376B6">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Na Inglaterra</w:t>
      </w:r>
      <w:r w:rsidR="009D46D4">
        <w:rPr>
          <w:rFonts w:ascii="Arial" w:hAnsi="Arial" w:cs="Arial"/>
          <w:sz w:val="24"/>
          <w:szCs w:val="24"/>
        </w:rPr>
        <w:t xml:space="preserve"> e</w:t>
      </w:r>
      <w:r w:rsidR="00904377">
        <w:rPr>
          <w:rFonts w:ascii="Arial" w:hAnsi="Arial" w:cs="Arial"/>
          <w:sz w:val="24"/>
          <w:szCs w:val="24"/>
        </w:rPr>
        <w:t xml:space="preserve"> nos</w:t>
      </w:r>
      <w:r>
        <w:rPr>
          <w:rFonts w:ascii="Arial" w:hAnsi="Arial" w:cs="Arial"/>
          <w:sz w:val="24"/>
          <w:szCs w:val="24"/>
        </w:rPr>
        <w:t xml:space="preserve"> demais países integrantes do Reino Unido, não se tinha, até 2009, uma Suprema Corte, em razão da forte supremacia parlamentar que ali se tem. Até então, as funções judiciais de Corte de Apelação eram desempenhadas pela Câmara dos Lordes (</w:t>
      </w:r>
      <w:proofErr w:type="spellStart"/>
      <w:r>
        <w:rPr>
          <w:rFonts w:ascii="Arial" w:hAnsi="Arial" w:cs="Arial"/>
          <w:i/>
          <w:sz w:val="24"/>
          <w:szCs w:val="24"/>
        </w:rPr>
        <w:t>House</w:t>
      </w:r>
      <w:proofErr w:type="spellEnd"/>
      <w:r>
        <w:rPr>
          <w:rFonts w:ascii="Arial" w:hAnsi="Arial" w:cs="Arial"/>
          <w:i/>
          <w:sz w:val="24"/>
          <w:szCs w:val="24"/>
        </w:rPr>
        <w:t xml:space="preserve"> </w:t>
      </w:r>
      <w:proofErr w:type="spellStart"/>
      <w:r>
        <w:rPr>
          <w:rFonts w:ascii="Arial" w:hAnsi="Arial" w:cs="Arial"/>
          <w:i/>
          <w:sz w:val="24"/>
          <w:szCs w:val="24"/>
        </w:rPr>
        <w:t>of</w:t>
      </w:r>
      <w:proofErr w:type="spellEnd"/>
      <w:r>
        <w:rPr>
          <w:rFonts w:ascii="Arial" w:hAnsi="Arial" w:cs="Arial"/>
          <w:i/>
          <w:sz w:val="24"/>
          <w:szCs w:val="24"/>
        </w:rPr>
        <w:t xml:space="preserve"> </w:t>
      </w:r>
      <w:proofErr w:type="spellStart"/>
      <w:r>
        <w:rPr>
          <w:rFonts w:ascii="Arial" w:hAnsi="Arial" w:cs="Arial"/>
          <w:i/>
          <w:sz w:val="24"/>
          <w:szCs w:val="24"/>
        </w:rPr>
        <w:t>Lords</w:t>
      </w:r>
      <w:proofErr w:type="spellEnd"/>
      <w:r>
        <w:rPr>
          <w:rFonts w:ascii="Arial" w:hAnsi="Arial" w:cs="Arial"/>
          <w:sz w:val="24"/>
          <w:szCs w:val="24"/>
        </w:rPr>
        <w:t>), uma das casas legislativas da democracia britânica.</w:t>
      </w:r>
    </w:p>
    <w:p w14:paraId="1E21D59F" w14:textId="77DFE051" w:rsidR="00A70E79" w:rsidRDefault="00E030BB" w:rsidP="00CF320E">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 xml:space="preserve">Em 1934, a partir da edição do </w:t>
      </w:r>
      <w:proofErr w:type="spellStart"/>
      <w:r>
        <w:rPr>
          <w:rFonts w:ascii="Arial" w:hAnsi="Arial" w:cs="Arial"/>
          <w:i/>
          <w:sz w:val="24"/>
          <w:szCs w:val="24"/>
        </w:rPr>
        <w:t>Administration</w:t>
      </w:r>
      <w:proofErr w:type="spellEnd"/>
      <w:r>
        <w:rPr>
          <w:rFonts w:ascii="Arial" w:hAnsi="Arial" w:cs="Arial"/>
          <w:i/>
          <w:sz w:val="24"/>
          <w:szCs w:val="24"/>
        </w:rPr>
        <w:t xml:space="preserve"> </w:t>
      </w:r>
      <w:proofErr w:type="spellStart"/>
      <w:r>
        <w:rPr>
          <w:rFonts w:ascii="Arial" w:hAnsi="Arial" w:cs="Arial"/>
          <w:i/>
          <w:sz w:val="24"/>
          <w:szCs w:val="24"/>
        </w:rPr>
        <w:t>of</w:t>
      </w:r>
      <w:proofErr w:type="spellEnd"/>
      <w:r>
        <w:rPr>
          <w:rFonts w:ascii="Arial" w:hAnsi="Arial" w:cs="Arial"/>
          <w:i/>
          <w:sz w:val="24"/>
          <w:szCs w:val="24"/>
        </w:rPr>
        <w:t xml:space="preserve"> Justice Appeal </w:t>
      </w:r>
      <w:proofErr w:type="spellStart"/>
      <w:r>
        <w:rPr>
          <w:rFonts w:ascii="Arial" w:hAnsi="Arial" w:cs="Arial"/>
          <w:i/>
          <w:sz w:val="24"/>
          <w:szCs w:val="24"/>
        </w:rPr>
        <w:t>Act</w:t>
      </w:r>
      <w:proofErr w:type="spellEnd"/>
      <w:r w:rsidR="008C759B">
        <w:rPr>
          <w:rFonts w:ascii="Arial" w:hAnsi="Arial" w:cs="Arial"/>
          <w:sz w:val="24"/>
          <w:szCs w:val="24"/>
        </w:rPr>
        <w:t xml:space="preserve"> (cuja integralidade pode ser conferida em: </w:t>
      </w:r>
      <w:r w:rsidR="00904377">
        <w:rPr>
          <w:rFonts w:ascii="Arial" w:hAnsi="Arial" w:cs="Arial"/>
          <w:sz w:val="24"/>
          <w:szCs w:val="24"/>
        </w:rPr>
        <w:t>&lt;</w:t>
      </w:r>
      <w:hyperlink r:id="rId21" w:history="1">
        <w:r w:rsidR="00F267E1" w:rsidRPr="00CF320E">
          <w:rPr>
            <w:rStyle w:val="Hyperlink"/>
            <w:rFonts w:ascii="Arial" w:hAnsi="Arial" w:cs="Arial"/>
            <w:sz w:val="24"/>
            <w:szCs w:val="24"/>
          </w:rPr>
          <w:t>http://www.legislation.gov.uk/ukpga/1934/40/pdfs/ukpga_19340040_en.pdf?timeline=true</w:t>
        </w:r>
      </w:hyperlink>
      <w:r w:rsidR="00904377">
        <w:rPr>
          <w:rFonts w:ascii="Arial" w:hAnsi="Arial" w:cs="Arial"/>
          <w:sz w:val="24"/>
          <w:szCs w:val="24"/>
        </w:rPr>
        <w:t>&gt;)</w:t>
      </w:r>
      <w:r>
        <w:rPr>
          <w:rFonts w:ascii="Arial" w:hAnsi="Arial" w:cs="Arial"/>
          <w:sz w:val="24"/>
          <w:szCs w:val="24"/>
        </w:rPr>
        <w:t>,</w:t>
      </w:r>
      <w:r w:rsidR="00FB19DE">
        <w:rPr>
          <w:rFonts w:ascii="Arial" w:hAnsi="Arial" w:cs="Arial"/>
          <w:sz w:val="24"/>
          <w:szCs w:val="24"/>
        </w:rPr>
        <w:t xml:space="preserve"> </w:t>
      </w:r>
      <w:r w:rsidR="00904377">
        <w:rPr>
          <w:rFonts w:ascii="Arial" w:hAnsi="Arial" w:cs="Arial"/>
          <w:sz w:val="24"/>
          <w:szCs w:val="24"/>
        </w:rPr>
        <w:t>passou-se a prever a não admissão de recursos dirigidos à Câmara dos Lordes sem a prévia autorização (</w:t>
      </w:r>
      <w:proofErr w:type="spellStart"/>
      <w:r w:rsidR="00904377">
        <w:rPr>
          <w:rFonts w:ascii="Arial" w:hAnsi="Arial" w:cs="Arial"/>
          <w:i/>
          <w:sz w:val="24"/>
          <w:szCs w:val="24"/>
        </w:rPr>
        <w:t>leave</w:t>
      </w:r>
      <w:proofErr w:type="spellEnd"/>
      <w:r w:rsidR="00904377">
        <w:rPr>
          <w:rFonts w:ascii="Arial" w:hAnsi="Arial" w:cs="Arial"/>
          <w:i/>
          <w:sz w:val="24"/>
          <w:szCs w:val="24"/>
        </w:rPr>
        <w:t xml:space="preserve"> </w:t>
      </w:r>
      <w:proofErr w:type="spellStart"/>
      <w:r w:rsidR="00904377">
        <w:rPr>
          <w:rFonts w:ascii="Arial" w:hAnsi="Arial" w:cs="Arial"/>
          <w:i/>
          <w:sz w:val="24"/>
          <w:szCs w:val="24"/>
        </w:rPr>
        <w:t>to</w:t>
      </w:r>
      <w:proofErr w:type="spellEnd"/>
      <w:r w:rsidR="00904377">
        <w:rPr>
          <w:rFonts w:ascii="Arial" w:hAnsi="Arial" w:cs="Arial"/>
          <w:i/>
          <w:sz w:val="24"/>
          <w:szCs w:val="24"/>
        </w:rPr>
        <w:t xml:space="preserve"> appeal</w:t>
      </w:r>
      <w:r w:rsidR="00904377">
        <w:rPr>
          <w:rFonts w:ascii="Arial" w:hAnsi="Arial" w:cs="Arial"/>
          <w:sz w:val="24"/>
          <w:szCs w:val="24"/>
        </w:rPr>
        <w:t>).</w:t>
      </w:r>
      <w:r w:rsidR="008C759B">
        <w:rPr>
          <w:rFonts w:ascii="Arial" w:hAnsi="Arial" w:cs="Arial"/>
          <w:sz w:val="24"/>
          <w:szCs w:val="24"/>
        </w:rPr>
        <w:t xml:space="preserve"> O principal critério adotado para que fosse concedida ou indeferida a licença prévia </w:t>
      </w:r>
      <w:r w:rsidR="00904377">
        <w:rPr>
          <w:rFonts w:ascii="Arial" w:hAnsi="Arial" w:cs="Arial"/>
          <w:sz w:val="24"/>
          <w:szCs w:val="24"/>
        </w:rPr>
        <w:t xml:space="preserve">compreendia </w:t>
      </w:r>
      <w:r w:rsidR="008C759B">
        <w:rPr>
          <w:rFonts w:ascii="Arial" w:hAnsi="Arial" w:cs="Arial"/>
          <w:sz w:val="24"/>
          <w:szCs w:val="24"/>
        </w:rPr>
        <w:t>a demonstração de existência de relevância pública geral (</w:t>
      </w:r>
      <w:r w:rsidR="008C759B">
        <w:rPr>
          <w:rFonts w:ascii="Arial" w:hAnsi="Arial" w:cs="Arial"/>
          <w:i/>
          <w:sz w:val="24"/>
          <w:szCs w:val="24"/>
        </w:rPr>
        <w:t xml:space="preserve">general </w:t>
      </w:r>
      <w:proofErr w:type="spellStart"/>
      <w:r w:rsidR="008C759B">
        <w:rPr>
          <w:rFonts w:ascii="Arial" w:hAnsi="Arial" w:cs="Arial"/>
          <w:i/>
          <w:sz w:val="24"/>
          <w:szCs w:val="24"/>
        </w:rPr>
        <w:t>public</w:t>
      </w:r>
      <w:proofErr w:type="spellEnd"/>
      <w:r w:rsidR="008C759B">
        <w:rPr>
          <w:rFonts w:ascii="Arial" w:hAnsi="Arial" w:cs="Arial"/>
          <w:i/>
          <w:sz w:val="24"/>
          <w:szCs w:val="24"/>
        </w:rPr>
        <w:t xml:space="preserve"> </w:t>
      </w:r>
      <w:proofErr w:type="spellStart"/>
      <w:r w:rsidR="008C759B">
        <w:rPr>
          <w:rFonts w:ascii="Arial" w:hAnsi="Arial" w:cs="Arial"/>
          <w:i/>
          <w:sz w:val="24"/>
          <w:szCs w:val="24"/>
        </w:rPr>
        <w:t>importance</w:t>
      </w:r>
      <w:proofErr w:type="spellEnd"/>
      <w:r w:rsidR="008C759B">
        <w:rPr>
          <w:rFonts w:ascii="Arial" w:hAnsi="Arial" w:cs="Arial"/>
          <w:sz w:val="24"/>
          <w:szCs w:val="24"/>
        </w:rPr>
        <w:t>).</w:t>
      </w:r>
      <w:r w:rsidR="006A547B">
        <w:rPr>
          <w:rFonts w:ascii="Arial" w:hAnsi="Arial" w:cs="Arial"/>
          <w:sz w:val="24"/>
          <w:szCs w:val="24"/>
        </w:rPr>
        <w:t xml:space="preserve"> Com efeito, nas </w:t>
      </w:r>
      <w:r w:rsidR="00F533E9">
        <w:rPr>
          <w:rFonts w:ascii="Arial" w:hAnsi="Arial" w:cs="Arial"/>
          <w:sz w:val="24"/>
          <w:szCs w:val="24"/>
        </w:rPr>
        <w:t>D</w:t>
      </w:r>
      <w:r w:rsidR="006A547B" w:rsidRPr="006A547B">
        <w:rPr>
          <w:rFonts w:ascii="Arial" w:hAnsi="Arial" w:cs="Arial"/>
          <w:sz w:val="24"/>
          <w:szCs w:val="24"/>
        </w:rPr>
        <w:t>iretr</w:t>
      </w:r>
      <w:r w:rsidR="00F533E9">
        <w:rPr>
          <w:rFonts w:ascii="Arial" w:hAnsi="Arial" w:cs="Arial"/>
          <w:sz w:val="24"/>
          <w:szCs w:val="24"/>
        </w:rPr>
        <w:t>izes e R</w:t>
      </w:r>
      <w:r w:rsidR="006A547B" w:rsidRPr="006A547B">
        <w:rPr>
          <w:rFonts w:ascii="Arial" w:hAnsi="Arial" w:cs="Arial"/>
          <w:sz w:val="24"/>
          <w:szCs w:val="24"/>
        </w:rPr>
        <w:t xml:space="preserve">egulamentos da </w:t>
      </w:r>
      <w:r w:rsidR="00F533E9">
        <w:rPr>
          <w:rFonts w:ascii="Arial" w:hAnsi="Arial" w:cs="Arial"/>
          <w:sz w:val="24"/>
          <w:szCs w:val="24"/>
        </w:rPr>
        <w:t>Prática da Câmara dos Lordes Aplicáveis aos R</w:t>
      </w:r>
      <w:r w:rsidR="006A547B" w:rsidRPr="006A547B">
        <w:rPr>
          <w:rFonts w:ascii="Arial" w:hAnsi="Arial" w:cs="Arial"/>
          <w:sz w:val="24"/>
          <w:szCs w:val="24"/>
        </w:rPr>
        <w:t xml:space="preserve">ecursos </w:t>
      </w:r>
      <w:r w:rsidR="00F533E9">
        <w:rPr>
          <w:rFonts w:ascii="Arial" w:hAnsi="Arial" w:cs="Arial"/>
          <w:sz w:val="24"/>
          <w:szCs w:val="24"/>
        </w:rPr>
        <w:t>C</w:t>
      </w:r>
      <w:r w:rsidR="006A547B" w:rsidRPr="006A547B">
        <w:rPr>
          <w:rFonts w:ascii="Arial" w:hAnsi="Arial" w:cs="Arial"/>
          <w:sz w:val="24"/>
          <w:szCs w:val="24"/>
        </w:rPr>
        <w:t>ivis</w:t>
      </w:r>
      <w:r w:rsidR="006A547B">
        <w:rPr>
          <w:rFonts w:ascii="Arial" w:hAnsi="Arial" w:cs="Arial"/>
          <w:sz w:val="24"/>
          <w:szCs w:val="24"/>
        </w:rPr>
        <w:t xml:space="preserve"> (</w:t>
      </w:r>
      <w:proofErr w:type="spellStart"/>
      <w:r w:rsidR="006A547B" w:rsidRPr="006A547B">
        <w:rPr>
          <w:rFonts w:ascii="Arial" w:hAnsi="Arial" w:cs="Arial"/>
          <w:i/>
          <w:sz w:val="24"/>
          <w:szCs w:val="24"/>
        </w:rPr>
        <w:t>House</w:t>
      </w:r>
      <w:proofErr w:type="spellEnd"/>
      <w:r w:rsidR="006A547B" w:rsidRPr="006A547B">
        <w:rPr>
          <w:rFonts w:ascii="Arial" w:hAnsi="Arial" w:cs="Arial"/>
          <w:i/>
          <w:sz w:val="24"/>
          <w:szCs w:val="24"/>
        </w:rPr>
        <w:t xml:space="preserve"> </w:t>
      </w:r>
      <w:proofErr w:type="spellStart"/>
      <w:r w:rsidR="006A547B" w:rsidRPr="006A547B">
        <w:rPr>
          <w:rFonts w:ascii="Arial" w:hAnsi="Arial" w:cs="Arial"/>
          <w:i/>
          <w:sz w:val="24"/>
          <w:szCs w:val="24"/>
        </w:rPr>
        <w:t>of</w:t>
      </w:r>
      <w:proofErr w:type="spellEnd"/>
      <w:r w:rsidR="006A547B" w:rsidRPr="006A547B">
        <w:rPr>
          <w:rFonts w:ascii="Arial" w:hAnsi="Arial" w:cs="Arial"/>
          <w:i/>
          <w:sz w:val="24"/>
          <w:szCs w:val="24"/>
        </w:rPr>
        <w:t xml:space="preserve"> </w:t>
      </w:r>
      <w:proofErr w:type="spellStart"/>
      <w:r w:rsidR="006A547B" w:rsidRPr="006A547B">
        <w:rPr>
          <w:rFonts w:ascii="Arial" w:hAnsi="Arial" w:cs="Arial"/>
          <w:i/>
          <w:sz w:val="24"/>
          <w:szCs w:val="24"/>
        </w:rPr>
        <w:t>Lords</w:t>
      </w:r>
      <w:proofErr w:type="spellEnd"/>
      <w:r w:rsidR="006A547B" w:rsidRPr="006A547B">
        <w:rPr>
          <w:rFonts w:ascii="Arial" w:hAnsi="Arial" w:cs="Arial"/>
          <w:i/>
          <w:sz w:val="24"/>
          <w:szCs w:val="24"/>
        </w:rPr>
        <w:t xml:space="preserve"> </w:t>
      </w:r>
      <w:proofErr w:type="spellStart"/>
      <w:r w:rsidR="006A547B" w:rsidRPr="006A547B">
        <w:rPr>
          <w:rFonts w:ascii="Arial" w:hAnsi="Arial" w:cs="Arial"/>
          <w:i/>
          <w:sz w:val="24"/>
          <w:szCs w:val="24"/>
        </w:rPr>
        <w:t>Practice</w:t>
      </w:r>
      <w:proofErr w:type="spellEnd"/>
      <w:r w:rsidR="006A547B" w:rsidRPr="006A547B">
        <w:rPr>
          <w:rFonts w:ascii="Arial" w:hAnsi="Arial" w:cs="Arial"/>
          <w:i/>
          <w:sz w:val="24"/>
          <w:szCs w:val="24"/>
        </w:rPr>
        <w:t xml:space="preserve"> </w:t>
      </w:r>
      <w:proofErr w:type="spellStart"/>
      <w:r w:rsidR="006A547B" w:rsidRPr="006A547B">
        <w:rPr>
          <w:rFonts w:ascii="Arial" w:hAnsi="Arial" w:cs="Arial"/>
          <w:i/>
          <w:sz w:val="24"/>
          <w:szCs w:val="24"/>
        </w:rPr>
        <w:t>Directions</w:t>
      </w:r>
      <w:proofErr w:type="spellEnd"/>
      <w:r w:rsidR="006A547B" w:rsidRPr="006A547B">
        <w:rPr>
          <w:rFonts w:ascii="Arial" w:hAnsi="Arial" w:cs="Arial"/>
          <w:i/>
          <w:sz w:val="24"/>
          <w:szCs w:val="24"/>
        </w:rPr>
        <w:t xml:space="preserve"> </w:t>
      </w:r>
      <w:proofErr w:type="spellStart"/>
      <w:r w:rsidR="006A547B" w:rsidRPr="006A547B">
        <w:rPr>
          <w:rFonts w:ascii="Arial" w:hAnsi="Arial" w:cs="Arial"/>
          <w:i/>
          <w:sz w:val="24"/>
          <w:szCs w:val="24"/>
        </w:rPr>
        <w:t>and</w:t>
      </w:r>
      <w:proofErr w:type="spellEnd"/>
      <w:r w:rsidR="006A547B" w:rsidRPr="006A547B">
        <w:rPr>
          <w:rFonts w:ascii="Arial" w:hAnsi="Arial" w:cs="Arial"/>
          <w:i/>
          <w:sz w:val="24"/>
          <w:szCs w:val="24"/>
        </w:rPr>
        <w:t xml:space="preserve"> </w:t>
      </w:r>
      <w:proofErr w:type="spellStart"/>
      <w:r w:rsidR="006A547B" w:rsidRPr="006A547B">
        <w:rPr>
          <w:rFonts w:ascii="Arial" w:hAnsi="Arial" w:cs="Arial"/>
          <w:i/>
          <w:sz w:val="24"/>
          <w:szCs w:val="24"/>
        </w:rPr>
        <w:t>Standing</w:t>
      </w:r>
      <w:proofErr w:type="spellEnd"/>
      <w:r w:rsidR="006A547B" w:rsidRPr="006A547B">
        <w:rPr>
          <w:rFonts w:ascii="Arial" w:hAnsi="Arial" w:cs="Arial"/>
          <w:i/>
          <w:sz w:val="24"/>
          <w:szCs w:val="24"/>
        </w:rPr>
        <w:t xml:space="preserve"> </w:t>
      </w:r>
      <w:proofErr w:type="spellStart"/>
      <w:r w:rsidR="006A547B" w:rsidRPr="006A547B">
        <w:rPr>
          <w:rFonts w:ascii="Arial" w:hAnsi="Arial" w:cs="Arial"/>
          <w:i/>
          <w:sz w:val="24"/>
          <w:szCs w:val="24"/>
        </w:rPr>
        <w:t>Orders</w:t>
      </w:r>
      <w:proofErr w:type="spellEnd"/>
      <w:r w:rsidR="006A547B" w:rsidRPr="006A547B">
        <w:rPr>
          <w:rFonts w:ascii="Arial" w:hAnsi="Arial" w:cs="Arial"/>
          <w:i/>
          <w:sz w:val="24"/>
          <w:szCs w:val="24"/>
        </w:rPr>
        <w:t xml:space="preserve"> </w:t>
      </w:r>
      <w:proofErr w:type="spellStart"/>
      <w:r w:rsidR="006A547B" w:rsidRPr="006A547B">
        <w:rPr>
          <w:rFonts w:ascii="Arial" w:hAnsi="Arial" w:cs="Arial"/>
          <w:i/>
          <w:sz w:val="24"/>
          <w:szCs w:val="24"/>
        </w:rPr>
        <w:t>Applicable</w:t>
      </w:r>
      <w:proofErr w:type="spellEnd"/>
      <w:r w:rsidR="006A547B" w:rsidRPr="006A547B">
        <w:rPr>
          <w:rFonts w:ascii="Arial" w:hAnsi="Arial" w:cs="Arial"/>
          <w:i/>
          <w:sz w:val="24"/>
          <w:szCs w:val="24"/>
        </w:rPr>
        <w:t xml:space="preserve"> </w:t>
      </w:r>
      <w:proofErr w:type="spellStart"/>
      <w:r w:rsidR="006A547B" w:rsidRPr="006A547B">
        <w:rPr>
          <w:rFonts w:ascii="Arial" w:hAnsi="Arial" w:cs="Arial"/>
          <w:i/>
          <w:sz w:val="24"/>
          <w:szCs w:val="24"/>
        </w:rPr>
        <w:t>to</w:t>
      </w:r>
      <w:proofErr w:type="spellEnd"/>
      <w:r w:rsidR="006A547B" w:rsidRPr="006A547B">
        <w:rPr>
          <w:rFonts w:ascii="Arial" w:hAnsi="Arial" w:cs="Arial"/>
          <w:i/>
          <w:sz w:val="24"/>
          <w:szCs w:val="24"/>
        </w:rPr>
        <w:t xml:space="preserve"> Civil Appeals</w:t>
      </w:r>
      <w:r w:rsidR="006A547B">
        <w:rPr>
          <w:rFonts w:ascii="Arial" w:hAnsi="Arial" w:cs="Arial"/>
          <w:sz w:val="24"/>
          <w:szCs w:val="24"/>
        </w:rPr>
        <w:t xml:space="preserve">), previa-se que: </w:t>
      </w:r>
    </w:p>
    <w:p w14:paraId="0B179C0E" w14:textId="79CF6D29" w:rsidR="00FF7F2C" w:rsidRDefault="00FF7F2C" w:rsidP="00CF320E">
      <w:pPr>
        <w:tabs>
          <w:tab w:val="left" w:pos="851"/>
          <w:tab w:val="left" w:pos="8364"/>
          <w:tab w:val="left" w:pos="8789"/>
        </w:tabs>
        <w:spacing w:before="120" w:after="120" w:line="360" w:lineRule="auto"/>
        <w:ind w:left="2268" w:firstLine="708"/>
        <w:jc w:val="both"/>
        <w:rPr>
          <w:rFonts w:ascii="Arial" w:hAnsi="Arial" w:cs="Arial"/>
          <w:sz w:val="20"/>
          <w:szCs w:val="20"/>
        </w:rPr>
      </w:pPr>
    </w:p>
    <w:p w14:paraId="130D0922" w14:textId="3F62334A" w:rsidR="006A547B" w:rsidRPr="00CF320E" w:rsidRDefault="006A547B" w:rsidP="004F0A83">
      <w:pPr>
        <w:tabs>
          <w:tab w:val="left" w:pos="851"/>
          <w:tab w:val="left" w:pos="8364"/>
          <w:tab w:val="left" w:pos="8789"/>
        </w:tabs>
        <w:spacing w:after="0" w:line="240" w:lineRule="auto"/>
        <w:ind w:left="2268" w:firstLine="284"/>
        <w:jc w:val="both"/>
        <w:rPr>
          <w:rFonts w:ascii="Arial" w:hAnsi="Arial" w:cs="Arial"/>
          <w:sz w:val="20"/>
          <w:szCs w:val="20"/>
        </w:rPr>
      </w:pPr>
      <w:r w:rsidRPr="00CF320E">
        <w:rPr>
          <w:rFonts w:ascii="Arial" w:hAnsi="Arial" w:cs="Arial"/>
          <w:sz w:val="20"/>
          <w:szCs w:val="20"/>
        </w:rPr>
        <w:t>Licença para recorrer é concedida a petições que, na opinião do Comitê de Recursos, levantem um ponto argumentável de importância pública geral que deva ser considerado pela Câmara</w:t>
      </w:r>
      <w:r w:rsidR="004B2C6B">
        <w:rPr>
          <w:rFonts w:ascii="Arial" w:hAnsi="Arial" w:cs="Arial"/>
          <w:sz w:val="20"/>
          <w:szCs w:val="20"/>
        </w:rPr>
        <w:t>,</w:t>
      </w:r>
      <w:r w:rsidRPr="00CF320E">
        <w:rPr>
          <w:rFonts w:ascii="Arial" w:hAnsi="Arial" w:cs="Arial"/>
          <w:sz w:val="20"/>
          <w:szCs w:val="20"/>
        </w:rPr>
        <w:t xml:space="preserve"> desta vez, levando em conta que a questão já tenha sido alvo de decisão judicial e já possa ter sido revista em grau de recurso. Uma petição que na opinião da Comissão de Recursos não levante um ponto assim é rechaçada por esse motivo. O Comitê de Recursos fornece breves razões para denegar licença para recorrer, mas, ao contrário, não fundamenta suas decisões</w:t>
      </w:r>
      <w:r w:rsidR="00904377">
        <w:rPr>
          <w:rFonts w:ascii="Arial" w:hAnsi="Arial" w:cs="Arial"/>
          <w:sz w:val="20"/>
          <w:szCs w:val="20"/>
        </w:rPr>
        <w:t>.</w:t>
      </w:r>
      <w:r w:rsidRPr="00CF320E">
        <w:rPr>
          <w:rStyle w:val="Refdenotaderodap"/>
          <w:rFonts w:ascii="Arial" w:hAnsi="Arial" w:cs="Arial"/>
          <w:sz w:val="20"/>
          <w:szCs w:val="20"/>
        </w:rPr>
        <w:footnoteReference w:id="11"/>
      </w:r>
    </w:p>
    <w:p w14:paraId="74B0B1BC" w14:textId="77777777" w:rsidR="00FF7F2C" w:rsidRDefault="00FF7F2C"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7624250E" w14:textId="5752FE20" w:rsidR="008B2C59" w:rsidRDefault="008B2C59" w:rsidP="006376B6">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Como dito, a partir de 2009, as funções jurisdicionais que eram exercidas </w:t>
      </w:r>
      <w:r w:rsidR="00904377">
        <w:rPr>
          <w:rFonts w:ascii="Arial" w:hAnsi="Arial" w:cs="Arial"/>
          <w:sz w:val="24"/>
          <w:szCs w:val="24"/>
        </w:rPr>
        <w:t xml:space="preserve">pela </w:t>
      </w:r>
      <w:r>
        <w:rPr>
          <w:rFonts w:ascii="Arial" w:hAnsi="Arial" w:cs="Arial"/>
          <w:sz w:val="24"/>
          <w:szCs w:val="24"/>
        </w:rPr>
        <w:t>Câmara dos Lordes foram repassadas à Suprema Corte do Reino Unido, restando aquela instituição apenas com suas funções legislativas.</w:t>
      </w:r>
    </w:p>
    <w:p w14:paraId="63AE83C5" w14:textId="085748B8" w:rsidR="00F30519" w:rsidRDefault="00F30519"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3901F5CF" w14:textId="76FB252E" w:rsidR="00F30519" w:rsidRDefault="00F30519"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1B3FC67E" w14:textId="0155C42B" w:rsidR="00F30519" w:rsidRDefault="004F0A83" w:rsidP="00F30519">
      <w:pPr>
        <w:tabs>
          <w:tab w:val="left" w:pos="851"/>
          <w:tab w:val="left" w:pos="8364"/>
          <w:tab w:val="left" w:pos="8789"/>
        </w:tabs>
        <w:spacing w:before="120" w:after="120" w:line="360" w:lineRule="auto"/>
        <w:ind w:firstLine="708"/>
        <w:jc w:val="right"/>
        <w:rPr>
          <w:rFonts w:ascii="Arial" w:hAnsi="Arial" w:cs="Arial"/>
          <w:sz w:val="24"/>
          <w:szCs w:val="24"/>
        </w:rPr>
      </w:pPr>
      <w:r>
        <w:rPr>
          <w:noProof/>
          <w:lang w:eastAsia="pt-BR"/>
        </w:rPr>
        <w:drawing>
          <wp:anchor distT="0" distB="0" distL="114300" distR="114300" simplePos="0" relativeHeight="251652096" behindDoc="0" locked="0" layoutInCell="1" allowOverlap="1" wp14:anchorId="75EEF456" wp14:editId="3EACAC2B">
            <wp:simplePos x="0" y="0"/>
            <wp:positionH relativeFrom="column">
              <wp:posOffset>241300</wp:posOffset>
            </wp:positionH>
            <wp:positionV relativeFrom="paragraph">
              <wp:posOffset>-210185</wp:posOffset>
            </wp:positionV>
            <wp:extent cx="2466975" cy="1891665"/>
            <wp:effectExtent l="0" t="0" r="9525" b="0"/>
            <wp:wrapSquare wrapText="bothSides"/>
            <wp:docPr id="14" name="Imagem 14" descr="https://upload.wikimedia.org/wikipedia/commons/thumb/4/4d/Middlesex_Guildhall_16_May_2011.jpg/1024px-Middlesex_Guildhall_16_May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4/4d/Middlesex_Guildhall_16_May_2011.jpg/1024px-Middlesex_Guildhall_16_May_201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66975" cy="189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F30519">
        <w:rPr>
          <w:rFonts w:ascii="Arial" w:hAnsi="Arial" w:cs="Arial"/>
          <w:sz w:val="24"/>
          <w:szCs w:val="24"/>
        </w:rPr>
        <w:t xml:space="preserve"> O edifício </w:t>
      </w:r>
      <w:commentRangeStart w:id="13"/>
      <w:proofErr w:type="spellStart"/>
      <w:r w:rsidR="00F30519" w:rsidRPr="00F30519">
        <w:rPr>
          <w:rFonts w:ascii="Arial" w:hAnsi="Arial" w:cs="Arial"/>
          <w:i/>
          <w:sz w:val="24"/>
          <w:szCs w:val="24"/>
        </w:rPr>
        <w:t>Middlesex</w:t>
      </w:r>
      <w:proofErr w:type="spellEnd"/>
      <w:r w:rsidR="00F30519" w:rsidRPr="00F30519">
        <w:rPr>
          <w:rFonts w:ascii="Arial" w:hAnsi="Arial" w:cs="Arial"/>
          <w:i/>
          <w:sz w:val="24"/>
          <w:szCs w:val="24"/>
        </w:rPr>
        <w:t xml:space="preserve"> </w:t>
      </w:r>
      <w:proofErr w:type="spellStart"/>
      <w:r w:rsidR="00F30519" w:rsidRPr="00F30519">
        <w:rPr>
          <w:rFonts w:ascii="Arial" w:hAnsi="Arial" w:cs="Arial"/>
          <w:i/>
          <w:sz w:val="24"/>
          <w:szCs w:val="24"/>
        </w:rPr>
        <w:t>Guildhall</w:t>
      </w:r>
      <w:commentRangeEnd w:id="13"/>
      <w:proofErr w:type="spellEnd"/>
      <w:r w:rsidR="00CB48EE">
        <w:rPr>
          <w:rStyle w:val="Refdecomentrio"/>
        </w:rPr>
        <w:commentReference w:id="13"/>
      </w:r>
      <w:r w:rsidR="00F30519">
        <w:rPr>
          <w:rFonts w:ascii="Arial" w:hAnsi="Arial" w:cs="Arial"/>
          <w:sz w:val="24"/>
          <w:szCs w:val="24"/>
        </w:rPr>
        <w:t>, em Londres, abriga a Suprema Corte do Reino Unido.</w:t>
      </w:r>
    </w:p>
    <w:p w14:paraId="78AE7D67" w14:textId="77777777" w:rsidR="00F30519" w:rsidRDefault="00F30519"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590DCA02" w14:textId="77777777" w:rsidR="00F30519" w:rsidRDefault="00F30519"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010B96A8" w14:textId="77777777" w:rsidR="00F30519" w:rsidRDefault="00F30519"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349F5C09" w14:textId="77777777" w:rsidR="00CB48EE" w:rsidRDefault="00CB48EE"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609A972A" w14:textId="77777777" w:rsidR="00F30519" w:rsidRDefault="00F30519"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25A6200E" w14:textId="77777777" w:rsidR="00F30519" w:rsidRPr="008C759B" w:rsidRDefault="00F30519" w:rsidP="006376B6">
      <w:pPr>
        <w:tabs>
          <w:tab w:val="left" w:pos="851"/>
          <w:tab w:val="left" w:pos="8364"/>
          <w:tab w:val="left" w:pos="8789"/>
        </w:tabs>
        <w:spacing w:before="120" w:after="120" w:line="360" w:lineRule="auto"/>
        <w:ind w:firstLine="708"/>
        <w:jc w:val="both"/>
        <w:rPr>
          <w:rFonts w:ascii="Arial" w:hAnsi="Arial" w:cs="Arial"/>
          <w:sz w:val="24"/>
          <w:szCs w:val="24"/>
        </w:rPr>
      </w:pPr>
    </w:p>
    <w:p w14:paraId="7128898E" w14:textId="77777777" w:rsidR="00A71B8C" w:rsidRDefault="00A71B8C" w:rsidP="00127A60">
      <w:pPr>
        <w:tabs>
          <w:tab w:val="left" w:pos="851"/>
          <w:tab w:val="left" w:pos="8364"/>
          <w:tab w:val="left" w:pos="8789"/>
        </w:tabs>
        <w:spacing w:before="120" w:after="120" w:line="360" w:lineRule="auto"/>
        <w:ind w:firstLine="708"/>
        <w:jc w:val="both"/>
        <w:rPr>
          <w:rFonts w:ascii="Arial" w:hAnsi="Arial" w:cs="Arial"/>
          <w:sz w:val="24"/>
          <w:szCs w:val="24"/>
        </w:rPr>
      </w:pPr>
    </w:p>
    <w:p w14:paraId="3B320FF0" w14:textId="77777777" w:rsidR="00A73927" w:rsidRPr="00A73927" w:rsidRDefault="00A73927" w:rsidP="00A73927">
      <w:pPr>
        <w:pStyle w:val="PargrafodaLista"/>
        <w:numPr>
          <w:ilvl w:val="2"/>
          <w:numId w:val="5"/>
        </w:numPr>
        <w:tabs>
          <w:tab w:val="left" w:pos="2552"/>
        </w:tabs>
        <w:spacing w:line="360" w:lineRule="auto"/>
        <w:ind w:left="2694" w:hanging="709"/>
        <w:jc w:val="both"/>
        <w:rPr>
          <w:rFonts w:ascii="Arial" w:hAnsi="Arial" w:cs="Arial"/>
          <w:i/>
          <w:sz w:val="24"/>
          <w:szCs w:val="24"/>
        </w:rPr>
      </w:pPr>
      <w:commentRangeStart w:id="14"/>
      <w:r>
        <w:rPr>
          <w:rFonts w:ascii="Arial" w:hAnsi="Arial" w:cs="Arial"/>
          <w:i/>
          <w:sz w:val="24"/>
          <w:szCs w:val="24"/>
        </w:rPr>
        <w:t>Canadá</w:t>
      </w:r>
      <w:commentRangeEnd w:id="14"/>
      <w:r w:rsidR="00F77336">
        <w:rPr>
          <w:rStyle w:val="Refdecomentrio"/>
        </w:rPr>
        <w:commentReference w:id="14"/>
      </w:r>
    </w:p>
    <w:p w14:paraId="0A9A2DB4" w14:textId="77777777" w:rsidR="00F77336" w:rsidRDefault="00F77336" w:rsidP="00127A60">
      <w:pPr>
        <w:tabs>
          <w:tab w:val="left" w:pos="851"/>
          <w:tab w:val="left" w:pos="8364"/>
          <w:tab w:val="left" w:pos="8789"/>
        </w:tabs>
        <w:spacing w:before="120" w:after="120" w:line="360" w:lineRule="auto"/>
        <w:ind w:firstLine="708"/>
        <w:jc w:val="both"/>
        <w:rPr>
          <w:rFonts w:ascii="Arial" w:hAnsi="Arial" w:cs="Arial"/>
          <w:sz w:val="24"/>
          <w:szCs w:val="24"/>
        </w:rPr>
      </w:pPr>
      <w:r>
        <w:rPr>
          <w:noProof/>
          <w:lang w:eastAsia="pt-BR"/>
        </w:rPr>
        <w:drawing>
          <wp:anchor distT="0" distB="0" distL="114300" distR="114300" simplePos="0" relativeHeight="251661312" behindDoc="0" locked="0" layoutInCell="1" allowOverlap="1" wp14:anchorId="5B016643" wp14:editId="5FBCFD44">
            <wp:simplePos x="0" y="0"/>
            <wp:positionH relativeFrom="column">
              <wp:posOffset>1237615</wp:posOffset>
            </wp:positionH>
            <wp:positionV relativeFrom="paragraph">
              <wp:posOffset>27305</wp:posOffset>
            </wp:positionV>
            <wp:extent cx="1064260" cy="532130"/>
            <wp:effectExtent l="0" t="0" r="2540" b="1270"/>
            <wp:wrapSquare wrapText="bothSides"/>
            <wp:docPr id="15" name="Imagem 15" descr="Resultado de imagem para bandeira do canad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m para bandeira do canadá"/>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64260" cy="532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D7F8C1" w14:textId="77777777" w:rsidR="00F77336" w:rsidRDefault="00F77336" w:rsidP="00127A60">
      <w:pPr>
        <w:tabs>
          <w:tab w:val="left" w:pos="851"/>
          <w:tab w:val="left" w:pos="8364"/>
          <w:tab w:val="left" w:pos="8789"/>
        </w:tabs>
        <w:spacing w:before="120" w:after="120" w:line="360" w:lineRule="auto"/>
        <w:ind w:firstLine="708"/>
        <w:jc w:val="both"/>
        <w:rPr>
          <w:rFonts w:ascii="Arial" w:hAnsi="Arial" w:cs="Arial"/>
          <w:sz w:val="24"/>
          <w:szCs w:val="24"/>
        </w:rPr>
      </w:pPr>
    </w:p>
    <w:p w14:paraId="136EDDF5" w14:textId="77777777" w:rsidR="00F77336" w:rsidRDefault="00F77336" w:rsidP="00127A60">
      <w:pPr>
        <w:tabs>
          <w:tab w:val="left" w:pos="851"/>
          <w:tab w:val="left" w:pos="8364"/>
          <w:tab w:val="left" w:pos="8789"/>
        </w:tabs>
        <w:spacing w:before="120" w:after="120" w:line="360" w:lineRule="auto"/>
        <w:ind w:firstLine="708"/>
        <w:jc w:val="both"/>
        <w:rPr>
          <w:rFonts w:ascii="Arial" w:hAnsi="Arial" w:cs="Arial"/>
          <w:sz w:val="24"/>
          <w:szCs w:val="24"/>
        </w:rPr>
      </w:pPr>
    </w:p>
    <w:p w14:paraId="1F45AB51" w14:textId="2078AFD3" w:rsidR="00210BB8" w:rsidRDefault="001D2113" w:rsidP="00127A60">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Também em tal país, o aumento da carga de trabalho de sua Suprema Corte levou ao estabelecimento de critérios e filtros de recursos destinados àquele órgão</w:t>
      </w:r>
      <w:r w:rsidR="006C0A95">
        <w:rPr>
          <w:rFonts w:ascii="Arial" w:hAnsi="Arial" w:cs="Arial"/>
          <w:sz w:val="24"/>
          <w:szCs w:val="24"/>
        </w:rPr>
        <w:t>, existindo também o requisito de uma prévia licença para recorrer (</w:t>
      </w:r>
      <w:proofErr w:type="spellStart"/>
      <w:r w:rsidR="006C0A95">
        <w:rPr>
          <w:rFonts w:ascii="Arial" w:hAnsi="Arial" w:cs="Arial"/>
          <w:i/>
          <w:sz w:val="24"/>
          <w:szCs w:val="24"/>
        </w:rPr>
        <w:t>leave</w:t>
      </w:r>
      <w:proofErr w:type="spellEnd"/>
      <w:r w:rsidR="006C0A95">
        <w:rPr>
          <w:rFonts w:ascii="Arial" w:hAnsi="Arial" w:cs="Arial"/>
          <w:i/>
          <w:sz w:val="24"/>
          <w:szCs w:val="24"/>
        </w:rPr>
        <w:t xml:space="preserve"> </w:t>
      </w:r>
      <w:proofErr w:type="spellStart"/>
      <w:r w:rsidR="006C0A95">
        <w:rPr>
          <w:rFonts w:ascii="Arial" w:hAnsi="Arial" w:cs="Arial"/>
          <w:i/>
          <w:sz w:val="24"/>
          <w:szCs w:val="24"/>
        </w:rPr>
        <w:t>to</w:t>
      </w:r>
      <w:proofErr w:type="spellEnd"/>
      <w:r w:rsidR="006C0A95">
        <w:rPr>
          <w:rFonts w:ascii="Arial" w:hAnsi="Arial" w:cs="Arial"/>
          <w:i/>
          <w:sz w:val="24"/>
          <w:szCs w:val="24"/>
        </w:rPr>
        <w:t xml:space="preserve"> appeal</w:t>
      </w:r>
      <w:r w:rsidR="006C0A95">
        <w:rPr>
          <w:rFonts w:ascii="Arial" w:hAnsi="Arial" w:cs="Arial"/>
          <w:sz w:val="24"/>
          <w:szCs w:val="24"/>
        </w:rPr>
        <w:t>)</w:t>
      </w:r>
      <w:r>
        <w:rPr>
          <w:rFonts w:ascii="Arial" w:hAnsi="Arial" w:cs="Arial"/>
          <w:sz w:val="24"/>
          <w:szCs w:val="24"/>
        </w:rPr>
        <w:t>. Conforme as informações de seu próprio sítio eletrônico</w:t>
      </w:r>
      <w:r w:rsidR="00210BB8">
        <w:rPr>
          <w:rFonts w:ascii="Arial" w:hAnsi="Arial" w:cs="Arial"/>
          <w:sz w:val="24"/>
          <w:szCs w:val="24"/>
        </w:rPr>
        <w:t>:</w:t>
      </w:r>
      <w:r>
        <w:rPr>
          <w:rFonts w:ascii="Arial" w:hAnsi="Arial" w:cs="Arial"/>
          <w:sz w:val="24"/>
          <w:szCs w:val="24"/>
        </w:rPr>
        <w:t xml:space="preserve"> </w:t>
      </w:r>
    </w:p>
    <w:p w14:paraId="26C519A4" w14:textId="77777777" w:rsidR="00FF7F2C" w:rsidRDefault="00FF7F2C" w:rsidP="00FF7F2C">
      <w:pPr>
        <w:tabs>
          <w:tab w:val="left" w:pos="851"/>
          <w:tab w:val="left" w:pos="8364"/>
          <w:tab w:val="left" w:pos="8789"/>
        </w:tabs>
        <w:spacing w:before="120" w:after="120" w:line="360" w:lineRule="auto"/>
        <w:ind w:left="2268" w:firstLine="284"/>
        <w:jc w:val="both"/>
        <w:rPr>
          <w:rFonts w:ascii="Arial" w:hAnsi="Arial" w:cs="Arial"/>
          <w:sz w:val="20"/>
          <w:szCs w:val="20"/>
        </w:rPr>
      </w:pPr>
    </w:p>
    <w:p w14:paraId="2E67286E" w14:textId="518C4242" w:rsidR="00FF7F2C" w:rsidRDefault="006C0A95" w:rsidP="004F0A83">
      <w:pPr>
        <w:tabs>
          <w:tab w:val="left" w:pos="851"/>
          <w:tab w:val="left" w:pos="8364"/>
          <w:tab w:val="left" w:pos="8789"/>
        </w:tabs>
        <w:spacing w:after="0" w:line="240" w:lineRule="auto"/>
        <w:ind w:left="2268" w:firstLine="284"/>
        <w:jc w:val="both"/>
        <w:rPr>
          <w:rFonts w:ascii="Arial" w:hAnsi="Arial" w:cs="Arial"/>
          <w:sz w:val="20"/>
          <w:szCs w:val="20"/>
        </w:rPr>
      </w:pPr>
      <w:r w:rsidRPr="00CF320E">
        <w:rPr>
          <w:rFonts w:ascii="Arial" w:hAnsi="Arial" w:cs="Arial"/>
          <w:sz w:val="20"/>
          <w:szCs w:val="20"/>
        </w:rPr>
        <w:t>A maioria dos recursos somente é examinada pela Corte se uma lice</w:t>
      </w:r>
      <w:r w:rsidR="004B2C6B">
        <w:rPr>
          <w:rFonts w:ascii="Arial" w:hAnsi="Arial" w:cs="Arial"/>
          <w:sz w:val="20"/>
          <w:szCs w:val="20"/>
        </w:rPr>
        <w:t>nça é concedida previamente. A l</w:t>
      </w:r>
      <w:r w:rsidRPr="00CF320E">
        <w:rPr>
          <w:rFonts w:ascii="Arial" w:hAnsi="Arial" w:cs="Arial"/>
          <w:sz w:val="20"/>
          <w:szCs w:val="20"/>
        </w:rPr>
        <w:t>icença para recorrer é concedida pela Corte se, por exemplo, o caso envolver uma questão de importância pública ou se ele levanta uma questão importante de direito (ou uma combinação de direito e fato) que mereça a intervenção da Corte. A decisão da Corte sobre a concessão da licença para recorrer é baseada em sua concepção da importância pública que a questão de direito sustente num caso determinado. A Corte então tem controle sobre sua pauta de julgamentos e é capaz de supervisionar o crescimento e o desenvolvimento da jurisprudência canadense</w:t>
      </w:r>
      <w:r w:rsidR="00026725">
        <w:rPr>
          <w:rFonts w:ascii="Arial" w:hAnsi="Arial" w:cs="Arial"/>
          <w:sz w:val="20"/>
          <w:szCs w:val="20"/>
        </w:rPr>
        <w:t>.</w:t>
      </w:r>
      <w:r w:rsidRPr="00CF320E">
        <w:rPr>
          <w:rStyle w:val="Refdenotaderodap"/>
          <w:rFonts w:ascii="Arial" w:hAnsi="Arial" w:cs="Arial"/>
          <w:sz w:val="20"/>
          <w:szCs w:val="20"/>
        </w:rPr>
        <w:footnoteReference w:id="12"/>
      </w:r>
    </w:p>
    <w:p w14:paraId="4EC9F574" w14:textId="3DD29373" w:rsidR="00A73927" w:rsidRPr="00CF320E" w:rsidRDefault="00A73927" w:rsidP="00FF7F2C">
      <w:pPr>
        <w:tabs>
          <w:tab w:val="left" w:pos="851"/>
          <w:tab w:val="left" w:pos="8364"/>
          <w:tab w:val="left" w:pos="8789"/>
        </w:tabs>
        <w:spacing w:before="120" w:after="120" w:line="360" w:lineRule="auto"/>
        <w:ind w:left="2268" w:firstLine="284"/>
        <w:jc w:val="both"/>
        <w:rPr>
          <w:rFonts w:ascii="Arial" w:hAnsi="Arial" w:cs="Arial"/>
          <w:sz w:val="20"/>
          <w:szCs w:val="20"/>
        </w:rPr>
      </w:pPr>
    </w:p>
    <w:p w14:paraId="34DA315E" w14:textId="16F60EA3" w:rsidR="006C0A95" w:rsidRDefault="006C0A95" w:rsidP="00127A60">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Dessa forma, nota-se que, igualmente, há a preocupação de limitar, em sua competência recursal, a atuação da Suprema Corte aos casos em que ela própria considere relevantes ou que comportem questão jurídica que mereça sua intervenção.</w:t>
      </w:r>
    </w:p>
    <w:p w14:paraId="31A4AEE7" w14:textId="77777777" w:rsidR="00A73927" w:rsidRDefault="00F77336" w:rsidP="00127A60">
      <w:pPr>
        <w:tabs>
          <w:tab w:val="left" w:pos="851"/>
          <w:tab w:val="left" w:pos="8364"/>
          <w:tab w:val="left" w:pos="8789"/>
        </w:tabs>
        <w:spacing w:before="120" w:after="120" w:line="360" w:lineRule="auto"/>
        <w:ind w:firstLine="708"/>
        <w:jc w:val="both"/>
        <w:rPr>
          <w:rFonts w:ascii="Arial" w:hAnsi="Arial" w:cs="Arial"/>
          <w:sz w:val="24"/>
          <w:szCs w:val="24"/>
        </w:rPr>
      </w:pPr>
      <w:r>
        <w:rPr>
          <w:noProof/>
          <w:lang w:eastAsia="pt-BR"/>
        </w:rPr>
        <w:drawing>
          <wp:anchor distT="0" distB="0" distL="114300" distR="114300" simplePos="0" relativeHeight="251662336" behindDoc="0" locked="0" layoutInCell="1" allowOverlap="1" wp14:anchorId="704D0D3D" wp14:editId="5701E0CF">
            <wp:simplePos x="0" y="0"/>
            <wp:positionH relativeFrom="column">
              <wp:posOffset>139700</wp:posOffset>
            </wp:positionH>
            <wp:positionV relativeFrom="paragraph">
              <wp:posOffset>91440</wp:posOffset>
            </wp:positionV>
            <wp:extent cx="1446530" cy="941070"/>
            <wp:effectExtent l="0" t="0" r="1270" b="0"/>
            <wp:wrapSquare wrapText="bothSides"/>
            <wp:docPr id="16" name="Imagem 16" descr="File:Ottawa - ON - Oberster Gerichtshof von Kan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Ottawa - ON - Oberster Gerichtshof von Kanada.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6530" cy="941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69FE6" w14:textId="77777777" w:rsidR="00F77336" w:rsidRDefault="00F77336" w:rsidP="00127A60">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Suprema Corte do </w:t>
      </w:r>
      <w:commentRangeStart w:id="15"/>
      <w:r>
        <w:rPr>
          <w:rFonts w:ascii="Arial" w:hAnsi="Arial" w:cs="Arial"/>
          <w:sz w:val="24"/>
          <w:szCs w:val="24"/>
        </w:rPr>
        <w:t>Canadá</w:t>
      </w:r>
      <w:commentRangeEnd w:id="15"/>
      <w:r>
        <w:rPr>
          <w:rStyle w:val="Refdecomentrio"/>
        </w:rPr>
        <w:commentReference w:id="15"/>
      </w:r>
    </w:p>
    <w:p w14:paraId="65C0F512" w14:textId="77777777" w:rsidR="00F77336" w:rsidRDefault="00F77336" w:rsidP="00127A60">
      <w:pPr>
        <w:tabs>
          <w:tab w:val="left" w:pos="851"/>
          <w:tab w:val="left" w:pos="8364"/>
          <w:tab w:val="left" w:pos="8789"/>
        </w:tabs>
        <w:spacing w:before="120" w:after="120" w:line="360" w:lineRule="auto"/>
        <w:ind w:firstLine="708"/>
        <w:jc w:val="both"/>
        <w:rPr>
          <w:rFonts w:ascii="Arial" w:hAnsi="Arial" w:cs="Arial"/>
          <w:sz w:val="24"/>
          <w:szCs w:val="24"/>
        </w:rPr>
      </w:pPr>
    </w:p>
    <w:p w14:paraId="3686AE6C" w14:textId="77777777" w:rsidR="00F77336" w:rsidRDefault="00F77336" w:rsidP="00127A60">
      <w:pPr>
        <w:tabs>
          <w:tab w:val="left" w:pos="851"/>
          <w:tab w:val="left" w:pos="8364"/>
          <w:tab w:val="left" w:pos="8789"/>
        </w:tabs>
        <w:spacing w:before="120" w:after="120" w:line="360" w:lineRule="auto"/>
        <w:ind w:firstLine="708"/>
        <w:jc w:val="both"/>
        <w:rPr>
          <w:rFonts w:ascii="Arial" w:hAnsi="Arial" w:cs="Arial"/>
          <w:sz w:val="24"/>
          <w:szCs w:val="24"/>
        </w:rPr>
      </w:pPr>
    </w:p>
    <w:p w14:paraId="67DE3AE0" w14:textId="77777777" w:rsidR="00F77336" w:rsidRDefault="00F77336" w:rsidP="00127A60">
      <w:pPr>
        <w:tabs>
          <w:tab w:val="left" w:pos="851"/>
          <w:tab w:val="left" w:pos="8364"/>
          <w:tab w:val="left" w:pos="8789"/>
        </w:tabs>
        <w:spacing w:before="120" w:after="120" w:line="360" w:lineRule="auto"/>
        <w:ind w:firstLine="708"/>
        <w:jc w:val="both"/>
        <w:rPr>
          <w:rFonts w:ascii="Arial" w:hAnsi="Arial" w:cs="Arial"/>
          <w:sz w:val="24"/>
          <w:szCs w:val="24"/>
        </w:rPr>
      </w:pPr>
    </w:p>
    <w:p w14:paraId="538594D1" w14:textId="77777777" w:rsidR="00A73927" w:rsidRDefault="00A73927" w:rsidP="00A73927">
      <w:pPr>
        <w:pStyle w:val="PargrafodaLista"/>
        <w:numPr>
          <w:ilvl w:val="2"/>
          <w:numId w:val="5"/>
        </w:numPr>
        <w:tabs>
          <w:tab w:val="left" w:pos="2552"/>
        </w:tabs>
        <w:spacing w:line="360" w:lineRule="auto"/>
        <w:ind w:left="2694" w:hanging="709"/>
        <w:jc w:val="both"/>
        <w:rPr>
          <w:rFonts w:ascii="Arial" w:hAnsi="Arial" w:cs="Arial"/>
          <w:i/>
          <w:sz w:val="24"/>
          <w:szCs w:val="24"/>
        </w:rPr>
      </w:pPr>
      <w:commentRangeStart w:id="16"/>
      <w:r>
        <w:rPr>
          <w:rFonts w:ascii="Arial" w:hAnsi="Arial" w:cs="Arial"/>
          <w:i/>
          <w:sz w:val="24"/>
          <w:szCs w:val="24"/>
        </w:rPr>
        <w:t>Austrália</w:t>
      </w:r>
      <w:commentRangeEnd w:id="16"/>
      <w:r w:rsidR="00F77336">
        <w:rPr>
          <w:rStyle w:val="Refdecomentrio"/>
        </w:rPr>
        <w:commentReference w:id="16"/>
      </w:r>
    </w:p>
    <w:p w14:paraId="46AAEFEA" w14:textId="77777777" w:rsidR="00F77336" w:rsidRDefault="00F77336" w:rsidP="00DB7F43">
      <w:pPr>
        <w:tabs>
          <w:tab w:val="left" w:pos="709"/>
        </w:tabs>
        <w:spacing w:line="360" w:lineRule="auto"/>
        <w:jc w:val="both"/>
        <w:rPr>
          <w:rFonts w:ascii="Arial" w:hAnsi="Arial" w:cs="Arial"/>
          <w:sz w:val="24"/>
          <w:szCs w:val="24"/>
        </w:rPr>
      </w:pPr>
      <w:r>
        <w:rPr>
          <w:noProof/>
          <w:lang w:eastAsia="pt-BR"/>
        </w:rPr>
        <w:drawing>
          <wp:anchor distT="0" distB="0" distL="114300" distR="114300" simplePos="0" relativeHeight="251663360" behindDoc="0" locked="0" layoutInCell="1" allowOverlap="1" wp14:anchorId="7E1A4494" wp14:editId="50C5EABC">
            <wp:simplePos x="0" y="0"/>
            <wp:positionH relativeFrom="column">
              <wp:posOffset>1217295</wp:posOffset>
            </wp:positionH>
            <wp:positionV relativeFrom="paragraph">
              <wp:posOffset>127635</wp:posOffset>
            </wp:positionV>
            <wp:extent cx="1214120" cy="607060"/>
            <wp:effectExtent l="0" t="0" r="5080" b="2540"/>
            <wp:wrapSquare wrapText="bothSides"/>
            <wp:docPr id="17" name="Imagem 17" descr="Resultado de imagem para bandeira da austrá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sultado de imagem para bandeira da austráli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14120" cy="607060"/>
                    </a:xfrm>
                    <a:prstGeom prst="rect">
                      <a:avLst/>
                    </a:prstGeom>
                    <a:noFill/>
                    <a:ln>
                      <a:noFill/>
                    </a:ln>
                  </pic:spPr>
                </pic:pic>
              </a:graphicData>
            </a:graphic>
            <wp14:sizeRelH relativeFrom="page">
              <wp14:pctWidth>0</wp14:pctWidth>
            </wp14:sizeRelH>
            <wp14:sizeRelV relativeFrom="page">
              <wp14:pctHeight>0</wp14:pctHeight>
            </wp14:sizeRelV>
          </wp:anchor>
        </w:drawing>
      </w:r>
      <w:r w:rsidR="00DB7F43">
        <w:rPr>
          <w:rFonts w:ascii="Arial" w:hAnsi="Arial" w:cs="Arial"/>
          <w:sz w:val="24"/>
          <w:szCs w:val="24"/>
        </w:rPr>
        <w:tab/>
      </w:r>
    </w:p>
    <w:p w14:paraId="26C2C39E" w14:textId="77777777" w:rsidR="00F77336" w:rsidRDefault="00F77336" w:rsidP="00DB7F43">
      <w:pPr>
        <w:tabs>
          <w:tab w:val="left" w:pos="709"/>
        </w:tabs>
        <w:spacing w:line="360" w:lineRule="auto"/>
        <w:jc w:val="both"/>
        <w:rPr>
          <w:rFonts w:ascii="Arial" w:hAnsi="Arial" w:cs="Arial"/>
          <w:sz w:val="24"/>
          <w:szCs w:val="24"/>
        </w:rPr>
      </w:pPr>
    </w:p>
    <w:p w14:paraId="18D7558C" w14:textId="77777777" w:rsidR="00F77336" w:rsidRDefault="00F77336" w:rsidP="00DB7F43">
      <w:pPr>
        <w:tabs>
          <w:tab w:val="left" w:pos="709"/>
        </w:tabs>
        <w:spacing w:line="360" w:lineRule="auto"/>
        <w:jc w:val="both"/>
        <w:rPr>
          <w:rFonts w:ascii="Arial" w:hAnsi="Arial" w:cs="Arial"/>
          <w:sz w:val="24"/>
          <w:szCs w:val="24"/>
        </w:rPr>
      </w:pPr>
    </w:p>
    <w:p w14:paraId="17F9AAD6" w14:textId="271170C2" w:rsidR="00210BB8" w:rsidRDefault="00F77336" w:rsidP="00DB7F43">
      <w:pPr>
        <w:tabs>
          <w:tab w:val="left" w:pos="709"/>
        </w:tabs>
        <w:spacing w:line="360" w:lineRule="auto"/>
        <w:jc w:val="both"/>
        <w:rPr>
          <w:rFonts w:ascii="Arial" w:hAnsi="Arial" w:cs="Arial"/>
          <w:sz w:val="24"/>
          <w:szCs w:val="24"/>
        </w:rPr>
      </w:pPr>
      <w:r>
        <w:rPr>
          <w:rFonts w:ascii="Arial" w:hAnsi="Arial" w:cs="Arial"/>
          <w:sz w:val="24"/>
          <w:szCs w:val="24"/>
        </w:rPr>
        <w:tab/>
      </w:r>
      <w:r w:rsidR="00DB7F43">
        <w:rPr>
          <w:rFonts w:ascii="Arial" w:hAnsi="Arial" w:cs="Arial"/>
          <w:sz w:val="24"/>
          <w:szCs w:val="24"/>
        </w:rPr>
        <w:t xml:space="preserve">Trata-se de um país de tradição da </w:t>
      </w:r>
      <w:r w:rsidR="00DB7F43">
        <w:rPr>
          <w:rFonts w:ascii="Arial" w:hAnsi="Arial" w:cs="Arial"/>
          <w:i/>
          <w:sz w:val="24"/>
          <w:szCs w:val="24"/>
        </w:rPr>
        <w:t xml:space="preserve">common </w:t>
      </w:r>
      <w:proofErr w:type="spellStart"/>
      <w:r w:rsidR="00DB7F43">
        <w:rPr>
          <w:rFonts w:ascii="Arial" w:hAnsi="Arial" w:cs="Arial"/>
          <w:i/>
          <w:sz w:val="24"/>
          <w:szCs w:val="24"/>
        </w:rPr>
        <w:t>law</w:t>
      </w:r>
      <w:proofErr w:type="spellEnd"/>
      <w:r w:rsidR="00DB7F43">
        <w:rPr>
          <w:rFonts w:ascii="Arial" w:hAnsi="Arial" w:cs="Arial"/>
          <w:sz w:val="24"/>
          <w:szCs w:val="24"/>
        </w:rPr>
        <w:t>, contendo, portanto, institutos jurídicos bastantes semelhantes aos</w:t>
      </w:r>
      <w:r w:rsidR="00B379FC">
        <w:rPr>
          <w:rFonts w:ascii="Arial" w:hAnsi="Arial" w:cs="Arial"/>
          <w:sz w:val="24"/>
          <w:szCs w:val="24"/>
        </w:rPr>
        <w:t xml:space="preserve"> dos</w:t>
      </w:r>
      <w:r w:rsidR="00DB7F43">
        <w:rPr>
          <w:rFonts w:ascii="Arial" w:hAnsi="Arial" w:cs="Arial"/>
          <w:sz w:val="24"/>
          <w:szCs w:val="24"/>
        </w:rPr>
        <w:t xml:space="preserve"> norte-americanos e britânicos, por exemplo. A partir de alterações legislativas datadas de 1984, assegura-se à Corte Superior australiana (</w:t>
      </w:r>
      <w:r w:rsidR="00DB7F43">
        <w:rPr>
          <w:rFonts w:ascii="Arial" w:hAnsi="Arial" w:cs="Arial"/>
          <w:i/>
          <w:sz w:val="24"/>
          <w:szCs w:val="24"/>
        </w:rPr>
        <w:t xml:space="preserve">High </w:t>
      </w:r>
      <w:proofErr w:type="spellStart"/>
      <w:r w:rsidR="00DB7F43">
        <w:rPr>
          <w:rFonts w:ascii="Arial" w:hAnsi="Arial" w:cs="Arial"/>
          <w:i/>
          <w:sz w:val="24"/>
          <w:szCs w:val="24"/>
        </w:rPr>
        <w:t>Court</w:t>
      </w:r>
      <w:proofErr w:type="spellEnd"/>
      <w:r w:rsidR="00DB7F43">
        <w:rPr>
          <w:rFonts w:ascii="Arial" w:hAnsi="Arial" w:cs="Arial"/>
          <w:i/>
          <w:sz w:val="24"/>
          <w:szCs w:val="24"/>
        </w:rPr>
        <w:t xml:space="preserve"> </w:t>
      </w:r>
      <w:proofErr w:type="spellStart"/>
      <w:r w:rsidR="00DB7F43">
        <w:rPr>
          <w:rFonts w:ascii="Arial" w:hAnsi="Arial" w:cs="Arial"/>
          <w:i/>
          <w:sz w:val="24"/>
          <w:szCs w:val="24"/>
        </w:rPr>
        <w:t>of</w:t>
      </w:r>
      <w:proofErr w:type="spellEnd"/>
      <w:r w:rsidR="00DB7F43">
        <w:rPr>
          <w:rFonts w:ascii="Arial" w:hAnsi="Arial" w:cs="Arial"/>
          <w:i/>
          <w:sz w:val="24"/>
          <w:szCs w:val="24"/>
        </w:rPr>
        <w:t xml:space="preserve"> </w:t>
      </w:r>
      <w:proofErr w:type="spellStart"/>
      <w:r w:rsidR="00DB7F43">
        <w:rPr>
          <w:rFonts w:ascii="Arial" w:hAnsi="Arial" w:cs="Arial"/>
          <w:i/>
          <w:sz w:val="24"/>
          <w:szCs w:val="24"/>
        </w:rPr>
        <w:t>Australia</w:t>
      </w:r>
      <w:proofErr w:type="spellEnd"/>
      <w:r w:rsidR="00DB7F43">
        <w:rPr>
          <w:rFonts w:ascii="Arial" w:hAnsi="Arial" w:cs="Arial"/>
          <w:sz w:val="24"/>
          <w:szCs w:val="24"/>
        </w:rPr>
        <w:t>) a discricionariedade para se conceder ou não autorização especial para recorrer (</w:t>
      </w:r>
      <w:proofErr w:type="spellStart"/>
      <w:r w:rsidR="00DB7F43">
        <w:rPr>
          <w:rFonts w:ascii="Arial" w:hAnsi="Arial" w:cs="Arial"/>
          <w:i/>
          <w:sz w:val="24"/>
          <w:szCs w:val="24"/>
        </w:rPr>
        <w:t>application</w:t>
      </w:r>
      <w:proofErr w:type="spellEnd"/>
      <w:r w:rsidR="00DB7F43">
        <w:rPr>
          <w:rFonts w:ascii="Arial" w:hAnsi="Arial" w:cs="Arial"/>
          <w:i/>
          <w:sz w:val="24"/>
          <w:szCs w:val="24"/>
        </w:rPr>
        <w:t xml:space="preserve"> for </w:t>
      </w:r>
      <w:proofErr w:type="spellStart"/>
      <w:r w:rsidR="00DB7F43">
        <w:rPr>
          <w:rFonts w:ascii="Arial" w:hAnsi="Arial" w:cs="Arial"/>
          <w:i/>
          <w:sz w:val="24"/>
          <w:szCs w:val="24"/>
        </w:rPr>
        <w:t>special</w:t>
      </w:r>
      <w:proofErr w:type="spellEnd"/>
      <w:r w:rsidR="00DB7F43">
        <w:rPr>
          <w:rFonts w:ascii="Arial" w:hAnsi="Arial" w:cs="Arial"/>
          <w:i/>
          <w:sz w:val="24"/>
          <w:szCs w:val="24"/>
        </w:rPr>
        <w:t xml:space="preserve"> </w:t>
      </w:r>
      <w:proofErr w:type="spellStart"/>
      <w:r w:rsidR="00DB7F43">
        <w:rPr>
          <w:rFonts w:ascii="Arial" w:hAnsi="Arial" w:cs="Arial"/>
          <w:i/>
          <w:sz w:val="24"/>
          <w:szCs w:val="24"/>
        </w:rPr>
        <w:t>leave</w:t>
      </w:r>
      <w:proofErr w:type="spellEnd"/>
      <w:r w:rsidR="00DB7F43">
        <w:rPr>
          <w:rFonts w:ascii="Arial" w:hAnsi="Arial" w:cs="Arial"/>
          <w:i/>
          <w:sz w:val="24"/>
          <w:szCs w:val="24"/>
        </w:rPr>
        <w:t xml:space="preserve"> </w:t>
      </w:r>
      <w:proofErr w:type="spellStart"/>
      <w:r w:rsidR="00DB7F43">
        <w:rPr>
          <w:rFonts w:ascii="Arial" w:hAnsi="Arial" w:cs="Arial"/>
          <w:i/>
          <w:sz w:val="24"/>
          <w:szCs w:val="24"/>
        </w:rPr>
        <w:t>to</w:t>
      </w:r>
      <w:proofErr w:type="spellEnd"/>
      <w:r w:rsidR="00DB7F43">
        <w:rPr>
          <w:rFonts w:ascii="Arial" w:hAnsi="Arial" w:cs="Arial"/>
          <w:i/>
          <w:sz w:val="24"/>
          <w:szCs w:val="24"/>
        </w:rPr>
        <w:t xml:space="preserve"> appeal</w:t>
      </w:r>
      <w:r w:rsidR="00DB7F43">
        <w:rPr>
          <w:rFonts w:ascii="Arial" w:hAnsi="Arial" w:cs="Arial"/>
          <w:sz w:val="24"/>
          <w:szCs w:val="24"/>
        </w:rPr>
        <w:t>)</w:t>
      </w:r>
      <w:r w:rsidR="00CD6DF5">
        <w:rPr>
          <w:rFonts w:ascii="Arial" w:hAnsi="Arial" w:cs="Arial"/>
          <w:sz w:val="24"/>
          <w:szCs w:val="24"/>
        </w:rPr>
        <w:t>, levando em consideração aspectos como:</w:t>
      </w:r>
    </w:p>
    <w:p w14:paraId="6E76BAFA" w14:textId="77777777" w:rsidR="00FF7F2C" w:rsidRDefault="00FF7F2C" w:rsidP="00CF320E">
      <w:pPr>
        <w:tabs>
          <w:tab w:val="left" w:pos="709"/>
        </w:tabs>
        <w:spacing w:line="360" w:lineRule="auto"/>
        <w:ind w:left="2268" w:firstLine="567"/>
        <w:jc w:val="both"/>
        <w:rPr>
          <w:rFonts w:ascii="Arial" w:hAnsi="Arial" w:cs="Arial"/>
          <w:sz w:val="20"/>
          <w:szCs w:val="20"/>
        </w:rPr>
      </w:pPr>
    </w:p>
    <w:p w14:paraId="6D173879" w14:textId="37ED0DA3" w:rsidR="00FF7F2C" w:rsidRDefault="00CD6DF5" w:rsidP="004F0A83">
      <w:pPr>
        <w:tabs>
          <w:tab w:val="left" w:pos="709"/>
        </w:tabs>
        <w:spacing w:after="0" w:line="240" w:lineRule="auto"/>
        <w:ind w:left="2268" w:firstLine="284"/>
        <w:jc w:val="both"/>
        <w:rPr>
          <w:rFonts w:ascii="Arial" w:hAnsi="Arial" w:cs="Arial"/>
          <w:sz w:val="20"/>
          <w:szCs w:val="20"/>
        </w:rPr>
      </w:pPr>
      <w:r w:rsidRPr="00CF320E">
        <w:rPr>
          <w:rFonts w:ascii="Arial" w:hAnsi="Arial" w:cs="Arial"/>
          <w:sz w:val="20"/>
          <w:szCs w:val="20"/>
        </w:rPr>
        <w:t xml:space="preserve">(a) se o processo em que o acórdão a que o pedido se refere foi objeto de uma questão de direito: (i) que é de importância pública, quer por causa da sua aplicação geral quer de outra forma; ou </w:t>
      </w:r>
      <w:r w:rsidR="004E0241">
        <w:rPr>
          <w:rFonts w:ascii="Arial" w:hAnsi="Arial" w:cs="Arial"/>
          <w:sz w:val="20"/>
          <w:szCs w:val="20"/>
        </w:rPr>
        <w:t>(</w:t>
      </w:r>
      <w:proofErr w:type="spellStart"/>
      <w:r w:rsidRPr="00CF320E">
        <w:rPr>
          <w:rFonts w:ascii="Arial" w:hAnsi="Arial" w:cs="Arial"/>
          <w:sz w:val="20"/>
          <w:szCs w:val="20"/>
        </w:rPr>
        <w:t>ii</w:t>
      </w:r>
      <w:proofErr w:type="spellEnd"/>
      <w:r w:rsidRPr="00CF320E">
        <w:rPr>
          <w:rFonts w:ascii="Arial" w:hAnsi="Arial" w:cs="Arial"/>
          <w:sz w:val="20"/>
          <w:szCs w:val="20"/>
        </w:rPr>
        <w:t xml:space="preserve">) relativamente aos quais uma decisão da </w:t>
      </w:r>
      <w:r w:rsidRPr="00CF320E">
        <w:rPr>
          <w:rFonts w:ascii="Arial" w:hAnsi="Arial" w:cs="Arial"/>
          <w:i/>
          <w:sz w:val="20"/>
          <w:szCs w:val="20"/>
        </w:rPr>
        <w:t xml:space="preserve">High </w:t>
      </w:r>
      <w:proofErr w:type="spellStart"/>
      <w:r w:rsidRPr="00CF320E">
        <w:rPr>
          <w:rFonts w:ascii="Arial" w:hAnsi="Arial" w:cs="Arial"/>
          <w:i/>
          <w:sz w:val="20"/>
          <w:szCs w:val="20"/>
        </w:rPr>
        <w:t>Court</w:t>
      </w:r>
      <w:proofErr w:type="spellEnd"/>
      <w:r w:rsidRPr="00CF320E">
        <w:rPr>
          <w:rFonts w:ascii="Arial" w:hAnsi="Arial" w:cs="Arial"/>
          <w:sz w:val="20"/>
          <w:szCs w:val="20"/>
        </w:rPr>
        <w:t xml:space="preserve">, enquanto tribunal de segunda instância final, é requerida a resolver as divergências de opinião entre diferentes tribunais ou, no âmbito de um único tribunal, quanto a uma lei; e (b) se os interesses da administração da justiça, de forma geral ou no caso concreto, exigem que a </w:t>
      </w:r>
      <w:r w:rsidRPr="00CF320E">
        <w:rPr>
          <w:rFonts w:ascii="Arial" w:hAnsi="Arial" w:cs="Arial"/>
          <w:i/>
          <w:sz w:val="20"/>
          <w:szCs w:val="20"/>
        </w:rPr>
        <w:t xml:space="preserve">High </w:t>
      </w:r>
      <w:proofErr w:type="spellStart"/>
      <w:r w:rsidRPr="00CF320E">
        <w:rPr>
          <w:rFonts w:ascii="Arial" w:hAnsi="Arial" w:cs="Arial"/>
          <w:i/>
          <w:sz w:val="20"/>
          <w:szCs w:val="20"/>
        </w:rPr>
        <w:t>Court</w:t>
      </w:r>
      <w:proofErr w:type="spellEnd"/>
      <w:r w:rsidRPr="00CF320E">
        <w:rPr>
          <w:rFonts w:ascii="Arial" w:hAnsi="Arial" w:cs="Arial"/>
          <w:sz w:val="20"/>
          <w:szCs w:val="20"/>
        </w:rPr>
        <w:t xml:space="preserve"> julgue o c</w:t>
      </w:r>
      <w:r w:rsidR="00437380" w:rsidRPr="00CF320E">
        <w:rPr>
          <w:rFonts w:ascii="Arial" w:hAnsi="Arial" w:cs="Arial"/>
          <w:sz w:val="20"/>
          <w:szCs w:val="20"/>
        </w:rPr>
        <w:t>a</w:t>
      </w:r>
      <w:r w:rsidRPr="00CF320E">
        <w:rPr>
          <w:rFonts w:ascii="Arial" w:hAnsi="Arial" w:cs="Arial"/>
          <w:sz w:val="20"/>
          <w:szCs w:val="20"/>
        </w:rPr>
        <w:t>so a que o pedido se refere</w:t>
      </w:r>
      <w:r w:rsidR="00B379FC">
        <w:rPr>
          <w:rFonts w:ascii="Arial" w:hAnsi="Arial" w:cs="Arial"/>
          <w:sz w:val="20"/>
          <w:szCs w:val="20"/>
        </w:rPr>
        <w:t>.</w:t>
      </w:r>
      <w:r w:rsidR="00E9251F" w:rsidRPr="00CF320E">
        <w:rPr>
          <w:rStyle w:val="Refdenotaderodap"/>
          <w:rFonts w:ascii="Arial" w:hAnsi="Arial" w:cs="Arial"/>
          <w:sz w:val="20"/>
          <w:szCs w:val="20"/>
        </w:rPr>
        <w:footnoteReference w:id="13"/>
      </w:r>
    </w:p>
    <w:p w14:paraId="601B9873" w14:textId="5E68BB28" w:rsidR="00A73927" w:rsidRPr="00CF320E" w:rsidRDefault="00A73927" w:rsidP="00CF320E">
      <w:pPr>
        <w:tabs>
          <w:tab w:val="left" w:pos="709"/>
        </w:tabs>
        <w:spacing w:line="360" w:lineRule="auto"/>
        <w:ind w:left="2268" w:firstLine="567"/>
        <w:jc w:val="both"/>
        <w:rPr>
          <w:rFonts w:ascii="Arial" w:hAnsi="Arial" w:cs="Arial"/>
          <w:sz w:val="20"/>
          <w:szCs w:val="20"/>
        </w:rPr>
      </w:pPr>
    </w:p>
    <w:p w14:paraId="1DB46346" w14:textId="01592800" w:rsidR="00486AF0" w:rsidRDefault="00E9251F" w:rsidP="00DB7F43">
      <w:pPr>
        <w:tabs>
          <w:tab w:val="left" w:pos="709"/>
        </w:tabs>
        <w:spacing w:line="360" w:lineRule="auto"/>
        <w:jc w:val="both"/>
        <w:rPr>
          <w:rFonts w:ascii="Arial" w:hAnsi="Arial" w:cs="Arial"/>
          <w:sz w:val="24"/>
          <w:szCs w:val="24"/>
        </w:rPr>
      </w:pPr>
      <w:r>
        <w:rPr>
          <w:rFonts w:ascii="Arial" w:hAnsi="Arial" w:cs="Arial"/>
          <w:sz w:val="24"/>
          <w:szCs w:val="24"/>
        </w:rPr>
        <w:tab/>
        <w:t>Como afirmam Tere</w:t>
      </w:r>
      <w:r w:rsidR="00D5326A">
        <w:rPr>
          <w:rFonts w:ascii="Arial" w:hAnsi="Arial" w:cs="Arial"/>
          <w:sz w:val="24"/>
          <w:szCs w:val="24"/>
        </w:rPr>
        <w:t>s</w:t>
      </w:r>
      <w:r>
        <w:rPr>
          <w:rFonts w:ascii="Arial" w:hAnsi="Arial" w:cs="Arial"/>
          <w:sz w:val="24"/>
          <w:szCs w:val="24"/>
        </w:rPr>
        <w:t xml:space="preserve">a </w:t>
      </w:r>
      <w:proofErr w:type="spellStart"/>
      <w:r>
        <w:rPr>
          <w:rFonts w:ascii="Arial" w:hAnsi="Arial" w:cs="Arial"/>
          <w:sz w:val="24"/>
          <w:szCs w:val="24"/>
        </w:rPr>
        <w:t>Wambier</w:t>
      </w:r>
      <w:proofErr w:type="spellEnd"/>
      <w:r>
        <w:rPr>
          <w:rFonts w:ascii="Arial" w:hAnsi="Arial" w:cs="Arial"/>
          <w:sz w:val="24"/>
          <w:szCs w:val="24"/>
        </w:rPr>
        <w:t xml:space="preserve"> e Bruno Dantas</w:t>
      </w:r>
      <w:r w:rsidR="00486AF0">
        <w:rPr>
          <w:rFonts w:ascii="Arial" w:hAnsi="Arial" w:cs="Arial"/>
          <w:sz w:val="24"/>
          <w:szCs w:val="24"/>
        </w:rPr>
        <w:t>:</w:t>
      </w:r>
      <w:r>
        <w:rPr>
          <w:rFonts w:ascii="Arial" w:hAnsi="Arial" w:cs="Arial"/>
          <w:sz w:val="24"/>
          <w:szCs w:val="24"/>
        </w:rPr>
        <w:t xml:space="preserve"> </w:t>
      </w:r>
    </w:p>
    <w:p w14:paraId="18E52B99" w14:textId="77777777" w:rsidR="00DA4616" w:rsidRDefault="00DA4616" w:rsidP="00CF320E">
      <w:pPr>
        <w:tabs>
          <w:tab w:val="left" w:pos="709"/>
        </w:tabs>
        <w:spacing w:line="360" w:lineRule="auto"/>
        <w:ind w:left="2268" w:firstLine="567"/>
        <w:jc w:val="both"/>
        <w:rPr>
          <w:rFonts w:ascii="Arial" w:hAnsi="Arial" w:cs="Arial"/>
          <w:sz w:val="24"/>
          <w:szCs w:val="24"/>
        </w:rPr>
      </w:pPr>
    </w:p>
    <w:p w14:paraId="4430ED83" w14:textId="392F8477" w:rsidR="00DA4616" w:rsidRPr="004F0A83" w:rsidRDefault="00486AF0" w:rsidP="004F0A83">
      <w:pPr>
        <w:tabs>
          <w:tab w:val="left" w:pos="709"/>
        </w:tabs>
        <w:spacing w:after="0" w:line="240" w:lineRule="auto"/>
        <w:ind w:left="2268" w:firstLine="567"/>
        <w:jc w:val="both"/>
        <w:rPr>
          <w:rFonts w:ascii="Arial" w:hAnsi="Arial" w:cs="Arial"/>
          <w:sz w:val="20"/>
          <w:szCs w:val="20"/>
        </w:rPr>
      </w:pPr>
      <w:r w:rsidRPr="004F0A83">
        <w:rPr>
          <w:rFonts w:ascii="Arial" w:hAnsi="Arial" w:cs="Arial"/>
          <w:sz w:val="20"/>
          <w:szCs w:val="20"/>
        </w:rPr>
        <w:t>N</w:t>
      </w:r>
      <w:r w:rsidR="00DB7F43" w:rsidRPr="004F0A83">
        <w:rPr>
          <w:rFonts w:ascii="Arial" w:hAnsi="Arial" w:cs="Arial"/>
          <w:sz w:val="20"/>
          <w:szCs w:val="20"/>
        </w:rPr>
        <w:t>esse país, a jurisdição recursal da Corte Superior (</w:t>
      </w:r>
      <w:r w:rsidR="00DB7F43" w:rsidRPr="004F0A83">
        <w:rPr>
          <w:rFonts w:ascii="Arial" w:hAnsi="Arial" w:cs="Arial"/>
          <w:i/>
          <w:sz w:val="20"/>
          <w:szCs w:val="20"/>
        </w:rPr>
        <w:t xml:space="preserve">High </w:t>
      </w:r>
      <w:proofErr w:type="spellStart"/>
      <w:r w:rsidR="00DB7F43" w:rsidRPr="004F0A83">
        <w:rPr>
          <w:rFonts w:ascii="Arial" w:hAnsi="Arial" w:cs="Arial"/>
          <w:i/>
          <w:sz w:val="20"/>
          <w:szCs w:val="20"/>
        </w:rPr>
        <w:t>Court</w:t>
      </w:r>
      <w:proofErr w:type="spellEnd"/>
      <w:r w:rsidR="00DB7F43" w:rsidRPr="004F0A83">
        <w:rPr>
          <w:rFonts w:ascii="Arial" w:hAnsi="Arial" w:cs="Arial"/>
          <w:sz w:val="20"/>
          <w:szCs w:val="20"/>
        </w:rPr>
        <w:t>) é exercida de modo semelhante aos Estados Unidos e à Inglaterra: (i) se a própria Corte Superior conceder licença especial para recorrer (</w:t>
      </w:r>
      <w:proofErr w:type="spellStart"/>
      <w:r w:rsidR="00DB7F43" w:rsidRPr="004F0A83">
        <w:rPr>
          <w:rFonts w:ascii="Arial" w:hAnsi="Arial" w:cs="Arial"/>
          <w:i/>
          <w:sz w:val="20"/>
          <w:szCs w:val="20"/>
        </w:rPr>
        <w:t>special</w:t>
      </w:r>
      <w:proofErr w:type="spellEnd"/>
      <w:r w:rsidR="00DB7F43" w:rsidRPr="004F0A83">
        <w:rPr>
          <w:rFonts w:ascii="Arial" w:hAnsi="Arial" w:cs="Arial"/>
          <w:i/>
          <w:sz w:val="20"/>
          <w:szCs w:val="20"/>
        </w:rPr>
        <w:t xml:space="preserve"> </w:t>
      </w:r>
      <w:proofErr w:type="spellStart"/>
      <w:r w:rsidR="00DB7F43" w:rsidRPr="004F0A83">
        <w:rPr>
          <w:rFonts w:ascii="Arial" w:hAnsi="Arial" w:cs="Arial"/>
          <w:i/>
          <w:sz w:val="20"/>
          <w:szCs w:val="20"/>
        </w:rPr>
        <w:t>leave</w:t>
      </w:r>
      <w:proofErr w:type="spellEnd"/>
      <w:r w:rsidR="00DB7F43" w:rsidRPr="004F0A83">
        <w:rPr>
          <w:rFonts w:ascii="Arial" w:hAnsi="Arial" w:cs="Arial"/>
          <w:i/>
          <w:sz w:val="20"/>
          <w:szCs w:val="20"/>
        </w:rPr>
        <w:t xml:space="preserve"> </w:t>
      </w:r>
      <w:proofErr w:type="spellStart"/>
      <w:r w:rsidR="00DB7F43" w:rsidRPr="004F0A83">
        <w:rPr>
          <w:rFonts w:ascii="Arial" w:hAnsi="Arial" w:cs="Arial"/>
          <w:i/>
          <w:sz w:val="20"/>
          <w:szCs w:val="20"/>
        </w:rPr>
        <w:t>to</w:t>
      </w:r>
      <w:proofErr w:type="spellEnd"/>
      <w:r w:rsidR="00DB7F43" w:rsidRPr="004F0A83">
        <w:rPr>
          <w:rFonts w:ascii="Arial" w:hAnsi="Arial" w:cs="Arial"/>
          <w:i/>
          <w:sz w:val="20"/>
          <w:szCs w:val="20"/>
        </w:rPr>
        <w:t xml:space="preserve"> appeal</w:t>
      </w:r>
      <w:r w:rsidR="00DB7F43" w:rsidRPr="004F0A83">
        <w:rPr>
          <w:rFonts w:ascii="Arial" w:hAnsi="Arial" w:cs="Arial"/>
          <w:sz w:val="20"/>
          <w:szCs w:val="20"/>
        </w:rPr>
        <w:t>); ou, (</w:t>
      </w:r>
      <w:proofErr w:type="spellStart"/>
      <w:r w:rsidR="00DB7F43" w:rsidRPr="004F0A83">
        <w:rPr>
          <w:rFonts w:ascii="Arial" w:hAnsi="Arial" w:cs="Arial"/>
          <w:sz w:val="20"/>
          <w:szCs w:val="20"/>
        </w:rPr>
        <w:t>ii</w:t>
      </w:r>
      <w:proofErr w:type="spellEnd"/>
      <w:r w:rsidR="00DB7F43" w:rsidRPr="004F0A83">
        <w:rPr>
          <w:rFonts w:ascii="Arial" w:hAnsi="Arial" w:cs="Arial"/>
          <w:sz w:val="20"/>
          <w:szCs w:val="20"/>
        </w:rPr>
        <w:t xml:space="preserve">) tratando-se de recursos oriundos das cortes de família, se o tribunal </w:t>
      </w:r>
      <w:r w:rsidR="00DB7F43" w:rsidRPr="004F0A83">
        <w:rPr>
          <w:rFonts w:ascii="Arial" w:hAnsi="Arial" w:cs="Arial"/>
          <w:i/>
          <w:sz w:val="20"/>
          <w:szCs w:val="20"/>
        </w:rPr>
        <w:t>a quo</w:t>
      </w:r>
      <w:r w:rsidR="00DB7F43" w:rsidRPr="004F0A83">
        <w:rPr>
          <w:rFonts w:ascii="Arial" w:hAnsi="Arial" w:cs="Arial"/>
          <w:sz w:val="20"/>
          <w:szCs w:val="20"/>
        </w:rPr>
        <w:t>, em sessão plenária, emitir um certificado de que há uma importante questão jurídica de interesse público envolvida (</w:t>
      </w:r>
      <w:r w:rsidR="009C2DA5">
        <w:rPr>
          <w:rFonts w:ascii="Arial" w:hAnsi="Arial" w:cs="Arial"/>
          <w:sz w:val="20"/>
          <w:szCs w:val="20"/>
        </w:rPr>
        <w:t>“</w:t>
      </w:r>
      <w:proofErr w:type="spellStart"/>
      <w:r w:rsidR="00DB7F43" w:rsidRPr="004F0A83">
        <w:rPr>
          <w:rFonts w:ascii="Arial" w:hAnsi="Arial" w:cs="Arial"/>
          <w:i/>
          <w:sz w:val="20"/>
          <w:szCs w:val="20"/>
        </w:rPr>
        <w:t>that</w:t>
      </w:r>
      <w:proofErr w:type="spellEnd"/>
      <w:r w:rsidR="00DB7F43" w:rsidRPr="004F0A83">
        <w:rPr>
          <w:rFonts w:ascii="Arial" w:hAnsi="Arial" w:cs="Arial"/>
          <w:i/>
          <w:sz w:val="20"/>
          <w:szCs w:val="20"/>
        </w:rPr>
        <w:t xml:space="preserve"> </w:t>
      </w:r>
      <w:proofErr w:type="spellStart"/>
      <w:r w:rsidR="00DB7F43" w:rsidRPr="004F0A83">
        <w:rPr>
          <w:rFonts w:ascii="Arial" w:hAnsi="Arial" w:cs="Arial"/>
          <w:i/>
          <w:sz w:val="20"/>
          <w:szCs w:val="20"/>
        </w:rPr>
        <w:t>an</w:t>
      </w:r>
      <w:proofErr w:type="spellEnd"/>
      <w:r w:rsidR="00DB7F43" w:rsidRPr="004F0A83">
        <w:rPr>
          <w:rFonts w:ascii="Arial" w:hAnsi="Arial" w:cs="Arial"/>
          <w:i/>
          <w:sz w:val="20"/>
          <w:szCs w:val="20"/>
        </w:rPr>
        <w:t xml:space="preserve"> </w:t>
      </w:r>
      <w:proofErr w:type="spellStart"/>
      <w:r w:rsidR="00DB7F43" w:rsidRPr="004F0A83">
        <w:rPr>
          <w:rFonts w:ascii="Arial" w:hAnsi="Arial" w:cs="Arial"/>
          <w:i/>
          <w:sz w:val="20"/>
          <w:szCs w:val="20"/>
        </w:rPr>
        <w:t>important</w:t>
      </w:r>
      <w:proofErr w:type="spellEnd"/>
      <w:r w:rsidR="00DB7F43" w:rsidRPr="004F0A83">
        <w:rPr>
          <w:rFonts w:ascii="Arial" w:hAnsi="Arial" w:cs="Arial"/>
          <w:i/>
          <w:sz w:val="20"/>
          <w:szCs w:val="20"/>
        </w:rPr>
        <w:t xml:space="preserve"> </w:t>
      </w:r>
      <w:proofErr w:type="spellStart"/>
      <w:r w:rsidR="00DB7F43" w:rsidRPr="004F0A83">
        <w:rPr>
          <w:rFonts w:ascii="Arial" w:hAnsi="Arial" w:cs="Arial"/>
          <w:i/>
          <w:sz w:val="20"/>
          <w:szCs w:val="20"/>
        </w:rPr>
        <w:t>question</w:t>
      </w:r>
      <w:proofErr w:type="spellEnd"/>
      <w:r w:rsidR="00DB7F43" w:rsidRPr="004F0A83">
        <w:rPr>
          <w:rFonts w:ascii="Arial" w:hAnsi="Arial" w:cs="Arial"/>
          <w:i/>
          <w:sz w:val="20"/>
          <w:szCs w:val="20"/>
        </w:rPr>
        <w:t xml:space="preserve"> </w:t>
      </w:r>
      <w:proofErr w:type="spellStart"/>
      <w:r w:rsidR="00DB7F43" w:rsidRPr="004F0A83">
        <w:rPr>
          <w:rFonts w:ascii="Arial" w:hAnsi="Arial" w:cs="Arial"/>
          <w:i/>
          <w:sz w:val="20"/>
          <w:szCs w:val="20"/>
        </w:rPr>
        <w:t>of</w:t>
      </w:r>
      <w:proofErr w:type="spellEnd"/>
      <w:r w:rsidR="00DB7F43" w:rsidRPr="004F0A83">
        <w:rPr>
          <w:rFonts w:ascii="Arial" w:hAnsi="Arial" w:cs="Arial"/>
          <w:i/>
          <w:sz w:val="20"/>
          <w:szCs w:val="20"/>
        </w:rPr>
        <w:t xml:space="preserve"> </w:t>
      </w:r>
      <w:proofErr w:type="spellStart"/>
      <w:r w:rsidR="00DB7F43" w:rsidRPr="004F0A83">
        <w:rPr>
          <w:rFonts w:ascii="Arial" w:hAnsi="Arial" w:cs="Arial"/>
          <w:i/>
          <w:sz w:val="20"/>
          <w:szCs w:val="20"/>
        </w:rPr>
        <w:t>law</w:t>
      </w:r>
      <w:proofErr w:type="spellEnd"/>
      <w:r w:rsidR="00DB7F43" w:rsidRPr="004F0A83">
        <w:rPr>
          <w:rFonts w:ascii="Arial" w:hAnsi="Arial" w:cs="Arial"/>
          <w:i/>
          <w:sz w:val="20"/>
          <w:szCs w:val="20"/>
        </w:rPr>
        <w:t xml:space="preserve"> </w:t>
      </w:r>
      <w:proofErr w:type="spellStart"/>
      <w:r w:rsidR="00DB7F43" w:rsidRPr="004F0A83">
        <w:rPr>
          <w:rFonts w:ascii="Arial" w:hAnsi="Arial" w:cs="Arial"/>
          <w:i/>
          <w:sz w:val="20"/>
          <w:szCs w:val="20"/>
        </w:rPr>
        <w:t>o</w:t>
      </w:r>
      <w:r w:rsidR="009C2DA5">
        <w:rPr>
          <w:rFonts w:ascii="Arial" w:hAnsi="Arial" w:cs="Arial"/>
          <w:i/>
          <w:sz w:val="20"/>
          <w:szCs w:val="20"/>
        </w:rPr>
        <w:t>r</w:t>
      </w:r>
      <w:proofErr w:type="spellEnd"/>
      <w:r w:rsidR="009C2DA5">
        <w:rPr>
          <w:rFonts w:ascii="Arial" w:hAnsi="Arial" w:cs="Arial"/>
          <w:i/>
          <w:sz w:val="20"/>
          <w:szCs w:val="20"/>
        </w:rPr>
        <w:t xml:space="preserve"> </w:t>
      </w:r>
      <w:proofErr w:type="spellStart"/>
      <w:r w:rsidR="009C2DA5">
        <w:rPr>
          <w:rFonts w:ascii="Arial" w:hAnsi="Arial" w:cs="Arial"/>
          <w:i/>
          <w:sz w:val="20"/>
          <w:szCs w:val="20"/>
        </w:rPr>
        <w:t>of</w:t>
      </w:r>
      <w:proofErr w:type="spellEnd"/>
      <w:r w:rsidR="009C2DA5">
        <w:rPr>
          <w:rFonts w:ascii="Arial" w:hAnsi="Arial" w:cs="Arial"/>
          <w:i/>
          <w:sz w:val="20"/>
          <w:szCs w:val="20"/>
        </w:rPr>
        <w:t xml:space="preserve"> </w:t>
      </w:r>
      <w:proofErr w:type="spellStart"/>
      <w:r w:rsidR="009C2DA5">
        <w:rPr>
          <w:rFonts w:ascii="Arial" w:hAnsi="Arial" w:cs="Arial"/>
          <w:i/>
          <w:sz w:val="20"/>
          <w:szCs w:val="20"/>
        </w:rPr>
        <w:t>public</w:t>
      </w:r>
      <w:proofErr w:type="spellEnd"/>
      <w:r w:rsidR="009C2DA5">
        <w:rPr>
          <w:rFonts w:ascii="Arial" w:hAnsi="Arial" w:cs="Arial"/>
          <w:i/>
          <w:sz w:val="20"/>
          <w:szCs w:val="20"/>
        </w:rPr>
        <w:t xml:space="preserve"> </w:t>
      </w:r>
      <w:proofErr w:type="spellStart"/>
      <w:r w:rsidR="009C2DA5">
        <w:rPr>
          <w:rFonts w:ascii="Arial" w:hAnsi="Arial" w:cs="Arial"/>
          <w:i/>
          <w:sz w:val="20"/>
          <w:szCs w:val="20"/>
        </w:rPr>
        <w:t>interest</w:t>
      </w:r>
      <w:proofErr w:type="spellEnd"/>
      <w:r w:rsidR="009C2DA5">
        <w:rPr>
          <w:rFonts w:ascii="Arial" w:hAnsi="Arial" w:cs="Arial"/>
          <w:i/>
          <w:sz w:val="20"/>
          <w:szCs w:val="20"/>
        </w:rPr>
        <w:t xml:space="preserve"> </w:t>
      </w:r>
      <w:proofErr w:type="spellStart"/>
      <w:r w:rsidR="009C2DA5">
        <w:rPr>
          <w:rFonts w:ascii="Arial" w:hAnsi="Arial" w:cs="Arial"/>
          <w:i/>
          <w:sz w:val="20"/>
          <w:szCs w:val="20"/>
        </w:rPr>
        <w:t>is</w:t>
      </w:r>
      <w:proofErr w:type="spellEnd"/>
      <w:r w:rsidR="009C2DA5">
        <w:rPr>
          <w:rFonts w:ascii="Arial" w:hAnsi="Arial" w:cs="Arial"/>
          <w:i/>
          <w:sz w:val="20"/>
          <w:szCs w:val="20"/>
        </w:rPr>
        <w:t xml:space="preserve"> </w:t>
      </w:r>
      <w:proofErr w:type="spellStart"/>
      <w:r w:rsidR="009C2DA5">
        <w:rPr>
          <w:rFonts w:ascii="Arial" w:hAnsi="Arial" w:cs="Arial"/>
          <w:i/>
          <w:sz w:val="20"/>
          <w:szCs w:val="20"/>
        </w:rPr>
        <w:t>envolved</w:t>
      </w:r>
      <w:proofErr w:type="spellEnd"/>
      <w:r w:rsidR="009C2DA5">
        <w:rPr>
          <w:rFonts w:ascii="Arial" w:hAnsi="Arial" w:cs="Arial"/>
          <w:i/>
          <w:sz w:val="20"/>
          <w:szCs w:val="20"/>
        </w:rPr>
        <w:t>”</w:t>
      </w:r>
      <w:r w:rsidR="00E9251F" w:rsidRPr="004F0A83">
        <w:rPr>
          <w:rFonts w:ascii="Arial" w:hAnsi="Arial" w:cs="Arial"/>
          <w:sz w:val="20"/>
          <w:szCs w:val="20"/>
        </w:rPr>
        <w:t>)</w:t>
      </w:r>
      <w:r w:rsidRPr="004F0A83">
        <w:rPr>
          <w:rFonts w:ascii="Arial" w:hAnsi="Arial" w:cs="Arial"/>
          <w:sz w:val="20"/>
          <w:szCs w:val="20"/>
        </w:rPr>
        <w:t>.</w:t>
      </w:r>
      <w:r w:rsidR="00E9251F" w:rsidRPr="004F0A83">
        <w:rPr>
          <w:rFonts w:ascii="Arial" w:hAnsi="Arial" w:cs="Arial"/>
          <w:sz w:val="20"/>
          <w:szCs w:val="20"/>
        </w:rPr>
        <w:t xml:space="preserve"> (</w:t>
      </w:r>
      <w:r w:rsidR="00DA4616" w:rsidRPr="004F0A83">
        <w:rPr>
          <w:rFonts w:ascii="Arial" w:hAnsi="Arial" w:cs="Arial"/>
          <w:sz w:val="20"/>
          <w:szCs w:val="20"/>
        </w:rPr>
        <w:t>2016, p.</w:t>
      </w:r>
      <w:r w:rsidR="00E9251F" w:rsidRPr="004F0A83">
        <w:rPr>
          <w:rFonts w:ascii="Arial" w:hAnsi="Arial" w:cs="Arial"/>
          <w:sz w:val="20"/>
          <w:szCs w:val="20"/>
        </w:rPr>
        <w:t xml:space="preserve"> 490</w:t>
      </w:r>
      <w:r w:rsidR="00B379FC" w:rsidRPr="004F0A83">
        <w:rPr>
          <w:rFonts w:ascii="Arial" w:hAnsi="Arial" w:cs="Arial"/>
          <w:sz w:val="20"/>
          <w:szCs w:val="20"/>
        </w:rPr>
        <w:t>.</w:t>
      </w:r>
      <w:r w:rsidR="00E9251F" w:rsidRPr="004F0A83">
        <w:rPr>
          <w:rFonts w:ascii="Arial" w:hAnsi="Arial" w:cs="Arial"/>
          <w:sz w:val="20"/>
          <w:szCs w:val="20"/>
        </w:rPr>
        <w:t>)</w:t>
      </w:r>
    </w:p>
    <w:p w14:paraId="2C5132B2" w14:textId="2BD2473B" w:rsidR="00DB7F43" w:rsidRPr="00DB7F43" w:rsidRDefault="00DB7F43" w:rsidP="00CF320E">
      <w:pPr>
        <w:tabs>
          <w:tab w:val="left" w:pos="709"/>
        </w:tabs>
        <w:spacing w:line="360" w:lineRule="auto"/>
        <w:ind w:left="2268" w:firstLine="567"/>
        <w:jc w:val="both"/>
        <w:rPr>
          <w:rFonts w:ascii="Arial" w:hAnsi="Arial" w:cs="Arial"/>
          <w:sz w:val="24"/>
          <w:szCs w:val="24"/>
        </w:rPr>
      </w:pPr>
    </w:p>
    <w:p w14:paraId="4212AE55" w14:textId="77777777" w:rsidR="00A73927" w:rsidRDefault="003E7A79" w:rsidP="00127A60">
      <w:pPr>
        <w:tabs>
          <w:tab w:val="left" w:pos="851"/>
          <w:tab w:val="left" w:pos="8364"/>
          <w:tab w:val="left" w:pos="8789"/>
        </w:tabs>
        <w:spacing w:before="120" w:after="120" w:line="360" w:lineRule="auto"/>
        <w:ind w:firstLine="708"/>
        <w:jc w:val="both"/>
        <w:rPr>
          <w:rFonts w:ascii="Arial" w:hAnsi="Arial" w:cs="Arial"/>
          <w:sz w:val="24"/>
          <w:szCs w:val="24"/>
        </w:rPr>
      </w:pPr>
      <w:r>
        <w:rPr>
          <w:noProof/>
          <w:lang w:eastAsia="pt-BR"/>
        </w:rPr>
        <w:drawing>
          <wp:anchor distT="0" distB="0" distL="114300" distR="114300" simplePos="0" relativeHeight="251664384" behindDoc="0" locked="0" layoutInCell="1" allowOverlap="1" wp14:anchorId="53CB09A2" wp14:editId="2F3D75CD">
            <wp:simplePos x="0" y="0"/>
            <wp:positionH relativeFrom="column">
              <wp:posOffset>617220</wp:posOffset>
            </wp:positionH>
            <wp:positionV relativeFrom="paragraph">
              <wp:posOffset>67945</wp:posOffset>
            </wp:positionV>
            <wp:extent cx="2900680" cy="1630680"/>
            <wp:effectExtent l="0" t="0" r="0" b="7620"/>
            <wp:wrapSquare wrapText="bothSides"/>
            <wp:docPr id="18" name="Imagem 18" descr="File:High Court of Australia, ACT - perspective contro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le:High Court of Australia, ACT - perspective controlled.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0680" cy="1630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B6BA49" w14:textId="3D0368CB" w:rsidR="003E7A79" w:rsidRDefault="003E7A79" w:rsidP="003E7A79">
      <w:pPr>
        <w:tabs>
          <w:tab w:val="left" w:pos="851"/>
          <w:tab w:val="left" w:pos="8364"/>
          <w:tab w:val="left" w:pos="8789"/>
        </w:tabs>
        <w:spacing w:before="120" w:after="120" w:line="360" w:lineRule="auto"/>
        <w:rPr>
          <w:rFonts w:ascii="Arial" w:hAnsi="Arial" w:cs="Arial"/>
          <w:sz w:val="24"/>
          <w:szCs w:val="24"/>
        </w:rPr>
      </w:pPr>
      <w:r>
        <w:rPr>
          <w:rFonts w:ascii="Arial" w:hAnsi="Arial" w:cs="Arial"/>
          <w:sz w:val="24"/>
          <w:szCs w:val="24"/>
        </w:rPr>
        <w:t xml:space="preserve">     Corte </w:t>
      </w:r>
      <w:commentRangeStart w:id="17"/>
      <w:r>
        <w:rPr>
          <w:rFonts w:ascii="Arial" w:hAnsi="Arial" w:cs="Arial"/>
          <w:sz w:val="24"/>
          <w:szCs w:val="24"/>
        </w:rPr>
        <w:t xml:space="preserve">Superior </w:t>
      </w:r>
      <w:r w:rsidR="00B379FC">
        <w:rPr>
          <w:rFonts w:ascii="Arial" w:hAnsi="Arial" w:cs="Arial"/>
          <w:sz w:val="24"/>
          <w:szCs w:val="24"/>
        </w:rPr>
        <w:t>a</w:t>
      </w:r>
      <w:r>
        <w:rPr>
          <w:rFonts w:ascii="Arial" w:hAnsi="Arial" w:cs="Arial"/>
          <w:sz w:val="24"/>
          <w:szCs w:val="24"/>
        </w:rPr>
        <w:t>ustraliana</w:t>
      </w:r>
      <w:commentRangeEnd w:id="17"/>
      <w:r>
        <w:rPr>
          <w:rStyle w:val="Refdecomentrio"/>
        </w:rPr>
        <w:commentReference w:id="17"/>
      </w:r>
    </w:p>
    <w:p w14:paraId="3A156055" w14:textId="77777777" w:rsidR="003E7A79" w:rsidRDefault="003E7A79" w:rsidP="00127A60">
      <w:pPr>
        <w:tabs>
          <w:tab w:val="left" w:pos="851"/>
          <w:tab w:val="left" w:pos="8364"/>
          <w:tab w:val="left" w:pos="8789"/>
        </w:tabs>
        <w:spacing w:before="120" w:after="120" w:line="360" w:lineRule="auto"/>
        <w:ind w:firstLine="708"/>
        <w:jc w:val="both"/>
        <w:rPr>
          <w:rFonts w:ascii="Arial" w:hAnsi="Arial" w:cs="Arial"/>
          <w:sz w:val="24"/>
          <w:szCs w:val="24"/>
        </w:rPr>
      </w:pPr>
    </w:p>
    <w:p w14:paraId="611D603D" w14:textId="77777777" w:rsidR="003E7A79" w:rsidRDefault="003E7A79" w:rsidP="00127A60">
      <w:pPr>
        <w:tabs>
          <w:tab w:val="left" w:pos="851"/>
          <w:tab w:val="left" w:pos="8364"/>
          <w:tab w:val="left" w:pos="8789"/>
        </w:tabs>
        <w:spacing w:before="120" w:after="120" w:line="360" w:lineRule="auto"/>
        <w:ind w:firstLine="708"/>
        <w:jc w:val="both"/>
        <w:rPr>
          <w:rFonts w:ascii="Arial" w:hAnsi="Arial" w:cs="Arial"/>
          <w:sz w:val="24"/>
          <w:szCs w:val="24"/>
        </w:rPr>
      </w:pPr>
    </w:p>
    <w:p w14:paraId="3F01E950" w14:textId="77777777" w:rsidR="003E7A79" w:rsidRDefault="003E7A79" w:rsidP="00127A60">
      <w:pPr>
        <w:tabs>
          <w:tab w:val="left" w:pos="851"/>
          <w:tab w:val="left" w:pos="8364"/>
          <w:tab w:val="left" w:pos="8789"/>
        </w:tabs>
        <w:spacing w:before="120" w:after="120" w:line="360" w:lineRule="auto"/>
        <w:ind w:firstLine="708"/>
        <w:jc w:val="both"/>
        <w:rPr>
          <w:rFonts w:ascii="Arial" w:hAnsi="Arial" w:cs="Arial"/>
          <w:sz w:val="24"/>
          <w:szCs w:val="24"/>
        </w:rPr>
      </w:pPr>
    </w:p>
    <w:p w14:paraId="47608425" w14:textId="77777777" w:rsidR="003E7A79" w:rsidRDefault="003E7A79" w:rsidP="00127A60">
      <w:pPr>
        <w:tabs>
          <w:tab w:val="left" w:pos="851"/>
          <w:tab w:val="left" w:pos="8364"/>
          <w:tab w:val="left" w:pos="8789"/>
        </w:tabs>
        <w:spacing w:before="120" w:after="120" w:line="360" w:lineRule="auto"/>
        <w:ind w:firstLine="708"/>
        <w:jc w:val="both"/>
        <w:rPr>
          <w:rFonts w:ascii="Arial" w:hAnsi="Arial" w:cs="Arial"/>
          <w:sz w:val="24"/>
          <w:szCs w:val="24"/>
        </w:rPr>
      </w:pPr>
    </w:p>
    <w:p w14:paraId="5CBA505D" w14:textId="77777777" w:rsidR="003E7A79" w:rsidRPr="0044543A" w:rsidRDefault="003E7A79" w:rsidP="00127A60">
      <w:pPr>
        <w:tabs>
          <w:tab w:val="left" w:pos="851"/>
          <w:tab w:val="left" w:pos="8364"/>
          <w:tab w:val="left" w:pos="8789"/>
        </w:tabs>
        <w:spacing w:before="120" w:after="120" w:line="360" w:lineRule="auto"/>
        <w:ind w:firstLine="708"/>
        <w:jc w:val="both"/>
        <w:rPr>
          <w:rFonts w:ascii="Arial" w:hAnsi="Arial" w:cs="Arial"/>
          <w:sz w:val="24"/>
          <w:szCs w:val="24"/>
        </w:rPr>
      </w:pPr>
    </w:p>
    <w:p w14:paraId="72A9E037" w14:textId="46D7FCBA" w:rsidR="00CE1EE5" w:rsidRPr="009A194A" w:rsidRDefault="00A2143C" w:rsidP="006C6628">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Pr>
          <w:rFonts w:ascii="Arial" w:hAnsi="Arial" w:cs="Arial"/>
          <w:sz w:val="24"/>
          <w:szCs w:val="24"/>
          <w:u w:val="single"/>
        </w:rPr>
        <w:t>A arguição de relevância no direito brasileiro</w:t>
      </w:r>
    </w:p>
    <w:p w14:paraId="7A0B956A" w14:textId="1C85E440" w:rsidR="00EB6D8F" w:rsidRDefault="00A71B8C"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9D08EA">
        <w:rPr>
          <w:rFonts w:ascii="Arial" w:hAnsi="Arial" w:cs="Arial"/>
          <w:sz w:val="24"/>
          <w:szCs w:val="24"/>
        </w:rPr>
        <w:t xml:space="preserve">Estudados esses aspectos de direito comparado e os instrumentos similares adotados por outros países para a </w:t>
      </w:r>
      <w:r w:rsidR="00387093">
        <w:rPr>
          <w:rFonts w:ascii="Arial" w:hAnsi="Arial" w:cs="Arial"/>
          <w:sz w:val="24"/>
          <w:szCs w:val="24"/>
        </w:rPr>
        <w:t>seleção</w:t>
      </w:r>
      <w:r w:rsidR="009D08EA">
        <w:rPr>
          <w:rFonts w:ascii="Arial" w:hAnsi="Arial" w:cs="Arial"/>
          <w:sz w:val="24"/>
          <w:szCs w:val="24"/>
        </w:rPr>
        <w:t xml:space="preserve"> dos recursos que serão efetivamente analisados por cada uma de suas Supremas Cortes, podemos finalmente focar definitivamente no modelo brasileiro. Por aqui, antes da instituição da sistemática da repercussão geral propriamente dita como um dos requisitos de admissibilidade do recurso extraordinário (providência inicialmente exigida a partir da Emenda Constitucional nº 45/2004 e posteriormente concretizada pela legislação infraconstitucional, como já vimos), vigeu, durante certo tempo, o requisito da arguição de relevância.</w:t>
      </w:r>
    </w:p>
    <w:p w14:paraId="296FF207" w14:textId="77777777" w:rsidR="002D4864" w:rsidRDefault="002D4864"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As origens legais e normativas da arguição de relevância já foram destacadas na aula passada. Não raro, costuma-se fazer referência a tal instituto como o antecessor direto e a fonte de inspiração para o desenvolvimento da repercussão geral. Entretanto, apesar de guardarem certas semelhanças, trata-se de dois mecanismos distintos, conforme se deseja destacar no presente tópico em separado.</w:t>
      </w:r>
    </w:p>
    <w:p w14:paraId="46A4CD63" w14:textId="77777777" w:rsidR="00DE1929" w:rsidRDefault="002D4864"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BF6C47">
        <w:rPr>
          <w:rFonts w:ascii="Arial" w:hAnsi="Arial" w:cs="Arial"/>
          <w:sz w:val="24"/>
          <w:szCs w:val="24"/>
        </w:rPr>
        <w:t>Além do que já dispusemos a respeito d</w:t>
      </w:r>
      <w:r w:rsidR="00BF6C47" w:rsidRPr="001C2B05">
        <w:rPr>
          <w:rFonts w:ascii="Arial" w:hAnsi="Arial" w:cs="Arial"/>
          <w:sz w:val="24"/>
          <w:szCs w:val="24"/>
        </w:rPr>
        <w:t>o Regimento Interno</w:t>
      </w:r>
      <w:r w:rsidR="00BF6C47">
        <w:rPr>
          <w:rFonts w:ascii="Arial" w:hAnsi="Arial" w:cs="Arial"/>
          <w:sz w:val="24"/>
          <w:szCs w:val="24"/>
        </w:rPr>
        <w:t xml:space="preserve"> do STF de 1970 e</w:t>
      </w:r>
      <w:r w:rsidR="00BF6C47" w:rsidRPr="001C2B05">
        <w:rPr>
          <w:rFonts w:ascii="Arial" w:hAnsi="Arial" w:cs="Arial"/>
          <w:sz w:val="24"/>
          <w:szCs w:val="24"/>
        </w:rPr>
        <w:t xml:space="preserve"> a Emenda Regimental nº 3/1975, </w:t>
      </w:r>
      <w:r w:rsidR="00BF6C47">
        <w:rPr>
          <w:rFonts w:ascii="Arial" w:hAnsi="Arial" w:cs="Arial"/>
          <w:sz w:val="24"/>
          <w:szCs w:val="24"/>
        </w:rPr>
        <w:t xml:space="preserve">pela qual se falava, </w:t>
      </w:r>
      <w:r w:rsidR="00BF6C47" w:rsidRPr="001C2B05">
        <w:rPr>
          <w:rFonts w:ascii="Arial" w:hAnsi="Arial" w:cs="Arial"/>
          <w:sz w:val="24"/>
          <w:szCs w:val="24"/>
        </w:rPr>
        <w:t>no art. 308 do Regimento de então</w:t>
      </w:r>
      <w:r w:rsidR="00BF6C47">
        <w:rPr>
          <w:rFonts w:ascii="Arial" w:hAnsi="Arial" w:cs="Arial"/>
          <w:sz w:val="24"/>
          <w:szCs w:val="24"/>
        </w:rPr>
        <w:t>, n</w:t>
      </w:r>
      <w:r w:rsidR="00BF6C47" w:rsidRPr="001C2B05">
        <w:rPr>
          <w:rFonts w:ascii="Arial" w:hAnsi="Arial" w:cs="Arial"/>
          <w:sz w:val="24"/>
          <w:szCs w:val="24"/>
        </w:rPr>
        <w:t>a necessidade de que a questão</w:t>
      </w:r>
      <w:r w:rsidR="00BF6C47">
        <w:rPr>
          <w:rFonts w:ascii="Arial" w:hAnsi="Arial" w:cs="Arial"/>
          <w:sz w:val="24"/>
          <w:szCs w:val="24"/>
        </w:rPr>
        <w:t xml:space="preserve"> federal</w:t>
      </w:r>
      <w:r w:rsidR="00BF6C47" w:rsidRPr="001C2B05">
        <w:rPr>
          <w:rFonts w:ascii="Arial" w:hAnsi="Arial" w:cs="Arial"/>
          <w:sz w:val="24"/>
          <w:szCs w:val="24"/>
        </w:rPr>
        <w:t xml:space="preserve"> suscitada no recurso extraordinário tivesse </w:t>
      </w:r>
      <w:r w:rsidR="00BF6C47" w:rsidRPr="00BF6C47">
        <w:rPr>
          <w:rFonts w:ascii="Arial" w:hAnsi="Arial" w:cs="Arial"/>
          <w:sz w:val="24"/>
          <w:szCs w:val="24"/>
        </w:rPr>
        <w:t>relevância</w:t>
      </w:r>
      <w:r w:rsidR="00BF6C47">
        <w:rPr>
          <w:rFonts w:ascii="Arial" w:hAnsi="Arial" w:cs="Arial"/>
          <w:sz w:val="24"/>
          <w:szCs w:val="24"/>
        </w:rPr>
        <w:t xml:space="preserve">, o instituto da arguição de relevância foi mais propriamente desenhado a partir </w:t>
      </w:r>
      <w:r w:rsidR="005416F6">
        <w:rPr>
          <w:rFonts w:ascii="Arial" w:hAnsi="Arial" w:cs="Arial"/>
          <w:sz w:val="24"/>
          <w:szCs w:val="24"/>
        </w:rPr>
        <w:t xml:space="preserve">da Emenda Regimental nº 2/1985, que modificou o Regimento Interno que até hoje se encontra em vigor (claro que com diversas alterações posteriormente implementadas). </w:t>
      </w:r>
    </w:p>
    <w:p w14:paraId="3B681672" w14:textId="77777777" w:rsidR="003E7A79" w:rsidRDefault="00DE1929"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155504">
        <w:rPr>
          <w:rFonts w:ascii="Arial" w:hAnsi="Arial" w:cs="Arial"/>
          <w:sz w:val="24"/>
          <w:szCs w:val="24"/>
        </w:rPr>
        <w:t xml:space="preserve">Cumpre lembrar, uma vez mais, que nessa época havia duas peculiaridades determinantes: </w:t>
      </w:r>
    </w:p>
    <w:p w14:paraId="2331F832" w14:textId="579231E8" w:rsidR="003E7A79" w:rsidRPr="003E7A79" w:rsidRDefault="00155504" w:rsidP="003E7A79">
      <w:pPr>
        <w:pStyle w:val="PargrafodaLista"/>
        <w:numPr>
          <w:ilvl w:val="0"/>
          <w:numId w:val="10"/>
        </w:numPr>
        <w:tabs>
          <w:tab w:val="left" w:pos="851"/>
          <w:tab w:val="left" w:pos="8364"/>
          <w:tab w:val="left" w:pos="8789"/>
        </w:tabs>
        <w:spacing w:before="120" w:after="120" w:line="360" w:lineRule="auto"/>
        <w:jc w:val="both"/>
        <w:rPr>
          <w:rFonts w:ascii="Arial" w:hAnsi="Arial" w:cs="Arial"/>
          <w:sz w:val="24"/>
          <w:szCs w:val="24"/>
        </w:rPr>
      </w:pPr>
      <w:proofErr w:type="gramStart"/>
      <w:r w:rsidRPr="003E7A79">
        <w:rPr>
          <w:rFonts w:ascii="Arial" w:hAnsi="Arial" w:cs="Arial"/>
          <w:sz w:val="24"/>
          <w:szCs w:val="24"/>
        </w:rPr>
        <w:t>o</w:t>
      </w:r>
      <w:proofErr w:type="gramEnd"/>
      <w:r w:rsidRPr="003E7A79">
        <w:rPr>
          <w:rFonts w:ascii="Arial" w:hAnsi="Arial" w:cs="Arial"/>
          <w:sz w:val="24"/>
          <w:szCs w:val="24"/>
        </w:rPr>
        <w:t xml:space="preserve"> Regimento Interno do STF </w:t>
      </w:r>
      <w:r w:rsidR="00F56EA7">
        <w:rPr>
          <w:rFonts w:ascii="Arial" w:hAnsi="Arial" w:cs="Arial"/>
          <w:sz w:val="24"/>
          <w:szCs w:val="24"/>
        </w:rPr>
        <w:t>possuía</w:t>
      </w:r>
      <w:r w:rsidR="00F56EA7" w:rsidRPr="003E7A79">
        <w:rPr>
          <w:rFonts w:ascii="Arial" w:hAnsi="Arial" w:cs="Arial"/>
          <w:sz w:val="24"/>
          <w:szCs w:val="24"/>
        </w:rPr>
        <w:t xml:space="preserve"> </w:t>
      </w:r>
      <w:r w:rsidRPr="003E7A79">
        <w:rPr>
          <w:rFonts w:ascii="Arial" w:hAnsi="Arial" w:cs="Arial"/>
          <w:sz w:val="24"/>
          <w:szCs w:val="24"/>
        </w:rPr>
        <w:t xml:space="preserve">autorização constitucional para disciplinar o processo e o julgamento dos feitos de sua competência originária ou dos recursos que lhe eram submetidos; </w:t>
      </w:r>
    </w:p>
    <w:p w14:paraId="4F0B5567" w14:textId="2E139904" w:rsidR="002D4864" w:rsidRPr="00CF320E" w:rsidRDefault="00155504" w:rsidP="003E7A79">
      <w:pPr>
        <w:pStyle w:val="PargrafodaLista"/>
        <w:numPr>
          <w:ilvl w:val="0"/>
          <w:numId w:val="10"/>
        </w:numPr>
        <w:tabs>
          <w:tab w:val="left" w:pos="851"/>
          <w:tab w:val="left" w:pos="8364"/>
          <w:tab w:val="left" w:pos="8789"/>
        </w:tabs>
        <w:spacing w:before="120" w:after="120" w:line="360" w:lineRule="auto"/>
        <w:jc w:val="both"/>
        <w:rPr>
          <w:rFonts w:ascii="Arial" w:hAnsi="Arial" w:cs="Arial"/>
          <w:sz w:val="24"/>
          <w:szCs w:val="24"/>
        </w:rPr>
      </w:pPr>
      <w:r w:rsidRPr="003E7A79">
        <w:rPr>
          <w:rFonts w:ascii="Arial" w:hAnsi="Arial" w:cs="Arial"/>
          <w:sz w:val="24"/>
          <w:szCs w:val="24"/>
        </w:rPr>
        <w:t xml:space="preserve"> </w:t>
      </w:r>
      <w:proofErr w:type="gramStart"/>
      <w:r w:rsidRPr="003E7A79">
        <w:rPr>
          <w:rFonts w:ascii="Arial" w:hAnsi="Arial" w:cs="Arial"/>
          <w:sz w:val="24"/>
          <w:szCs w:val="24"/>
        </w:rPr>
        <w:t>o</w:t>
      </w:r>
      <w:proofErr w:type="gramEnd"/>
      <w:r w:rsidRPr="003E7A79">
        <w:rPr>
          <w:rFonts w:ascii="Arial" w:hAnsi="Arial" w:cs="Arial"/>
          <w:sz w:val="24"/>
          <w:szCs w:val="24"/>
        </w:rPr>
        <w:t xml:space="preserve"> escopo do recurso extraordinário era mais largo e alcançava também o que hoje é abrangido pelo recurso especial, cujo julgamento compete ao Superior Tribunal de Justiça</w:t>
      </w:r>
      <w:r w:rsidR="00DE1929" w:rsidRPr="003E7A79">
        <w:rPr>
          <w:rFonts w:ascii="Arial" w:hAnsi="Arial" w:cs="Arial"/>
          <w:sz w:val="24"/>
          <w:szCs w:val="24"/>
        </w:rPr>
        <w:t>, cabendo ao STF também zelar pela legislação federal infraconstitucional. Feitas essas ressalvas, v</w:t>
      </w:r>
      <w:r w:rsidR="005416F6" w:rsidRPr="003E7A79">
        <w:rPr>
          <w:rFonts w:ascii="Arial" w:hAnsi="Arial" w:cs="Arial"/>
          <w:sz w:val="24"/>
          <w:szCs w:val="24"/>
        </w:rPr>
        <w:t>ale a pena citarmos a integralidade dos dispositivos que disciplinavam a mat</w:t>
      </w:r>
      <w:r w:rsidR="00DE1929" w:rsidRPr="003E7A79">
        <w:rPr>
          <w:rFonts w:ascii="Arial" w:hAnsi="Arial" w:cs="Arial"/>
          <w:sz w:val="24"/>
          <w:szCs w:val="24"/>
        </w:rPr>
        <w:t>éria, todos introduzidos pela Emenda Regimental nº 2/1985</w:t>
      </w:r>
      <w:r w:rsidR="00EB4A8A" w:rsidRPr="003E7A79">
        <w:rPr>
          <w:rFonts w:ascii="Arial" w:hAnsi="Arial" w:cs="Arial"/>
          <w:sz w:val="24"/>
          <w:szCs w:val="24"/>
        </w:rPr>
        <w:t xml:space="preserve"> (a totalidade da </w:t>
      </w:r>
      <w:r w:rsidR="00F56EA7">
        <w:rPr>
          <w:rFonts w:ascii="Arial" w:hAnsi="Arial" w:cs="Arial"/>
          <w:sz w:val="24"/>
          <w:szCs w:val="24"/>
        </w:rPr>
        <w:t>e</w:t>
      </w:r>
      <w:r w:rsidR="00EB4A8A" w:rsidRPr="003E7A79">
        <w:rPr>
          <w:rFonts w:ascii="Arial" w:hAnsi="Arial" w:cs="Arial"/>
          <w:sz w:val="24"/>
          <w:szCs w:val="24"/>
        </w:rPr>
        <w:t>menda pode ser consultada em</w:t>
      </w:r>
      <w:r w:rsidR="00F56EA7">
        <w:rPr>
          <w:rFonts w:ascii="Arial" w:hAnsi="Arial" w:cs="Arial"/>
          <w:sz w:val="24"/>
          <w:szCs w:val="24"/>
        </w:rPr>
        <w:t>: &lt;</w:t>
      </w:r>
      <w:hyperlink r:id="rId27" w:history="1">
        <w:r w:rsidR="00EB4A8A" w:rsidRPr="003E7A79">
          <w:rPr>
            <w:rStyle w:val="Hyperlink"/>
            <w:rFonts w:ascii="Arial" w:hAnsi="Arial" w:cs="Arial"/>
            <w:sz w:val="24"/>
            <w:szCs w:val="24"/>
          </w:rPr>
          <w:t>http://www.stf.jus.br/ARQUIVO/NORMA/EMENDAREGIMENTAL002-1985.PDF</w:t>
        </w:r>
      </w:hyperlink>
      <w:r w:rsidR="00F56EA7">
        <w:rPr>
          <w:rFonts w:ascii="Arial" w:hAnsi="Arial" w:cs="Arial"/>
          <w:sz w:val="24"/>
          <w:szCs w:val="24"/>
        </w:rPr>
        <w:t>&gt;)</w:t>
      </w:r>
      <w:r w:rsidR="00DE1929" w:rsidRPr="00CF320E">
        <w:rPr>
          <w:rFonts w:ascii="Arial" w:hAnsi="Arial" w:cs="Arial"/>
          <w:sz w:val="24"/>
          <w:szCs w:val="24"/>
        </w:rPr>
        <w:t>:</w:t>
      </w:r>
    </w:p>
    <w:p w14:paraId="00D835F3" w14:textId="77777777" w:rsidR="00437380" w:rsidRDefault="00437380" w:rsidP="00215151">
      <w:pPr>
        <w:tabs>
          <w:tab w:val="left" w:pos="851"/>
          <w:tab w:val="left" w:pos="1985"/>
        </w:tabs>
        <w:spacing w:after="0" w:line="360" w:lineRule="auto"/>
        <w:ind w:left="1701" w:firstLine="284"/>
        <w:jc w:val="both"/>
        <w:rPr>
          <w:rFonts w:ascii="Arial" w:hAnsi="Arial" w:cs="Arial"/>
          <w:sz w:val="20"/>
          <w:szCs w:val="20"/>
        </w:rPr>
      </w:pPr>
    </w:p>
    <w:p w14:paraId="019A637A" w14:textId="5C6CD3A5"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Art. 325. Nas hipóteses das alíneas </w:t>
      </w:r>
      <w:r w:rsidR="00DA4616">
        <w:rPr>
          <w:rFonts w:ascii="Arial" w:hAnsi="Arial" w:cs="Arial"/>
          <w:sz w:val="20"/>
          <w:szCs w:val="20"/>
        </w:rPr>
        <w:t>“</w:t>
      </w:r>
      <w:r w:rsidRPr="00215151">
        <w:rPr>
          <w:rFonts w:ascii="Arial" w:hAnsi="Arial" w:cs="Arial"/>
          <w:sz w:val="20"/>
          <w:szCs w:val="20"/>
        </w:rPr>
        <w:t>a</w:t>
      </w:r>
      <w:r w:rsidR="00DA4616">
        <w:rPr>
          <w:rFonts w:ascii="Arial" w:hAnsi="Arial" w:cs="Arial"/>
          <w:sz w:val="20"/>
          <w:szCs w:val="20"/>
        </w:rPr>
        <w:t>”</w:t>
      </w:r>
      <w:r w:rsidRPr="00215151">
        <w:rPr>
          <w:rFonts w:ascii="Arial" w:hAnsi="Arial" w:cs="Arial"/>
          <w:sz w:val="20"/>
          <w:szCs w:val="20"/>
        </w:rPr>
        <w:t xml:space="preserve"> e </w:t>
      </w:r>
      <w:r w:rsidR="00DA4616">
        <w:rPr>
          <w:rFonts w:ascii="Arial" w:hAnsi="Arial" w:cs="Arial"/>
          <w:sz w:val="20"/>
          <w:szCs w:val="20"/>
        </w:rPr>
        <w:t>“</w:t>
      </w:r>
      <w:r w:rsidRPr="00215151">
        <w:rPr>
          <w:rFonts w:ascii="Arial" w:hAnsi="Arial" w:cs="Arial"/>
          <w:sz w:val="20"/>
          <w:szCs w:val="20"/>
        </w:rPr>
        <w:t>d</w:t>
      </w:r>
      <w:r w:rsidR="00DA4616">
        <w:rPr>
          <w:rFonts w:ascii="Arial" w:hAnsi="Arial" w:cs="Arial"/>
          <w:sz w:val="20"/>
          <w:szCs w:val="20"/>
        </w:rPr>
        <w:t>”</w:t>
      </w:r>
      <w:r w:rsidRPr="00215151">
        <w:rPr>
          <w:rFonts w:ascii="Arial" w:hAnsi="Arial" w:cs="Arial"/>
          <w:sz w:val="20"/>
          <w:szCs w:val="20"/>
        </w:rPr>
        <w:t xml:space="preserve"> do inciso III do artigo 119 da Constituição Federal, cabe recurso extraordinário:</w:t>
      </w:r>
    </w:p>
    <w:p w14:paraId="1AE6FBA4" w14:textId="56003F33"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I </w:t>
      </w:r>
      <w:r w:rsidR="00DA4616">
        <w:rPr>
          <w:rFonts w:ascii="Arial" w:hAnsi="Arial" w:cs="Arial"/>
          <w:sz w:val="20"/>
          <w:szCs w:val="20"/>
        </w:rPr>
        <w:t>–</w:t>
      </w:r>
      <w:r w:rsidRPr="00215151">
        <w:rPr>
          <w:rFonts w:ascii="Arial" w:hAnsi="Arial" w:cs="Arial"/>
          <w:sz w:val="20"/>
          <w:szCs w:val="20"/>
        </w:rPr>
        <w:t xml:space="preserve"> nos casos de ofensa à Constituição Federal;</w:t>
      </w:r>
    </w:p>
    <w:p w14:paraId="2A508A06" w14:textId="628574B2"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II </w:t>
      </w:r>
      <w:r w:rsidR="00DA4616">
        <w:rPr>
          <w:rFonts w:ascii="Arial" w:hAnsi="Arial" w:cs="Arial"/>
          <w:sz w:val="20"/>
          <w:szCs w:val="20"/>
        </w:rPr>
        <w:t>–</w:t>
      </w:r>
      <w:r w:rsidRPr="00215151">
        <w:rPr>
          <w:rFonts w:ascii="Arial" w:hAnsi="Arial" w:cs="Arial"/>
          <w:sz w:val="20"/>
          <w:szCs w:val="20"/>
        </w:rPr>
        <w:t xml:space="preserve"> nos casos de divergência com a Súmula do Supremo Tribunal Federal;</w:t>
      </w:r>
    </w:p>
    <w:p w14:paraId="6ECBBF49" w14:textId="34DAC375"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III </w:t>
      </w:r>
      <w:r w:rsidR="00DA4616">
        <w:rPr>
          <w:rFonts w:ascii="Arial" w:hAnsi="Arial" w:cs="Arial"/>
          <w:sz w:val="20"/>
          <w:szCs w:val="20"/>
        </w:rPr>
        <w:t>–</w:t>
      </w:r>
      <w:r w:rsidRPr="00215151">
        <w:rPr>
          <w:rFonts w:ascii="Arial" w:hAnsi="Arial" w:cs="Arial"/>
          <w:sz w:val="20"/>
          <w:szCs w:val="20"/>
        </w:rPr>
        <w:t xml:space="preserve"> nos processos por crime a que seja cominada pena de reclusão;</w:t>
      </w:r>
    </w:p>
    <w:p w14:paraId="1976576F" w14:textId="47891D78"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IV </w:t>
      </w:r>
      <w:r w:rsidR="00DA4616">
        <w:rPr>
          <w:rFonts w:ascii="Arial" w:hAnsi="Arial" w:cs="Arial"/>
          <w:sz w:val="20"/>
          <w:szCs w:val="20"/>
        </w:rPr>
        <w:t>–</w:t>
      </w:r>
      <w:r w:rsidRPr="00215151">
        <w:rPr>
          <w:rFonts w:ascii="Arial" w:hAnsi="Arial" w:cs="Arial"/>
          <w:sz w:val="20"/>
          <w:szCs w:val="20"/>
        </w:rPr>
        <w:t xml:space="preserve"> nas revisões criminais dos processos de que trata o inciso anterior;</w:t>
      </w:r>
    </w:p>
    <w:p w14:paraId="6C04FB96" w14:textId="723C66BF"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V </w:t>
      </w:r>
      <w:r w:rsidR="00DA4616">
        <w:rPr>
          <w:rFonts w:ascii="Arial" w:hAnsi="Arial" w:cs="Arial"/>
          <w:sz w:val="20"/>
          <w:szCs w:val="20"/>
        </w:rPr>
        <w:t>–</w:t>
      </w:r>
      <w:r w:rsidRPr="00215151">
        <w:rPr>
          <w:rFonts w:ascii="Arial" w:hAnsi="Arial" w:cs="Arial"/>
          <w:sz w:val="20"/>
          <w:szCs w:val="20"/>
        </w:rPr>
        <w:t xml:space="preserve"> nas ações relativas à nacionalidade e aos direitos políticos;</w:t>
      </w:r>
    </w:p>
    <w:p w14:paraId="1634A786" w14:textId="123EABA5"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VI </w:t>
      </w:r>
      <w:r w:rsidR="00DA4616">
        <w:rPr>
          <w:rFonts w:ascii="Arial" w:hAnsi="Arial" w:cs="Arial"/>
          <w:sz w:val="20"/>
          <w:szCs w:val="20"/>
        </w:rPr>
        <w:t>–</w:t>
      </w:r>
      <w:r w:rsidRPr="00215151">
        <w:rPr>
          <w:rFonts w:ascii="Arial" w:hAnsi="Arial" w:cs="Arial"/>
          <w:sz w:val="20"/>
          <w:szCs w:val="20"/>
        </w:rPr>
        <w:t xml:space="preserve"> nos mandados de segurança julgados originariamente por Tribunal Federal ou Estadual, em matéria de mérito;</w:t>
      </w:r>
    </w:p>
    <w:p w14:paraId="7D0B873C" w14:textId="094B8EF8"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VII </w:t>
      </w:r>
      <w:r w:rsidR="00DA4616">
        <w:rPr>
          <w:rFonts w:ascii="Arial" w:hAnsi="Arial" w:cs="Arial"/>
          <w:sz w:val="20"/>
          <w:szCs w:val="20"/>
        </w:rPr>
        <w:t>–</w:t>
      </w:r>
      <w:r w:rsidRPr="00215151">
        <w:rPr>
          <w:rFonts w:ascii="Arial" w:hAnsi="Arial" w:cs="Arial"/>
          <w:sz w:val="20"/>
          <w:szCs w:val="20"/>
        </w:rPr>
        <w:t xml:space="preserve"> nas ações populares;</w:t>
      </w:r>
    </w:p>
    <w:p w14:paraId="3E4FF48B" w14:textId="32B87226"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VIII </w:t>
      </w:r>
      <w:r w:rsidR="00DA4616">
        <w:rPr>
          <w:rFonts w:ascii="Arial" w:hAnsi="Arial" w:cs="Arial"/>
          <w:sz w:val="20"/>
          <w:szCs w:val="20"/>
        </w:rPr>
        <w:t>–</w:t>
      </w:r>
      <w:r w:rsidRPr="00215151">
        <w:rPr>
          <w:rFonts w:ascii="Arial" w:hAnsi="Arial" w:cs="Arial"/>
          <w:sz w:val="20"/>
          <w:szCs w:val="20"/>
        </w:rPr>
        <w:t xml:space="preserve"> nas ações relativas ao exercício de mandato eletivo federal, estadual ou municipal, bem como às garantias da magistratura;</w:t>
      </w:r>
    </w:p>
    <w:p w14:paraId="1C655A21" w14:textId="68FFDC2A"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IX </w:t>
      </w:r>
      <w:r w:rsidR="00DA4616">
        <w:rPr>
          <w:rFonts w:ascii="Arial" w:hAnsi="Arial" w:cs="Arial"/>
          <w:sz w:val="20"/>
          <w:szCs w:val="20"/>
        </w:rPr>
        <w:t>–</w:t>
      </w:r>
      <w:r w:rsidRPr="00215151">
        <w:rPr>
          <w:rFonts w:ascii="Arial" w:hAnsi="Arial" w:cs="Arial"/>
          <w:sz w:val="20"/>
          <w:szCs w:val="20"/>
        </w:rPr>
        <w:t xml:space="preserve"> nas ações relativas ao estado das pessoas, em matéria de mérito;</w:t>
      </w:r>
    </w:p>
    <w:p w14:paraId="773F7176" w14:textId="3AAE3896"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X </w:t>
      </w:r>
      <w:r w:rsidR="00DA4616">
        <w:rPr>
          <w:rFonts w:ascii="Arial" w:hAnsi="Arial" w:cs="Arial"/>
          <w:sz w:val="20"/>
          <w:szCs w:val="20"/>
        </w:rPr>
        <w:t>–</w:t>
      </w:r>
      <w:r w:rsidRPr="00215151">
        <w:rPr>
          <w:rFonts w:ascii="Arial" w:hAnsi="Arial" w:cs="Arial"/>
          <w:sz w:val="20"/>
          <w:szCs w:val="20"/>
        </w:rPr>
        <w:t xml:space="preserve"> nas ações rescisórias, quando julgadas procedentes em questão de direito material;</w:t>
      </w:r>
    </w:p>
    <w:p w14:paraId="57F0B506" w14:textId="48BD9999"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XI </w:t>
      </w:r>
      <w:r w:rsidR="00DA4616">
        <w:rPr>
          <w:rFonts w:ascii="Arial" w:hAnsi="Arial" w:cs="Arial"/>
          <w:sz w:val="20"/>
          <w:szCs w:val="20"/>
        </w:rPr>
        <w:t>–</w:t>
      </w:r>
      <w:r w:rsidRPr="00215151">
        <w:rPr>
          <w:rFonts w:ascii="Arial" w:hAnsi="Arial" w:cs="Arial"/>
          <w:sz w:val="20"/>
          <w:szCs w:val="20"/>
        </w:rPr>
        <w:t xml:space="preserve"> em todos os demais feitos, quando reconhecida relevância da questão federal.</w:t>
      </w:r>
    </w:p>
    <w:p w14:paraId="485D9C71" w14:textId="77777777"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Art. 326. Compete ao Presidente do Tribunal de origem, com agravo do despacho denegatório para o Supremo Tribunal Federal, o exame de admissibilidade do recurso extraordinário interposto nos termos dos incisos I e X do artigo anterior.</w:t>
      </w:r>
    </w:p>
    <w:p w14:paraId="4A477F28" w14:textId="2CBA6AE2"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Art. 327. Ao Supremo Tribunal Federal, em sessão de Conselho, compete privativamente o exame da </w:t>
      </w:r>
      <w:r w:rsidR="00DA4616">
        <w:rPr>
          <w:rFonts w:ascii="Arial" w:hAnsi="Arial" w:cs="Arial"/>
          <w:sz w:val="20"/>
          <w:szCs w:val="20"/>
        </w:rPr>
        <w:t>arguição</w:t>
      </w:r>
      <w:r w:rsidRPr="00215151">
        <w:rPr>
          <w:rFonts w:ascii="Arial" w:hAnsi="Arial" w:cs="Arial"/>
          <w:sz w:val="20"/>
          <w:szCs w:val="20"/>
        </w:rPr>
        <w:t xml:space="preserve"> de relevância da questão federal. </w:t>
      </w:r>
    </w:p>
    <w:p w14:paraId="33E5EEC9" w14:textId="06A333F3"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1º Entende-se relevante a questão federal que, pelos reflexos na ordem jurídica, e considerados os aspectos morais, econômicos, políticos ou sociais da causa, exigir a apreciação do recurso extraordinário pelo Tribunal.</w:t>
      </w:r>
    </w:p>
    <w:p w14:paraId="170652EA" w14:textId="0791E0D9"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 2º Do despacho que indeferir o processamento da </w:t>
      </w:r>
      <w:r w:rsidR="00DA4616">
        <w:rPr>
          <w:rFonts w:ascii="Arial" w:hAnsi="Arial" w:cs="Arial"/>
          <w:sz w:val="20"/>
          <w:szCs w:val="20"/>
        </w:rPr>
        <w:t>arguição</w:t>
      </w:r>
      <w:r w:rsidRPr="00215151">
        <w:rPr>
          <w:rFonts w:ascii="Arial" w:hAnsi="Arial" w:cs="Arial"/>
          <w:sz w:val="20"/>
          <w:szCs w:val="20"/>
        </w:rPr>
        <w:t xml:space="preserve"> de relevância cabe agravo de instrumento.</w:t>
      </w:r>
    </w:p>
    <w:p w14:paraId="68A78FD5" w14:textId="026B9517"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Art. 328. A </w:t>
      </w:r>
      <w:r w:rsidR="00DA4616">
        <w:rPr>
          <w:rFonts w:ascii="Arial" w:hAnsi="Arial" w:cs="Arial"/>
          <w:sz w:val="20"/>
          <w:szCs w:val="20"/>
        </w:rPr>
        <w:t>arguição</w:t>
      </w:r>
      <w:r w:rsidRPr="00215151">
        <w:rPr>
          <w:rFonts w:ascii="Arial" w:hAnsi="Arial" w:cs="Arial"/>
          <w:sz w:val="20"/>
          <w:szCs w:val="20"/>
        </w:rPr>
        <w:t xml:space="preserve"> de relevância da questão federal será feita em capítulo destacado na petição de recurso extraordinário, onde o recorrente indicará, para o caso de ser necessária a formação de instrumento, as peças que entenda devam integrá-lo, mencionando obrigatoriamente a sentença de primeiro grau, o acórdão recorrido, a própria petição de recurso extraordinário e o despacho resultante do exame de admissibilidade.</w:t>
      </w:r>
    </w:p>
    <w:p w14:paraId="7F45BA63" w14:textId="53DEAC9B"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 1º Se o recurso extraordinário for admitido na origem (art. 326), a </w:t>
      </w:r>
      <w:r w:rsidR="00DA4616">
        <w:rPr>
          <w:rFonts w:ascii="Arial" w:hAnsi="Arial" w:cs="Arial"/>
          <w:sz w:val="20"/>
          <w:szCs w:val="20"/>
        </w:rPr>
        <w:t>arguição</w:t>
      </w:r>
      <w:r w:rsidRPr="00215151">
        <w:rPr>
          <w:rFonts w:ascii="Arial" w:hAnsi="Arial" w:cs="Arial"/>
          <w:sz w:val="20"/>
          <w:szCs w:val="20"/>
        </w:rPr>
        <w:t xml:space="preserve"> de relevância será apreciada pelo Supremo Tribunal Federal nos autos originais do processo.</w:t>
      </w:r>
    </w:p>
    <w:p w14:paraId="310C6A44" w14:textId="64449B7E"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 2º Se o recurso extraordinário não for admitido na origem (art. 326), e o recorrente agravar do despacho denegatório, deverá, para ter apreciada a </w:t>
      </w:r>
      <w:r w:rsidR="00DA4616">
        <w:rPr>
          <w:rFonts w:ascii="Arial" w:hAnsi="Arial" w:cs="Arial"/>
          <w:sz w:val="20"/>
          <w:szCs w:val="20"/>
        </w:rPr>
        <w:t>arguição</w:t>
      </w:r>
      <w:r w:rsidRPr="00215151">
        <w:rPr>
          <w:rFonts w:ascii="Arial" w:hAnsi="Arial" w:cs="Arial"/>
          <w:sz w:val="20"/>
          <w:szCs w:val="20"/>
        </w:rPr>
        <w:t xml:space="preserve"> de relevância, reproduzi-la em capítulo destacado na petição de agravo, caso em que um único instrumento subirá ao Supremo Tribunal Federal, com as peças referidas no caput deste artigo. </w:t>
      </w:r>
    </w:p>
    <w:p w14:paraId="445587BF" w14:textId="34744FC6" w:rsidR="00DE1929"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 3º A </w:t>
      </w:r>
      <w:r w:rsidR="00DA4616">
        <w:rPr>
          <w:rFonts w:ascii="Arial" w:hAnsi="Arial" w:cs="Arial"/>
          <w:sz w:val="20"/>
          <w:szCs w:val="20"/>
        </w:rPr>
        <w:t>arguição</w:t>
      </w:r>
      <w:r w:rsidRPr="00215151">
        <w:rPr>
          <w:rFonts w:ascii="Arial" w:hAnsi="Arial" w:cs="Arial"/>
          <w:sz w:val="20"/>
          <w:szCs w:val="20"/>
        </w:rPr>
        <w:t xml:space="preserve"> de relevância subirá em instrumento próprio, em dez dias, com as peças referidas no caput deste artigo e a eventual resposta da parte contrária, quando o recurso não comportar exame de admissibilidade na origem (art. 326), e também quando, inadmitido o recurso, o recorrente não agravar do despacho denegatório.</w:t>
      </w:r>
    </w:p>
    <w:p w14:paraId="20458A72" w14:textId="6D251ED7"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4º Quando for necessária a formação do instrumento, o recorrente custeará, no Tribunal de origem, as respectivas despesas, inclusive as de remessa e retorno, no prazo legal.</w:t>
      </w:r>
    </w:p>
    <w:p w14:paraId="26DD0C03" w14:textId="441D1BFC"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5º No Supremo Tribunal Federal serão observadas as regras seguintes:</w:t>
      </w:r>
    </w:p>
    <w:p w14:paraId="09228557" w14:textId="334BD4DC"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I </w:t>
      </w:r>
      <w:r w:rsidR="00DA4616">
        <w:rPr>
          <w:rFonts w:ascii="Arial" w:hAnsi="Arial" w:cs="Arial"/>
          <w:sz w:val="20"/>
          <w:szCs w:val="20"/>
        </w:rPr>
        <w:t>–</w:t>
      </w:r>
      <w:r w:rsidRPr="00215151">
        <w:rPr>
          <w:rFonts w:ascii="Arial" w:hAnsi="Arial" w:cs="Arial"/>
          <w:sz w:val="20"/>
          <w:szCs w:val="20"/>
        </w:rPr>
        <w:t xml:space="preserve"> Subindo a </w:t>
      </w:r>
      <w:r w:rsidR="00DA4616">
        <w:rPr>
          <w:rFonts w:ascii="Arial" w:hAnsi="Arial" w:cs="Arial"/>
          <w:sz w:val="20"/>
          <w:szCs w:val="20"/>
        </w:rPr>
        <w:t>arguição</w:t>
      </w:r>
      <w:r w:rsidRPr="00215151">
        <w:rPr>
          <w:rFonts w:ascii="Arial" w:hAnsi="Arial" w:cs="Arial"/>
          <w:sz w:val="20"/>
          <w:szCs w:val="20"/>
        </w:rPr>
        <w:t xml:space="preserve"> nos autos originais ou no traslado do agravo, haverá registro e numeração do recurso extraordinário ou do agravo de instrumento, seguidos de registro e numeração da </w:t>
      </w:r>
      <w:r w:rsidR="00DA4616">
        <w:rPr>
          <w:rFonts w:ascii="Arial" w:hAnsi="Arial" w:cs="Arial"/>
          <w:sz w:val="20"/>
          <w:szCs w:val="20"/>
        </w:rPr>
        <w:t>arguição</w:t>
      </w:r>
      <w:r w:rsidRPr="00215151">
        <w:rPr>
          <w:rFonts w:ascii="Arial" w:hAnsi="Arial" w:cs="Arial"/>
          <w:sz w:val="20"/>
          <w:szCs w:val="20"/>
        </w:rPr>
        <w:t xml:space="preserve"> de relevância da questão federal.</w:t>
      </w:r>
    </w:p>
    <w:p w14:paraId="0C622191" w14:textId="46D2E93F"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II </w:t>
      </w:r>
      <w:r w:rsidR="00DA4616">
        <w:rPr>
          <w:rFonts w:ascii="Arial" w:hAnsi="Arial" w:cs="Arial"/>
          <w:sz w:val="20"/>
          <w:szCs w:val="20"/>
        </w:rPr>
        <w:t>–</w:t>
      </w:r>
      <w:r w:rsidRPr="00215151">
        <w:rPr>
          <w:rFonts w:ascii="Arial" w:hAnsi="Arial" w:cs="Arial"/>
          <w:sz w:val="20"/>
          <w:szCs w:val="20"/>
        </w:rPr>
        <w:t xml:space="preserve"> Subindo a </w:t>
      </w:r>
      <w:r w:rsidR="00DA4616">
        <w:rPr>
          <w:rFonts w:ascii="Arial" w:hAnsi="Arial" w:cs="Arial"/>
          <w:sz w:val="20"/>
          <w:szCs w:val="20"/>
        </w:rPr>
        <w:t>arguição</w:t>
      </w:r>
      <w:r w:rsidRPr="00215151">
        <w:rPr>
          <w:rFonts w:ascii="Arial" w:hAnsi="Arial" w:cs="Arial"/>
          <w:sz w:val="20"/>
          <w:szCs w:val="20"/>
        </w:rPr>
        <w:t xml:space="preserve"> em instrumento próprio, será este registrado como </w:t>
      </w:r>
      <w:r w:rsidR="00DA4616">
        <w:rPr>
          <w:rFonts w:ascii="Arial" w:hAnsi="Arial" w:cs="Arial"/>
          <w:sz w:val="20"/>
          <w:szCs w:val="20"/>
        </w:rPr>
        <w:t>arguição</w:t>
      </w:r>
      <w:r w:rsidRPr="00215151">
        <w:rPr>
          <w:rFonts w:ascii="Arial" w:hAnsi="Arial" w:cs="Arial"/>
          <w:sz w:val="20"/>
          <w:szCs w:val="20"/>
        </w:rPr>
        <w:t xml:space="preserve"> de relevância da questão federal, com a numeração pertinente. </w:t>
      </w:r>
    </w:p>
    <w:p w14:paraId="2BAE6BAD" w14:textId="6B6B1243"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III </w:t>
      </w:r>
      <w:r w:rsidR="00DA4616">
        <w:rPr>
          <w:rFonts w:ascii="Arial" w:hAnsi="Arial" w:cs="Arial"/>
          <w:sz w:val="20"/>
          <w:szCs w:val="20"/>
        </w:rPr>
        <w:t>–</w:t>
      </w:r>
      <w:r w:rsidRPr="00215151">
        <w:rPr>
          <w:rFonts w:ascii="Arial" w:hAnsi="Arial" w:cs="Arial"/>
          <w:sz w:val="20"/>
          <w:szCs w:val="20"/>
        </w:rPr>
        <w:t xml:space="preserve"> Em qualquer caso, preparar-se-á um extrato da </w:t>
      </w:r>
      <w:r w:rsidR="00DA4616">
        <w:rPr>
          <w:rFonts w:ascii="Arial" w:hAnsi="Arial" w:cs="Arial"/>
          <w:sz w:val="20"/>
          <w:szCs w:val="20"/>
        </w:rPr>
        <w:t>arguição</w:t>
      </w:r>
      <w:r w:rsidRPr="00215151">
        <w:rPr>
          <w:rFonts w:ascii="Arial" w:hAnsi="Arial" w:cs="Arial"/>
          <w:sz w:val="20"/>
          <w:szCs w:val="20"/>
        </w:rPr>
        <w:t xml:space="preserve"> de relevância para distribuição a todos os Ministros, com referência à sessão do Conselho em que será apreciada. </w:t>
      </w:r>
    </w:p>
    <w:p w14:paraId="5D65A7EF" w14:textId="2FAAC66B"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IV </w:t>
      </w:r>
      <w:r w:rsidR="00DA4616">
        <w:rPr>
          <w:rFonts w:ascii="Arial" w:hAnsi="Arial" w:cs="Arial"/>
          <w:sz w:val="20"/>
          <w:szCs w:val="20"/>
        </w:rPr>
        <w:t>–</w:t>
      </w:r>
      <w:r w:rsidRPr="00215151">
        <w:rPr>
          <w:rFonts w:ascii="Arial" w:hAnsi="Arial" w:cs="Arial"/>
          <w:sz w:val="20"/>
          <w:szCs w:val="20"/>
        </w:rPr>
        <w:t xml:space="preserve"> As </w:t>
      </w:r>
      <w:r w:rsidR="00DA4616" w:rsidRPr="00215151">
        <w:rPr>
          <w:rFonts w:ascii="Arial" w:hAnsi="Arial" w:cs="Arial"/>
          <w:sz w:val="20"/>
          <w:szCs w:val="20"/>
        </w:rPr>
        <w:t>arguições</w:t>
      </w:r>
      <w:r w:rsidRPr="00215151">
        <w:rPr>
          <w:rFonts w:ascii="Arial" w:hAnsi="Arial" w:cs="Arial"/>
          <w:sz w:val="20"/>
          <w:szCs w:val="20"/>
        </w:rPr>
        <w:t xml:space="preserve"> de relevância serão, por sua ordem numérica, distribuídas aos Ministros, a partir do mais moderno no Tribunal, e, em caso de impedimento, haverá compensação imediata.</w:t>
      </w:r>
    </w:p>
    <w:p w14:paraId="1FE85EBB" w14:textId="78BAD031"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V </w:t>
      </w:r>
      <w:r w:rsidR="00DA4616">
        <w:rPr>
          <w:rFonts w:ascii="Arial" w:hAnsi="Arial" w:cs="Arial"/>
          <w:sz w:val="20"/>
          <w:szCs w:val="20"/>
        </w:rPr>
        <w:t>–</w:t>
      </w:r>
      <w:r w:rsidRPr="00215151">
        <w:rPr>
          <w:rFonts w:ascii="Arial" w:hAnsi="Arial" w:cs="Arial"/>
          <w:sz w:val="20"/>
          <w:szCs w:val="20"/>
        </w:rPr>
        <w:t xml:space="preserve"> Cabe ao Ministro a que for distribuída a </w:t>
      </w:r>
      <w:r w:rsidR="00DA4616">
        <w:rPr>
          <w:rFonts w:ascii="Arial" w:hAnsi="Arial" w:cs="Arial"/>
          <w:sz w:val="20"/>
          <w:szCs w:val="20"/>
        </w:rPr>
        <w:t>arguição</w:t>
      </w:r>
      <w:r w:rsidRPr="00215151">
        <w:rPr>
          <w:rFonts w:ascii="Arial" w:hAnsi="Arial" w:cs="Arial"/>
          <w:sz w:val="20"/>
          <w:szCs w:val="20"/>
        </w:rPr>
        <w:t xml:space="preserve"> de relevância apresentá-la ao Conselho na sessão designada para seu exame, ou, em caso de ausência eventual, na primeira a que comparecer.</w:t>
      </w:r>
    </w:p>
    <w:p w14:paraId="3086FCC8" w14:textId="5C9321F9"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VI </w:t>
      </w:r>
      <w:r w:rsidR="00DA4616">
        <w:rPr>
          <w:rFonts w:ascii="Arial" w:hAnsi="Arial" w:cs="Arial"/>
          <w:sz w:val="20"/>
          <w:szCs w:val="20"/>
        </w:rPr>
        <w:t>–</w:t>
      </w:r>
      <w:r w:rsidRPr="00215151">
        <w:rPr>
          <w:rFonts w:ascii="Arial" w:hAnsi="Arial" w:cs="Arial"/>
          <w:sz w:val="20"/>
          <w:szCs w:val="20"/>
        </w:rPr>
        <w:t xml:space="preserve"> O exame da </w:t>
      </w:r>
      <w:r w:rsidR="00DA4616">
        <w:rPr>
          <w:rFonts w:ascii="Arial" w:hAnsi="Arial" w:cs="Arial"/>
          <w:sz w:val="20"/>
          <w:szCs w:val="20"/>
        </w:rPr>
        <w:t>arguição</w:t>
      </w:r>
      <w:r w:rsidRPr="00215151">
        <w:rPr>
          <w:rFonts w:ascii="Arial" w:hAnsi="Arial" w:cs="Arial"/>
          <w:sz w:val="20"/>
          <w:szCs w:val="20"/>
        </w:rPr>
        <w:t xml:space="preserve"> de relevância precederá sempre o julgamento do recurso extraordinário ou do agravo. </w:t>
      </w:r>
    </w:p>
    <w:p w14:paraId="459C5E1F" w14:textId="5FE1D894"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VII </w:t>
      </w:r>
      <w:r w:rsidR="00DA4616">
        <w:rPr>
          <w:rFonts w:ascii="Arial" w:hAnsi="Arial" w:cs="Arial"/>
          <w:sz w:val="20"/>
          <w:szCs w:val="20"/>
        </w:rPr>
        <w:t>–</w:t>
      </w:r>
      <w:r w:rsidRPr="00215151">
        <w:rPr>
          <w:rFonts w:ascii="Arial" w:hAnsi="Arial" w:cs="Arial"/>
          <w:sz w:val="20"/>
          <w:szCs w:val="20"/>
        </w:rPr>
        <w:t xml:space="preserve"> Estará acolhida a </w:t>
      </w:r>
      <w:r w:rsidR="00DA4616">
        <w:rPr>
          <w:rFonts w:ascii="Arial" w:hAnsi="Arial" w:cs="Arial"/>
          <w:sz w:val="20"/>
          <w:szCs w:val="20"/>
        </w:rPr>
        <w:t>arguição</w:t>
      </w:r>
      <w:r w:rsidRPr="00215151">
        <w:rPr>
          <w:rFonts w:ascii="Arial" w:hAnsi="Arial" w:cs="Arial"/>
          <w:sz w:val="20"/>
          <w:szCs w:val="20"/>
        </w:rPr>
        <w:t xml:space="preserve"> de relevância se nesse sentido se manifestarem quatro ou mais Ministros, sendo a decisão do Conselho, em qualquer caso, irrecorrível.</w:t>
      </w:r>
    </w:p>
    <w:p w14:paraId="1AD3A075" w14:textId="56C08E55"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VIII </w:t>
      </w:r>
      <w:r w:rsidR="00DA4616">
        <w:rPr>
          <w:rFonts w:ascii="Arial" w:hAnsi="Arial" w:cs="Arial"/>
          <w:sz w:val="20"/>
          <w:szCs w:val="20"/>
        </w:rPr>
        <w:t>–</w:t>
      </w:r>
      <w:r w:rsidRPr="00215151">
        <w:rPr>
          <w:rFonts w:ascii="Arial" w:hAnsi="Arial" w:cs="Arial"/>
          <w:sz w:val="20"/>
          <w:szCs w:val="20"/>
        </w:rPr>
        <w:t xml:space="preserve"> A ata da sessão do Conselho será publicada para ciência dos interessados, relacionando-se as </w:t>
      </w:r>
      <w:r w:rsidR="00DA4616" w:rsidRPr="00215151">
        <w:rPr>
          <w:rFonts w:ascii="Arial" w:hAnsi="Arial" w:cs="Arial"/>
          <w:sz w:val="20"/>
          <w:szCs w:val="20"/>
        </w:rPr>
        <w:t>arguições</w:t>
      </w:r>
      <w:r w:rsidRPr="00215151">
        <w:rPr>
          <w:rFonts w:ascii="Arial" w:hAnsi="Arial" w:cs="Arial"/>
          <w:sz w:val="20"/>
          <w:szCs w:val="20"/>
        </w:rPr>
        <w:t xml:space="preserve"> acolhidas no todo ou em parte, e as rejeitadas, mencionada, no primeiro caso, a questão federal havida como relevante.</w:t>
      </w:r>
    </w:p>
    <w:p w14:paraId="43BF7023" w14:textId="34213E1A"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Art. 329. Apreciada a </w:t>
      </w:r>
      <w:r w:rsidR="00DA4616">
        <w:rPr>
          <w:rFonts w:ascii="Arial" w:hAnsi="Arial" w:cs="Arial"/>
          <w:sz w:val="20"/>
          <w:szCs w:val="20"/>
        </w:rPr>
        <w:t>arguição</w:t>
      </w:r>
      <w:r w:rsidRPr="00215151">
        <w:rPr>
          <w:rFonts w:ascii="Arial" w:hAnsi="Arial" w:cs="Arial"/>
          <w:sz w:val="20"/>
          <w:szCs w:val="20"/>
        </w:rPr>
        <w:t xml:space="preserve"> de relevância nos autos originais, o recurso extraordinário será distribuído, cabendo à Turma ou ao Plenário, caso tenha sido acolhida, considerar tal decisão ao julgá-lo.</w:t>
      </w:r>
    </w:p>
    <w:p w14:paraId="223DBB12" w14:textId="26FC77FA" w:rsidR="00F42D40" w:rsidRPr="00215151"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 1º Apreciada a </w:t>
      </w:r>
      <w:r w:rsidR="00DA4616">
        <w:rPr>
          <w:rFonts w:ascii="Arial" w:hAnsi="Arial" w:cs="Arial"/>
          <w:sz w:val="20"/>
          <w:szCs w:val="20"/>
        </w:rPr>
        <w:t>arguição</w:t>
      </w:r>
      <w:r w:rsidRPr="00215151">
        <w:rPr>
          <w:rFonts w:ascii="Arial" w:hAnsi="Arial" w:cs="Arial"/>
          <w:sz w:val="20"/>
          <w:szCs w:val="20"/>
        </w:rPr>
        <w:t xml:space="preserve"> de relevância no traslado do agravo, mandar-se-á processar, se acolhida, o recurso extraordinário, ficando prejudicado o agravo; se rejeitada, este será distribuído e julgado.</w:t>
      </w:r>
    </w:p>
    <w:p w14:paraId="353E588A" w14:textId="3D2DE665" w:rsidR="00F42D40" w:rsidRDefault="00F42D40" w:rsidP="004F0A83">
      <w:pPr>
        <w:tabs>
          <w:tab w:val="left" w:pos="851"/>
          <w:tab w:val="left" w:pos="1985"/>
        </w:tabs>
        <w:spacing w:after="0" w:line="240" w:lineRule="auto"/>
        <w:ind w:left="2268" w:firstLine="284"/>
        <w:jc w:val="both"/>
        <w:rPr>
          <w:rFonts w:ascii="Arial" w:hAnsi="Arial" w:cs="Arial"/>
          <w:sz w:val="20"/>
          <w:szCs w:val="20"/>
        </w:rPr>
      </w:pPr>
      <w:r w:rsidRPr="00215151">
        <w:rPr>
          <w:rFonts w:ascii="Arial" w:hAnsi="Arial" w:cs="Arial"/>
          <w:sz w:val="20"/>
          <w:szCs w:val="20"/>
        </w:rPr>
        <w:t xml:space="preserve">§ 2º Apreciada a </w:t>
      </w:r>
      <w:r w:rsidR="00DA4616">
        <w:rPr>
          <w:rFonts w:ascii="Arial" w:hAnsi="Arial" w:cs="Arial"/>
          <w:sz w:val="20"/>
          <w:szCs w:val="20"/>
        </w:rPr>
        <w:t>arguição</w:t>
      </w:r>
      <w:r w:rsidRPr="00215151">
        <w:rPr>
          <w:rFonts w:ascii="Arial" w:hAnsi="Arial" w:cs="Arial"/>
          <w:sz w:val="20"/>
          <w:szCs w:val="20"/>
        </w:rPr>
        <w:t xml:space="preserve"> de relevância em instrumento próprio, mandar-se-á processar, se acolhida, o recurso extraordinário; se rejeitada, retornará o traslado ao Tribunal de origem.</w:t>
      </w:r>
    </w:p>
    <w:p w14:paraId="33D7660C" w14:textId="77777777" w:rsidR="00EF3ACE" w:rsidRPr="00215151" w:rsidRDefault="00EF3ACE" w:rsidP="00215151">
      <w:pPr>
        <w:tabs>
          <w:tab w:val="left" w:pos="851"/>
          <w:tab w:val="left" w:pos="1985"/>
        </w:tabs>
        <w:spacing w:after="0" w:line="360" w:lineRule="auto"/>
        <w:ind w:left="1701" w:firstLine="284"/>
        <w:jc w:val="both"/>
        <w:rPr>
          <w:rFonts w:ascii="Arial" w:hAnsi="Arial" w:cs="Arial"/>
          <w:sz w:val="20"/>
          <w:szCs w:val="20"/>
        </w:rPr>
      </w:pPr>
    </w:p>
    <w:p w14:paraId="6972B1E0" w14:textId="3E4B2E07" w:rsidR="00DE1929" w:rsidRDefault="00DE1929"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Nota-se</w:t>
      </w:r>
      <w:r w:rsidR="00F42D40">
        <w:rPr>
          <w:rFonts w:ascii="Arial" w:hAnsi="Arial" w:cs="Arial"/>
          <w:sz w:val="24"/>
          <w:szCs w:val="24"/>
        </w:rPr>
        <w:t xml:space="preserve"> que, diferentemente daquela primeira previsão que colocava </w:t>
      </w:r>
      <w:r w:rsidR="00EF3ACE">
        <w:rPr>
          <w:rFonts w:ascii="Arial" w:hAnsi="Arial" w:cs="Arial"/>
          <w:sz w:val="24"/>
          <w:szCs w:val="24"/>
        </w:rPr>
        <w:t xml:space="preserve">a necessidade de relevância da questão federal arguida (conforme a Emenda Regimental nº 3/1975), instituía-se a arguição de relevância com o objetivo de possibilitar o conhecimento de um recurso extraordinário que seria inicialmente incabível. Aliás, essa é a primeira e a principal característica distintiva da arguição de relevância em comparação à repercussão geral: </w:t>
      </w:r>
      <w:r w:rsidR="005B6271">
        <w:rPr>
          <w:rFonts w:ascii="Arial" w:hAnsi="Arial" w:cs="Arial"/>
          <w:sz w:val="24"/>
          <w:szCs w:val="24"/>
        </w:rPr>
        <w:t xml:space="preserve">o primeiro </w:t>
      </w:r>
      <w:r w:rsidR="00EF3ACE">
        <w:rPr>
          <w:rFonts w:ascii="Arial" w:hAnsi="Arial" w:cs="Arial"/>
          <w:sz w:val="24"/>
          <w:szCs w:val="24"/>
        </w:rPr>
        <w:t xml:space="preserve">instituto </w:t>
      </w:r>
      <w:r w:rsidR="005B6271">
        <w:rPr>
          <w:rFonts w:ascii="Arial" w:hAnsi="Arial" w:cs="Arial"/>
          <w:sz w:val="24"/>
          <w:szCs w:val="24"/>
        </w:rPr>
        <w:t xml:space="preserve">possuía </w:t>
      </w:r>
      <w:r w:rsidR="00EF3ACE">
        <w:rPr>
          <w:rFonts w:ascii="Arial" w:hAnsi="Arial" w:cs="Arial"/>
          <w:sz w:val="24"/>
          <w:szCs w:val="24"/>
        </w:rPr>
        <w:t>um aspecto inclusivo, uma vez que representava uma possibilidade de alargamento das hipóteses de cabimento do recurso extraordinário (art</w:t>
      </w:r>
      <w:r w:rsidR="00F56EA7">
        <w:rPr>
          <w:rFonts w:ascii="Arial" w:hAnsi="Arial" w:cs="Arial"/>
          <w:sz w:val="24"/>
          <w:szCs w:val="24"/>
        </w:rPr>
        <w:t>s</w:t>
      </w:r>
      <w:r w:rsidR="00EF3ACE">
        <w:rPr>
          <w:rFonts w:ascii="Arial" w:hAnsi="Arial" w:cs="Arial"/>
          <w:sz w:val="24"/>
          <w:szCs w:val="24"/>
        </w:rPr>
        <w:t>. 325, XI, e 327, § 1º, acima citados).</w:t>
      </w:r>
    </w:p>
    <w:p w14:paraId="701EBE35" w14:textId="77777777" w:rsidR="00EF3ACE" w:rsidRDefault="00EF3ACE"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Além disso, Daniel </w:t>
      </w:r>
      <w:proofErr w:type="spellStart"/>
      <w:r>
        <w:rPr>
          <w:rFonts w:ascii="Arial" w:hAnsi="Arial" w:cs="Arial"/>
          <w:sz w:val="24"/>
          <w:szCs w:val="24"/>
        </w:rPr>
        <w:t>Mitidiero</w:t>
      </w:r>
      <w:proofErr w:type="spellEnd"/>
      <w:r>
        <w:rPr>
          <w:rFonts w:ascii="Arial" w:hAnsi="Arial" w:cs="Arial"/>
          <w:sz w:val="24"/>
          <w:szCs w:val="24"/>
        </w:rPr>
        <w:t xml:space="preserve"> e Luiz Guilherme </w:t>
      </w:r>
      <w:proofErr w:type="spellStart"/>
      <w:r>
        <w:rPr>
          <w:rFonts w:ascii="Arial" w:hAnsi="Arial" w:cs="Arial"/>
          <w:sz w:val="24"/>
          <w:szCs w:val="24"/>
        </w:rPr>
        <w:t>Marinoni</w:t>
      </w:r>
      <w:proofErr w:type="spellEnd"/>
      <w:r>
        <w:rPr>
          <w:rFonts w:ascii="Arial" w:hAnsi="Arial" w:cs="Arial"/>
          <w:sz w:val="24"/>
          <w:szCs w:val="24"/>
        </w:rPr>
        <w:t xml:space="preserve"> também destacam outros traços distintivos:</w:t>
      </w:r>
    </w:p>
    <w:p w14:paraId="33310111" w14:textId="77777777" w:rsidR="00DA4616" w:rsidRDefault="00DA4616" w:rsidP="00EF3ACE">
      <w:pPr>
        <w:tabs>
          <w:tab w:val="left" w:pos="851"/>
          <w:tab w:val="left" w:pos="1701"/>
        </w:tabs>
        <w:spacing w:after="0" w:line="360" w:lineRule="auto"/>
        <w:ind w:left="1701" w:firstLine="284"/>
        <w:jc w:val="both"/>
        <w:rPr>
          <w:rFonts w:ascii="Arial" w:hAnsi="Arial" w:cs="Arial"/>
          <w:sz w:val="20"/>
          <w:szCs w:val="20"/>
        </w:rPr>
      </w:pPr>
    </w:p>
    <w:p w14:paraId="05FDE277" w14:textId="633C5314" w:rsidR="00EF3ACE" w:rsidRPr="00E07A3C" w:rsidRDefault="00EF3ACE" w:rsidP="004F0A83">
      <w:pPr>
        <w:tabs>
          <w:tab w:val="left" w:pos="851"/>
        </w:tabs>
        <w:spacing w:after="0" w:line="240" w:lineRule="auto"/>
        <w:ind w:left="2268" w:firstLine="284"/>
        <w:jc w:val="both"/>
        <w:rPr>
          <w:rFonts w:ascii="Arial" w:hAnsi="Arial" w:cs="Arial"/>
          <w:sz w:val="20"/>
          <w:szCs w:val="20"/>
        </w:rPr>
      </w:pPr>
      <w:r w:rsidRPr="00EF3ACE">
        <w:rPr>
          <w:rFonts w:ascii="Arial" w:hAnsi="Arial" w:cs="Arial"/>
          <w:sz w:val="20"/>
          <w:szCs w:val="20"/>
        </w:rPr>
        <w:t>Os próprios conceitos de repercussão geral e arguição de relevância não se confundem. Enquanto este está focado f</w:t>
      </w:r>
      <w:r w:rsidR="009C2DA5">
        <w:rPr>
          <w:rFonts w:ascii="Arial" w:hAnsi="Arial" w:cs="Arial"/>
          <w:sz w:val="20"/>
          <w:szCs w:val="20"/>
        </w:rPr>
        <w:t>undamentalmente no conceito de “relevância”</w:t>
      </w:r>
      <w:r w:rsidRPr="00EF3ACE">
        <w:rPr>
          <w:rFonts w:ascii="Arial" w:hAnsi="Arial" w:cs="Arial"/>
          <w:sz w:val="20"/>
          <w:szCs w:val="20"/>
        </w:rPr>
        <w:t>, aquele exige, para além da relevância da controvérsia constitucional, a transcendência da questão debatida. Quanto ao formalismo processual, os institutos também não guardam maiores semelhanças: a arguição de relevância era apreciada em sessão secreta, dispensando fundamentação; a análise da repercussão geral, ao contrário, tem evidentemente de ser examinada em sessão pública, com julgamento motivado (art. 93, IX, da CF).</w:t>
      </w:r>
      <w:r w:rsidR="00F56EA7">
        <w:rPr>
          <w:rFonts w:ascii="Arial" w:hAnsi="Arial" w:cs="Arial"/>
          <w:sz w:val="20"/>
          <w:szCs w:val="20"/>
        </w:rPr>
        <w:t xml:space="preserve"> </w:t>
      </w:r>
      <w:r w:rsidRPr="00E07A3C">
        <w:rPr>
          <w:rFonts w:ascii="Arial" w:hAnsi="Arial" w:cs="Arial"/>
          <w:sz w:val="20"/>
          <w:szCs w:val="20"/>
        </w:rPr>
        <w:t>(</w:t>
      </w:r>
      <w:r>
        <w:rPr>
          <w:rFonts w:ascii="Arial" w:hAnsi="Arial" w:cs="Arial"/>
          <w:sz w:val="20"/>
          <w:szCs w:val="20"/>
        </w:rPr>
        <w:t>2012, p. 37</w:t>
      </w:r>
      <w:r w:rsidR="00F56EA7">
        <w:rPr>
          <w:rFonts w:ascii="Arial" w:hAnsi="Arial" w:cs="Arial"/>
          <w:sz w:val="20"/>
          <w:szCs w:val="20"/>
        </w:rPr>
        <w:t>.</w:t>
      </w:r>
      <w:r w:rsidRPr="00E07A3C">
        <w:rPr>
          <w:rFonts w:ascii="Arial" w:hAnsi="Arial" w:cs="Arial"/>
          <w:sz w:val="20"/>
          <w:szCs w:val="20"/>
        </w:rPr>
        <w:t>)</w:t>
      </w:r>
    </w:p>
    <w:p w14:paraId="77E59CA2" w14:textId="77777777" w:rsidR="00EF3ACE" w:rsidRDefault="00EF3ACE" w:rsidP="00806227">
      <w:pPr>
        <w:tabs>
          <w:tab w:val="left" w:pos="851"/>
          <w:tab w:val="left" w:pos="8364"/>
          <w:tab w:val="left" w:pos="8789"/>
        </w:tabs>
        <w:spacing w:before="120" w:after="120" w:line="360" w:lineRule="auto"/>
        <w:jc w:val="both"/>
        <w:rPr>
          <w:rFonts w:ascii="Arial" w:hAnsi="Arial" w:cs="Arial"/>
          <w:sz w:val="24"/>
          <w:szCs w:val="24"/>
        </w:rPr>
      </w:pPr>
    </w:p>
    <w:p w14:paraId="3EB6F5E7" w14:textId="4DDF6478" w:rsidR="00B45E84" w:rsidRDefault="00B45E84" w:rsidP="00B45E84">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Entretanto, os institutos também guardam certas semelhanças</w:t>
      </w:r>
      <w:r w:rsidR="00540488">
        <w:rPr>
          <w:rFonts w:ascii="Arial" w:hAnsi="Arial" w:cs="Arial"/>
          <w:sz w:val="24"/>
          <w:szCs w:val="24"/>
        </w:rPr>
        <w:t xml:space="preserve"> parciais</w:t>
      </w:r>
      <w:r>
        <w:rPr>
          <w:rFonts w:ascii="Arial" w:hAnsi="Arial" w:cs="Arial"/>
          <w:sz w:val="24"/>
          <w:szCs w:val="24"/>
        </w:rPr>
        <w:t>, como os critérios de sua caracterização</w:t>
      </w:r>
      <w:r w:rsidR="005B6271">
        <w:rPr>
          <w:rFonts w:ascii="Arial" w:hAnsi="Arial" w:cs="Arial"/>
          <w:sz w:val="24"/>
          <w:szCs w:val="24"/>
        </w:rPr>
        <w:t>.</w:t>
      </w:r>
      <w:r>
        <w:rPr>
          <w:rFonts w:ascii="Arial" w:hAnsi="Arial" w:cs="Arial"/>
          <w:sz w:val="24"/>
          <w:szCs w:val="24"/>
        </w:rPr>
        <w:t xml:space="preserve"> </w:t>
      </w:r>
      <w:r w:rsidR="005B6271">
        <w:rPr>
          <w:rFonts w:ascii="Arial" w:hAnsi="Arial" w:cs="Arial"/>
          <w:sz w:val="24"/>
          <w:szCs w:val="24"/>
        </w:rPr>
        <w:t>P</w:t>
      </w:r>
      <w:r>
        <w:rPr>
          <w:rFonts w:ascii="Arial" w:hAnsi="Arial" w:cs="Arial"/>
          <w:sz w:val="24"/>
          <w:szCs w:val="24"/>
        </w:rPr>
        <w:t>ara a arguição de relevância eram considerados os “</w:t>
      </w:r>
      <w:r w:rsidR="001A1A75" w:rsidRPr="00B45E84">
        <w:rPr>
          <w:rFonts w:ascii="Arial" w:hAnsi="Arial" w:cs="Arial"/>
          <w:sz w:val="24"/>
          <w:szCs w:val="24"/>
        </w:rPr>
        <w:t xml:space="preserve">reflexos na ordem jurídica, </w:t>
      </w:r>
      <w:r>
        <w:rPr>
          <w:rFonts w:ascii="Arial" w:hAnsi="Arial" w:cs="Arial"/>
          <w:sz w:val="24"/>
          <w:szCs w:val="24"/>
        </w:rPr>
        <w:t>[...</w:t>
      </w:r>
      <w:r w:rsidRPr="00B45E84">
        <w:rPr>
          <w:rFonts w:ascii="Arial" w:hAnsi="Arial" w:cs="Arial"/>
          <w:sz w:val="24"/>
          <w:szCs w:val="24"/>
        </w:rPr>
        <w:t xml:space="preserve">] </w:t>
      </w:r>
      <w:r w:rsidR="001A1A75" w:rsidRPr="00B45E84">
        <w:rPr>
          <w:rFonts w:ascii="Arial" w:hAnsi="Arial" w:cs="Arial"/>
          <w:sz w:val="24"/>
          <w:szCs w:val="24"/>
        </w:rPr>
        <w:t>os aspectos morais, econômicos, políticos ou sociais da causa</w:t>
      </w:r>
      <w:r w:rsidRPr="00B45E84">
        <w:rPr>
          <w:rFonts w:ascii="Arial" w:hAnsi="Arial" w:cs="Arial"/>
          <w:sz w:val="24"/>
          <w:szCs w:val="24"/>
        </w:rPr>
        <w:t>”</w:t>
      </w:r>
      <w:r>
        <w:rPr>
          <w:rFonts w:ascii="Arial" w:hAnsi="Arial" w:cs="Arial"/>
          <w:sz w:val="24"/>
          <w:szCs w:val="24"/>
        </w:rPr>
        <w:t xml:space="preserve"> (conforme o art. 327, § 1º, </w:t>
      </w:r>
      <w:r w:rsidR="00540488">
        <w:rPr>
          <w:rFonts w:ascii="Arial" w:hAnsi="Arial" w:cs="Arial"/>
          <w:sz w:val="24"/>
          <w:szCs w:val="24"/>
        </w:rPr>
        <w:t>supracitado</w:t>
      </w:r>
      <w:r>
        <w:rPr>
          <w:rFonts w:ascii="Arial" w:hAnsi="Arial" w:cs="Arial"/>
          <w:sz w:val="24"/>
          <w:szCs w:val="24"/>
        </w:rPr>
        <w:t>)</w:t>
      </w:r>
      <w:r w:rsidR="005B6271">
        <w:rPr>
          <w:rFonts w:ascii="Arial" w:hAnsi="Arial" w:cs="Arial"/>
          <w:sz w:val="24"/>
          <w:szCs w:val="24"/>
        </w:rPr>
        <w:t xml:space="preserve">. Por seu turno, </w:t>
      </w:r>
      <w:r w:rsidRPr="00B45E84">
        <w:rPr>
          <w:rFonts w:ascii="Arial" w:hAnsi="Arial" w:cs="Arial"/>
          <w:sz w:val="24"/>
          <w:szCs w:val="24"/>
        </w:rPr>
        <w:t xml:space="preserve">para a repercussão geral se fala na </w:t>
      </w:r>
      <w:r w:rsidR="00540488">
        <w:rPr>
          <w:rFonts w:ascii="Arial" w:hAnsi="Arial" w:cs="Arial"/>
          <w:sz w:val="24"/>
          <w:szCs w:val="24"/>
        </w:rPr>
        <w:t>“</w:t>
      </w:r>
      <w:r w:rsidR="00540488" w:rsidRPr="00540488">
        <w:rPr>
          <w:rFonts w:ascii="Arial" w:hAnsi="Arial" w:cs="Arial"/>
          <w:sz w:val="24"/>
          <w:szCs w:val="24"/>
        </w:rPr>
        <w:t>existência, ou não, de questões relevantes do ponto de vista econômico, político, social ou jurídico, que ultrapassem os interesses subjetivos da causa</w:t>
      </w:r>
      <w:r>
        <w:rPr>
          <w:rFonts w:ascii="Arial" w:hAnsi="Arial" w:cs="Arial"/>
          <w:sz w:val="24"/>
          <w:szCs w:val="24"/>
        </w:rPr>
        <w:t>”</w:t>
      </w:r>
      <w:r w:rsidR="00540488">
        <w:rPr>
          <w:rFonts w:ascii="Arial" w:hAnsi="Arial" w:cs="Arial"/>
          <w:sz w:val="24"/>
          <w:szCs w:val="24"/>
        </w:rPr>
        <w:t xml:space="preserve"> (conforme o revogado § 1º do art. 543-A do CPC/1973, na redação que lhe atribuiu a Lei nº 11.418/2006</w:t>
      </w:r>
      <w:r w:rsidR="00622217">
        <w:rPr>
          <w:rFonts w:ascii="Arial" w:hAnsi="Arial" w:cs="Arial"/>
          <w:sz w:val="24"/>
          <w:szCs w:val="24"/>
        </w:rPr>
        <w:t>, ideias que são mantidas no art. 1.035, § 1º, do CPC/2015, segundo o qual: “</w:t>
      </w:r>
      <w:r w:rsidR="00622217" w:rsidRPr="00622217">
        <w:rPr>
          <w:rFonts w:ascii="Arial" w:hAnsi="Arial" w:cs="Arial"/>
          <w:sz w:val="24"/>
          <w:szCs w:val="24"/>
        </w:rPr>
        <w:t>Para efeito de repercussão geral, será considerada a existência ou não de questões relevantes do ponto de vista econômico, político, social ou jurídico que ultrapassem os in</w:t>
      </w:r>
      <w:r w:rsidR="00622217">
        <w:rPr>
          <w:rFonts w:ascii="Arial" w:hAnsi="Arial" w:cs="Arial"/>
          <w:sz w:val="24"/>
          <w:szCs w:val="24"/>
        </w:rPr>
        <w:t>teresses subjetivos do processo”</w:t>
      </w:r>
      <w:r w:rsidR="00540488">
        <w:rPr>
          <w:rFonts w:ascii="Arial" w:hAnsi="Arial" w:cs="Arial"/>
          <w:sz w:val="24"/>
          <w:szCs w:val="24"/>
        </w:rPr>
        <w:t>)</w:t>
      </w:r>
      <w:r>
        <w:rPr>
          <w:rFonts w:ascii="Arial" w:hAnsi="Arial" w:cs="Arial"/>
          <w:sz w:val="24"/>
          <w:szCs w:val="24"/>
        </w:rPr>
        <w:t>.</w:t>
      </w:r>
      <w:r w:rsidR="00622217">
        <w:rPr>
          <w:rFonts w:ascii="Arial" w:hAnsi="Arial" w:cs="Arial"/>
          <w:sz w:val="24"/>
          <w:szCs w:val="24"/>
        </w:rPr>
        <w:t xml:space="preserve"> Outra similaridade que se pode elencar é a necessidade de alegação da arguição de relevância em capítulo separado da petição de recurso extraordinário, assim como </w:t>
      </w:r>
      <w:r w:rsidR="00920794">
        <w:rPr>
          <w:rFonts w:ascii="Arial" w:hAnsi="Arial" w:cs="Arial"/>
          <w:sz w:val="24"/>
          <w:szCs w:val="24"/>
        </w:rPr>
        <w:t>se exigia</w:t>
      </w:r>
      <w:r w:rsidR="00622217">
        <w:rPr>
          <w:rFonts w:ascii="Arial" w:hAnsi="Arial" w:cs="Arial"/>
          <w:sz w:val="24"/>
          <w:szCs w:val="24"/>
        </w:rPr>
        <w:t xml:space="preserve"> a manifestação de uma preliminar fundamentada de repercussão geral (</w:t>
      </w:r>
      <w:r w:rsidR="00920794">
        <w:rPr>
          <w:rFonts w:ascii="Arial" w:hAnsi="Arial" w:cs="Arial"/>
          <w:sz w:val="24"/>
          <w:szCs w:val="24"/>
        </w:rPr>
        <w:t>conforme o revogado § 2º do art. 543-A do CPC/1973, na redação que lhe atribuiu a Lei nº 11.418/2006</w:t>
      </w:r>
      <w:r w:rsidR="00622217">
        <w:rPr>
          <w:rFonts w:ascii="Arial" w:hAnsi="Arial" w:cs="Arial"/>
          <w:sz w:val="24"/>
          <w:szCs w:val="24"/>
        </w:rPr>
        <w:t>).</w:t>
      </w:r>
      <w:r w:rsidR="00920794">
        <w:rPr>
          <w:rFonts w:ascii="Arial" w:hAnsi="Arial" w:cs="Arial"/>
          <w:sz w:val="24"/>
          <w:szCs w:val="24"/>
        </w:rPr>
        <w:t xml:space="preserve"> Sob a égide no Novo CPC, continua se exigindo que “o</w:t>
      </w:r>
      <w:r w:rsidR="00920794" w:rsidRPr="00920794">
        <w:rPr>
          <w:rFonts w:ascii="Arial" w:hAnsi="Arial" w:cs="Arial"/>
          <w:sz w:val="24"/>
          <w:szCs w:val="24"/>
        </w:rPr>
        <w:t xml:space="preserve"> recorrente deverá demonstrar a existência de repercussão geral para apreciação exclusiva pelo Supremo Tribunal Federal</w:t>
      </w:r>
      <w:r w:rsidR="00920794">
        <w:rPr>
          <w:rFonts w:ascii="Arial" w:hAnsi="Arial" w:cs="Arial"/>
          <w:sz w:val="24"/>
          <w:szCs w:val="24"/>
        </w:rPr>
        <w:t>”, nos termos de seu art. 1.035, § 2º.</w:t>
      </w:r>
    </w:p>
    <w:p w14:paraId="0C046CEC" w14:textId="77777777" w:rsidR="005416F6" w:rsidRDefault="00920794"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9F7382">
        <w:rPr>
          <w:rFonts w:ascii="Arial" w:hAnsi="Arial" w:cs="Arial"/>
          <w:sz w:val="24"/>
          <w:szCs w:val="24"/>
        </w:rPr>
        <w:t>O instituto, apesar de sua importância, era bastante criticado</w:t>
      </w:r>
      <w:r w:rsidR="00A2143C">
        <w:rPr>
          <w:rFonts w:ascii="Arial" w:hAnsi="Arial" w:cs="Arial"/>
          <w:sz w:val="24"/>
          <w:szCs w:val="24"/>
        </w:rPr>
        <w:t xml:space="preserve"> pela forma como foi desenhado. Isso porque representava fator de alta subjetividade, uma vez que possibilitava o conhecimento de um recurso que seria inicialmente incabível, mediante julgamentos secretos e não fundamentados, operados com base em cláusulas bastante abertas e muito pouco objetivas.</w:t>
      </w:r>
    </w:p>
    <w:p w14:paraId="20D35096" w14:textId="77777777" w:rsidR="00A2143C" w:rsidRDefault="00A2143C" w:rsidP="00806227">
      <w:pPr>
        <w:tabs>
          <w:tab w:val="left" w:pos="851"/>
          <w:tab w:val="left" w:pos="8364"/>
          <w:tab w:val="left" w:pos="8789"/>
        </w:tabs>
        <w:spacing w:before="120" w:after="120" w:line="360" w:lineRule="auto"/>
        <w:jc w:val="both"/>
        <w:rPr>
          <w:rFonts w:ascii="Arial" w:hAnsi="Arial" w:cs="Arial"/>
          <w:sz w:val="24"/>
          <w:szCs w:val="24"/>
        </w:rPr>
      </w:pPr>
      <w:r w:rsidRPr="00A2143C">
        <w:rPr>
          <w:rFonts w:ascii="Arial" w:hAnsi="Arial" w:cs="Arial"/>
          <w:sz w:val="24"/>
          <w:szCs w:val="24"/>
        </w:rPr>
        <w:tab/>
      </w:r>
      <w:commentRangeStart w:id="18"/>
      <w:r w:rsidRPr="00A2143C">
        <w:rPr>
          <w:rFonts w:ascii="Arial" w:hAnsi="Arial" w:cs="Arial"/>
          <w:sz w:val="24"/>
          <w:szCs w:val="24"/>
          <w:u w:val="single"/>
        </w:rPr>
        <w:t>Conteúdo complementar</w:t>
      </w:r>
      <w:commentRangeEnd w:id="18"/>
      <w:r w:rsidR="006B40D6">
        <w:rPr>
          <w:rStyle w:val="Refdecomentrio"/>
        </w:rPr>
        <w:commentReference w:id="18"/>
      </w:r>
      <w:r>
        <w:rPr>
          <w:rFonts w:ascii="Arial" w:hAnsi="Arial" w:cs="Arial"/>
          <w:sz w:val="24"/>
          <w:szCs w:val="24"/>
        </w:rPr>
        <w:t>:</w:t>
      </w:r>
    </w:p>
    <w:p w14:paraId="65C73C78" w14:textId="6DE85CE6" w:rsidR="005416F6" w:rsidRDefault="005416F6"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A2143C">
        <w:rPr>
          <w:rFonts w:ascii="Arial" w:hAnsi="Arial" w:cs="Arial"/>
          <w:sz w:val="24"/>
          <w:szCs w:val="24"/>
        </w:rPr>
        <w:t xml:space="preserve">Modernamente, uma crítica semelhante </w:t>
      </w:r>
      <w:r w:rsidR="00DE6094">
        <w:rPr>
          <w:rFonts w:ascii="Arial" w:hAnsi="Arial" w:cs="Arial"/>
          <w:sz w:val="24"/>
          <w:szCs w:val="24"/>
        </w:rPr>
        <w:t xml:space="preserve">em relação ao subjetivismo da atuação do STF e da flexibilização de requisitos legalmente instituídos tem tomado lugar em relação a outro tipo de arguição: a </w:t>
      </w:r>
      <w:r w:rsidR="008F5E88">
        <w:rPr>
          <w:rFonts w:ascii="Arial" w:hAnsi="Arial" w:cs="Arial"/>
          <w:sz w:val="24"/>
          <w:szCs w:val="24"/>
        </w:rPr>
        <w:t xml:space="preserve">arguição de descumprimento de preceito fundamental </w:t>
      </w:r>
      <w:r w:rsidR="005B6271">
        <w:rPr>
          <w:rFonts w:ascii="Arial" w:hAnsi="Arial" w:cs="Arial"/>
          <w:sz w:val="24"/>
          <w:szCs w:val="24"/>
        </w:rPr>
        <w:t>(</w:t>
      </w:r>
      <w:r w:rsidR="00DE6094">
        <w:rPr>
          <w:rFonts w:ascii="Arial" w:hAnsi="Arial" w:cs="Arial"/>
          <w:sz w:val="24"/>
          <w:szCs w:val="24"/>
        </w:rPr>
        <w:t>ADPF</w:t>
      </w:r>
      <w:r w:rsidR="005B6271">
        <w:rPr>
          <w:rFonts w:ascii="Arial" w:hAnsi="Arial" w:cs="Arial"/>
          <w:sz w:val="24"/>
          <w:szCs w:val="24"/>
        </w:rPr>
        <w:t>)</w:t>
      </w:r>
      <w:r w:rsidR="00DE6094">
        <w:rPr>
          <w:rFonts w:ascii="Arial" w:hAnsi="Arial" w:cs="Arial"/>
          <w:sz w:val="24"/>
          <w:szCs w:val="24"/>
        </w:rPr>
        <w:t xml:space="preserve">, instrumento do controle concentrado de constitucionalidade brasileiro, </w:t>
      </w:r>
      <w:r w:rsidR="00DE6094" w:rsidRPr="00713F3E">
        <w:rPr>
          <w:rFonts w:ascii="Arial" w:hAnsi="Arial" w:cs="Arial"/>
          <w:sz w:val="24"/>
          <w:szCs w:val="24"/>
        </w:rPr>
        <w:t>previst</w:t>
      </w:r>
      <w:r w:rsidR="00713F3E" w:rsidRPr="00B94B87">
        <w:rPr>
          <w:rFonts w:ascii="Arial" w:hAnsi="Arial" w:cs="Arial"/>
          <w:sz w:val="24"/>
          <w:szCs w:val="24"/>
        </w:rPr>
        <w:t>a</w:t>
      </w:r>
      <w:r w:rsidR="00DE6094">
        <w:rPr>
          <w:rFonts w:ascii="Arial" w:hAnsi="Arial" w:cs="Arial"/>
          <w:sz w:val="24"/>
          <w:szCs w:val="24"/>
        </w:rPr>
        <w:t xml:space="preserve"> no art. 102, § 1º, da CRFB/</w:t>
      </w:r>
      <w:r w:rsidR="005B6271">
        <w:rPr>
          <w:rFonts w:ascii="Arial" w:hAnsi="Arial" w:cs="Arial"/>
          <w:sz w:val="24"/>
          <w:szCs w:val="24"/>
        </w:rPr>
        <w:t>19</w:t>
      </w:r>
      <w:r w:rsidR="00DE6094">
        <w:rPr>
          <w:rFonts w:ascii="Arial" w:hAnsi="Arial" w:cs="Arial"/>
          <w:sz w:val="24"/>
          <w:szCs w:val="24"/>
        </w:rPr>
        <w:t xml:space="preserve">88 e </w:t>
      </w:r>
      <w:r w:rsidR="00DE6094" w:rsidRPr="00713F3E">
        <w:rPr>
          <w:rFonts w:ascii="Arial" w:hAnsi="Arial" w:cs="Arial"/>
          <w:sz w:val="24"/>
          <w:szCs w:val="24"/>
        </w:rPr>
        <w:t>regulamentada</w:t>
      </w:r>
      <w:r w:rsidR="00DE6094">
        <w:rPr>
          <w:rFonts w:ascii="Arial" w:hAnsi="Arial" w:cs="Arial"/>
          <w:sz w:val="24"/>
          <w:szCs w:val="24"/>
        </w:rPr>
        <w:t xml:space="preserve"> pela Lei nº 9.882/</w:t>
      </w:r>
      <w:r w:rsidR="005B6271">
        <w:rPr>
          <w:rFonts w:ascii="Arial" w:hAnsi="Arial" w:cs="Arial"/>
          <w:sz w:val="24"/>
          <w:szCs w:val="24"/>
        </w:rPr>
        <w:t>19</w:t>
      </w:r>
      <w:r w:rsidR="00DE6094">
        <w:rPr>
          <w:rFonts w:ascii="Arial" w:hAnsi="Arial" w:cs="Arial"/>
          <w:sz w:val="24"/>
          <w:szCs w:val="24"/>
        </w:rPr>
        <w:t xml:space="preserve">99. A propósito, sugere-se a leitura do artigo </w:t>
      </w:r>
      <w:r w:rsidR="00DE6094" w:rsidRPr="00B94B87">
        <w:rPr>
          <w:rFonts w:ascii="Arial" w:hAnsi="Arial" w:cs="Arial"/>
          <w:i/>
          <w:sz w:val="24"/>
          <w:szCs w:val="24"/>
        </w:rPr>
        <w:t>Intermitências da arguição e jurisdição constitucional: experimentos jurisprudenciais do STF</w:t>
      </w:r>
      <w:r w:rsidR="00DE6094">
        <w:rPr>
          <w:rFonts w:ascii="Arial" w:hAnsi="Arial" w:cs="Arial"/>
          <w:sz w:val="24"/>
          <w:szCs w:val="24"/>
        </w:rPr>
        <w:t xml:space="preserve">, escrito por mim e pelo colega Daniel Augusto Diniz </w:t>
      </w:r>
      <w:proofErr w:type="spellStart"/>
      <w:r w:rsidR="00DE6094">
        <w:rPr>
          <w:rFonts w:ascii="Arial" w:hAnsi="Arial" w:cs="Arial"/>
          <w:sz w:val="24"/>
          <w:szCs w:val="24"/>
        </w:rPr>
        <w:t>Vila-Nova</w:t>
      </w:r>
      <w:proofErr w:type="spellEnd"/>
      <w:r w:rsidR="00DE6094">
        <w:rPr>
          <w:rFonts w:ascii="Arial" w:hAnsi="Arial" w:cs="Arial"/>
          <w:sz w:val="24"/>
          <w:szCs w:val="24"/>
        </w:rPr>
        <w:t xml:space="preserve">, publicado no portal jurídico </w:t>
      </w:r>
      <w:r w:rsidR="00DE6094" w:rsidRPr="00B94B87">
        <w:rPr>
          <w:rFonts w:ascii="Arial" w:hAnsi="Arial" w:cs="Arial"/>
          <w:i/>
          <w:sz w:val="24"/>
          <w:szCs w:val="24"/>
        </w:rPr>
        <w:t>Jota</w:t>
      </w:r>
      <w:r w:rsidR="00DE6094">
        <w:rPr>
          <w:rFonts w:ascii="Arial" w:hAnsi="Arial" w:cs="Arial"/>
          <w:sz w:val="24"/>
          <w:szCs w:val="24"/>
        </w:rPr>
        <w:t xml:space="preserve"> em 2/12/2016, às vésperas do aniversário de 17 anos da Lei da ADPF. O inteiro teor do artigo pode ser acessado em: </w:t>
      </w:r>
      <w:r w:rsidR="005B6271">
        <w:rPr>
          <w:rFonts w:ascii="Arial" w:hAnsi="Arial" w:cs="Arial"/>
          <w:sz w:val="24"/>
          <w:szCs w:val="24"/>
        </w:rPr>
        <w:t>&lt;</w:t>
      </w:r>
      <w:hyperlink r:id="rId28" w:history="1">
        <w:r w:rsidR="00DE6094" w:rsidRPr="00A46CE2">
          <w:rPr>
            <w:rStyle w:val="Hyperlink"/>
            <w:rFonts w:ascii="Arial" w:hAnsi="Arial" w:cs="Arial"/>
            <w:sz w:val="24"/>
            <w:szCs w:val="24"/>
          </w:rPr>
          <w:t>http://jota.info/especiais/intermitencias-da-arguicao-e-jurisdicao-constitucional-02122016</w:t>
        </w:r>
      </w:hyperlink>
      <w:r w:rsidR="005B6271">
        <w:rPr>
          <w:rFonts w:ascii="Arial" w:hAnsi="Arial" w:cs="Arial"/>
          <w:sz w:val="24"/>
          <w:szCs w:val="24"/>
        </w:rPr>
        <w:t>&gt;.</w:t>
      </w:r>
    </w:p>
    <w:p w14:paraId="2767A75B" w14:textId="77777777" w:rsidR="005416F6" w:rsidRDefault="005416F6"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DE6094" w:rsidRPr="002D24F2">
        <w:rPr>
          <w:rFonts w:ascii="Arial" w:hAnsi="Arial" w:cs="Arial"/>
          <w:sz w:val="24"/>
          <w:szCs w:val="24"/>
          <w:highlight w:val="cyan"/>
        </w:rPr>
        <w:t>(fim dessa parte)</w:t>
      </w:r>
    </w:p>
    <w:p w14:paraId="4E8C06C7" w14:textId="77777777" w:rsidR="00602232" w:rsidRDefault="009D08EA" w:rsidP="007D2A14">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p>
    <w:p w14:paraId="6CECED63" w14:textId="77777777" w:rsidR="00806227" w:rsidRPr="009A194A" w:rsidRDefault="00CA7A55" w:rsidP="00806227">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sidRPr="009A194A">
        <w:rPr>
          <w:rFonts w:ascii="Arial" w:hAnsi="Arial" w:cs="Arial"/>
          <w:sz w:val="24"/>
          <w:szCs w:val="24"/>
          <w:u w:val="single"/>
        </w:rPr>
        <w:t>Conclusão</w:t>
      </w:r>
    </w:p>
    <w:p w14:paraId="585BDAC9" w14:textId="77777777" w:rsidR="00602232" w:rsidRDefault="00294824" w:rsidP="000B6DC2">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Assim, chegamos ao fim de mais uma aula! </w:t>
      </w:r>
    </w:p>
    <w:p w14:paraId="56E5398B" w14:textId="60D71D44" w:rsidR="00294824" w:rsidRDefault="00294824" w:rsidP="000B6DC2">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Continuando o que temos estudado, concluímos a análise dos aspectos de caráter mais histórico relativamente aos antecedentes da repercussão geral. Analisamos alguns aspectos de direito comparado, estudando com maior destaque questões relativas ao modelo norte-americano e ao </w:t>
      </w:r>
      <w:r>
        <w:rPr>
          <w:rFonts w:ascii="Arial" w:hAnsi="Arial" w:cs="Arial"/>
          <w:i/>
          <w:sz w:val="24"/>
          <w:szCs w:val="24"/>
        </w:rPr>
        <w:t xml:space="preserve">writ </w:t>
      </w:r>
      <w:proofErr w:type="spellStart"/>
      <w:r>
        <w:rPr>
          <w:rFonts w:ascii="Arial" w:hAnsi="Arial" w:cs="Arial"/>
          <w:i/>
          <w:sz w:val="24"/>
          <w:szCs w:val="24"/>
        </w:rPr>
        <w:t>of</w:t>
      </w:r>
      <w:proofErr w:type="spellEnd"/>
      <w:r>
        <w:rPr>
          <w:rFonts w:ascii="Arial" w:hAnsi="Arial" w:cs="Arial"/>
          <w:i/>
          <w:sz w:val="24"/>
          <w:szCs w:val="24"/>
        </w:rPr>
        <w:t xml:space="preserve"> </w:t>
      </w:r>
      <w:proofErr w:type="spellStart"/>
      <w:r>
        <w:rPr>
          <w:rFonts w:ascii="Arial" w:hAnsi="Arial" w:cs="Arial"/>
          <w:i/>
          <w:sz w:val="24"/>
          <w:szCs w:val="24"/>
        </w:rPr>
        <w:t>certiorari</w:t>
      </w:r>
      <w:proofErr w:type="spellEnd"/>
      <w:r>
        <w:rPr>
          <w:rFonts w:ascii="Arial" w:hAnsi="Arial" w:cs="Arial"/>
          <w:sz w:val="24"/>
          <w:szCs w:val="24"/>
        </w:rPr>
        <w:t>.</w:t>
      </w:r>
      <w:r w:rsidR="00E91C1F">
        <w:rPr>
          <w:rFonts w:ascii="Arial" w:hAnsi="Arial" w:cs="Arial"/>
          <w:sz w:val="24"/>
          <w:szCs w:val="24"/>
        </w:rPr>
        <w:t xml:space="preserve"> Esse maior destaque se justifica pelo fato de ter sido lá o lugar em que se originou a ideia de criação de filtros ao acesso de processos à Suprema Corte, modelo que serviu de inspiração para muitos outros países; além d</w:t>
      </w:r>
      <w:r w:rsidR="00A538DB">
        <w:rPr>
          <w:rFonts w:ascii="Arial" w:hAnsi="Arial" w:cs="Arial"/>
          <w:sz w:val="24"/>
          <w:szCs w:val="24"/>
        </w:rPr>
        <w:t>e ter sido o berço da forma de E</w:t>
      </w:r>
      <w:bookmarkStart w:id="19" w:name="_GoBack"/>
      <w:bookmarkEnd w:id="19"/>
      <w:r w:rsidR="00E91C1F">
        <w:rPr>
          <w:rFonts w:ascii="Arial" w:hAnsi="Arial" w:cs="Arial"/>
          <w:sz w:val="24"/>
          <w:szCs w:val="24"/>
        </w:rPr>
        <w:t>stado federal e da estruturação de seu respectivo modelo judicial.</w:t>
      </w:r>
    </w:p>
    <w:p w14:paraId="32DD723F" w14:textId="5D8A1272" w:rsidR="00E91C1F" w:rsidRDefault="00E91C1F" w:rsidP="000B6DC2">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Na sequência, ainda que brevemente, analisamos alguns instrumentos similares existentes em outros países, citando os casos da Alemanha, do Canadá, da Austrália, da Inglaterra e da Argentina. Em todos esses casos, como pudemos perceber, foram desenvolvidos ao longo tempo mecanismos de filtragem dos recursos destinados às suas </w:t>
      </w:r>
      <w:r w:rsidR="000E01B3">
        <w:rPr>
          <w:rFonts w:ascii="Arial" w:hAnsi="Arial" w:cs="Arial"/>
          <w:sz w:val="24"/>
          <w:szCs w:val="24"/>
        </w:rPr>
        <w:t>s</w:t>
      </w:r>
      <w:r>
        <w:rPr>
          <w:rFonts w:ascii="Arial" w:hAnsi="Arial" w:cs="Arial"/>
          <w:sz w:val="24"/>
          <w:szCs w:val="24"/>
        </w:rPr>
        <w:t xml:space="preserve">upremas </w:t>
      </w:r>
      <w:r w:rsidR="000E01B3">
        <w:rPr>
          <w:rFonts w:ascii="Arial" w:hAnsi="Arial" w:cs="Arial"/>
          <w:sz w:val="24"/>
          <w:szCs w:val="24"/>
        </w:rPr>
        <w:t>c</w:t>
      </w:r>
      <w:r>
        <w:rPr>
          <w:rFonts w:ascii="Arial" w:hAnsi="Arial" w:cs="Arial"/>
          <w:sz w:val="24"/>
          <w:szCs w:val="24"/>
        </w:rPr>
        <w:t xml:space="preserve">ortes, mediante a seleção </w:t>
      </w:r>
      <w:r w:rsidR="00A93925">
        <w:rPr>
          <w:rFonts w:ascii="Arial" w:hAnsi="Arial" w:cs="Arial"/>
          <w:sz w:val="24"/>
          <w:szCs w:val="24"/>
        </w:rPr>
        <w:t>dos</w:t>
      </w:r>
      <w:r>
        <w:rPr>
          <w:rFonts w:ascii="Arial" w:hAnsi="Arial" w:cs="Arial"/>
          <w:sz w:val="24"/>
          <w:szCs w:val="24"/>
        </w:rPr>
        <w:t xml:space="preserve"> casos </w:t>
      </w:r>
      <w:r w:rsidR="00A93925">
        <w:rPr>
          <w:rFonts w:ascii="Arial" w:hAnsi="Arial" w:cs="Arial"/>
          <w:sz w:val="24"/>
          <w:szCs w:val="24"/>
        </w:rPr>
        <w:t xml:space="preserve">a serem </w:t>
      </w:r>
      <w:r>
        <w:rPr>
          <w:rFonts w:ascii="Arial" w:hAnsi="Arial" w:cs="Arial"/>
          <w:sz w:val="24"/>
          <w:szCs w:val="24"/>
        </w:rPr>
        <w:t xml:space="preserve">efetivamente julgados, conforme maior ou menor atribuição de discricionariedade a esses </w:t>
      </w:r>
      <w:r w:rsidR="00A93925">
        <w:rPr>
          <w:rFonts w:ascii="Arial" w:hAnsi="Arial" w:cs="Arial"/>
          <w:sz w:val="24"/>
          <w:szCs w:val="24"/>
        </w:rPr>
        <w:t>t</w:t>
      </w:r>
      <w:r>
        <w:rPr>
          <w:rFonts w:ascii="Arial" w:hAnsi="Arial" w:cs="Arial"/>
          <w:sz w:val="24"/>
          <w:szCs w:val="24"/>
        </w:rPr>
        <w:t>ribunais pelo sistema normativo de cada país.</w:t>
      </w:r>
    </w:p>
    <w:p w14:paraId="7474B22D" w14:textId="14F293C8" w:rsidR="00E91C1F" w:rsidRDefault="00E91C1F" w:rsidP="000B6DC2">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Cumprida essa etapa, voltamo-nos à análise do que era a arguição de relevância, instituto a que já havíamos feito menção inicial na aula passada em referência à Emenda Regimental nº 3/1975, relativa ao Regimento Interno do STF de 1970. Por tal previsão, exigia-se que o recurso extraordinário, para ser conhecido, comportasse a relevância da questão federal suscitada. Continuamos nosso estudo a partir da previsão mais específica da arguição de relevância pela Emenda Regimental nº 2/1985, relativa ao Regimento Interno do STF de 1980,</w:t>
      </w:r>
      <w:r w:rsidR="00C763CB">
        <w:rPr>
          <w:rFonts w:ascii="Arial" w:hAnsi="Arial" w:cs="Arial"/>
          <w:sz w:val="24"/>
          <w:szCs w:val="24"/>
        </w:rPr>
        <w:t xml:space="preserve"> que estipulava os seus requisitos, sua forma de julgamento, entre outras questões.</w:t>
      </w:r>
    </w:p>
    <w:p w14:paraId="3BE459A4" w14:textId="77777777" w:rsidR="00C763CB" w:rsidRDefault="00C763CB" w:rsidP="000B6DC2">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Por fim, considerando que são institutos comumente comparados, apontamos alguns traços de similaridade e outros de distinção entre a arguição de relevância e a repercussão geral. Adicionalmente, ao longo da aula, ainda tratamos um pouco das formas de modificação dos textos constitucionais, bem como de críticas modernas que são erigidas em relação à alta subjetividade da atuação do STF em alguns casos.</w:t>
      </w:r>
    </w:p>
    <w:p w14:paraId="424FB4A1" w14:textId="77777777" w:rsidR="00806227" w:rsidRDefault="00B9605A" w:rsidP="00437380">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Até a próxima aula!</w:t>
      </w:r>
    </w:p>
    <w:p w14:paraId="55BB0F3B" w14:textId="77777777" w:rsidR="0081004D" w:rsidRPr="0081004D" w:rsidRDefault="0081004D" w:rsidP="0081004D">
      <w:pPr>
        <w:tabs>
          <w:tab w:val="left" w:pos="851"/>
        </w:tabs>
        <w:spacing w:before="120" w:after="120" w:line="360" w:lineRule="auto"/>
        <w:ind w:firstLine="851"/>
        <w:jc w:val="both"/>
        <w:rPr>
          <w:rFonts w:ascii="Arial" w:hAnsi="Arial" w:cs="Arial"/>
          <w:sz w:val="24"/>
          <w:szCs w:val="24"/>
        </w:rPr>
      </w:pPr>
    </w:p>
    <w:p w14:paraId="04443476" w14:textId="77777777" w:rsidR="0081004D" w:rsidRPr="0081004D" w:rsidRDefault="0081004D" w:rsidP="002D24F2">
      <w:pPr>
        <w:tabs>
          <w:tab w:val="left" w:pos="851"/>
        </w:tabs>
        <w:spacing w:before="120" w:after="120" w:line="360" w:lineRule="auto"/>
        <w:jc w:val="both"/>
        <w:rPr>
          <w:rFonts w:ascii="Arial" w:hAnsi="Arial" w:cs="Arial"/>
          <w:sz w:val="24"/>
          <w:szCs w:val="24"/>
        </w:rPr>
      </w:pPr>
      <w:r w:rsidRPr="0081004D">
        <w:rPr>
          <w:rFonts w:ascii="Arial" w:hAnsi="Arial" w:cs="Arial"/>
          <w:sz w:val="24"/>
          <w:szCs w:val="24"/>
        </w:rPr>
        <w:t>Referências</w:t>
      </w:r>
    </w:p>
    <w:p w14:paraId="479D472B" w14:textId="77777777" w:rsidR="0081004D" w:rsidRDefault="0081004D" w:rsidP="0081004D">
      <w:pPr>
        <w:tabs>
          <w:tab w:val="left" w:pos="851"/>
        </w:tabs>
        <w:spacing w:before="120" w:after="120" w:line="360" w:lineRule="auto"/>
        <w:ind w:firstLine="851"/>
        <w:jc w:val="both"/>
        <w:rPr>
          <w:rFonts w:ascii="Arial" w:hAnsi="Arial" w:cs="Arial"/>
          <w:sz w:val="24"/>
          <w:szCs w:val="24"/>
        </w:rPr>
      </w:pPr>
    </w:p>
    <w:p w14:paraId="38FEA0B1" w14:textId="136B5522" w:rsidR="00B7158F" w:rsidRDefault="00B7158F" w:rsidP="002D24F2">
      <w:pPr>
        <w:tabs>
          <w:tab w:val="left" w:pos="851"/>
        </w:tabs>
        <w:spacing w:before="120" w:after="120" w:line="360" w:lineRule="auto"/>
        <w:jc w:val="both"/>
        <w:rPr>
          <w:rFonts w:ascii="Arial" w:hAnsi="Arial" w:cs="Arial"/>
          <w:sz w:val="24"/>
          <w:szCs w:val="24"/>
        </w:rPr>
      </w:pPr>
      <w:r w:rsidRPr="00B7158F">
        <w:rPr>
          <w:rFonts w:ascii="Arial" w:hAnsi="Arial" w:cs="Arial"/>
          <w:sz w:val="24"/>
          <w:szCs w:val="24"/>
        </w:rPr>
        <w:t xml:space="preserve">ARABI, Abhner Youssif Mota. </w:t>
      </w:r>
      <w:r w:rsidRPr="002D24F2">
        <w:rPr>
          <w:rFonts w:ascii="Arial" w:hAnsi="Arial" w:cs="Arial"/>
          <w:b/>
          <w:sz w:val="24"/>
          <w:szCs w:val="24"/>
        </w:rPr>
        <w:t>A tensão institucional entre Judiciário e Legislativo:</w:t>
      </w:r>
      <w:r w:rsidRPr="00B7158F">
        <w:rPr>
          <w:rFonts w:ascii="Arial" w:hAnsi="Arial" w:cs="Arial"/>
          <w:b/>
          <w:sz w:val="24"/>
          <w:szCs w:val="24"/>
        </w:rPr>
        <w:t xml:space="preserve"> </w:t>
      </w:r>
      <w:r w:rsidRPr="00B7158F">
        <w:rPr>
          <w:rFonts w:ascii="Arial" w:hAnsi="Arial" w:cs="Arial"/>
          <w:sz w:val="24"/>
          <w:szCs w:val="24"/>
        </w:rPr>
        <w:t>controle de constitucionalidade, diálogo e a legitimidade da atuação do Supremo Tribunal Federal. Curitiba: Prismas, 2015</w:t>
      </w:r>
      <w:r>
        <w:rPr>
          <w:rFonts w:ascii="Arial" w:hAnsi="Arial" w:cs="Arial"/>
          <w:sz w:val="24"/>
          <w:szCs w:val="24"/>
        </w:rPr>
        <w:t>.</w:t>
      </w:r>
    </w:p>
    <w:p w14:paraId="3263B75F" w14:textId="77777777" w:rsidR="00505105" w:rsidRDefault="00505105" w:rsidP="002D24F2">
      <w:pPr>
        <w:tabs>
          <w:tab w:val="left" w:pos="851"/>
        </w:tabs>
        <w:spacing w:before="120" w:after="120" w:line="360" w:lineRule="auto"/>
        <w:jc w:val="both"/>
        <w:rPr>
          <w:rFonts w:ascii="Arial" w:hAnsi="Arial" w:cs="Arial"/>
          <w:sz w:val="24"/>
          <w:szCs w:val="24"/>
        </w:rPr>
      </w:pPr>
    </w:p>
    <w:p w14:paraId="765BE335" w14:textId="1E9DA3F2" w:rsidR="00124503" w:rsidRDefault="00124503" w:rsidP="002D24F2">
      <w:pPr>
        <w:tabs>
          <w:tab w:val="left" w:pos="851"/>
        </w:tabs>
        <w:spacing w:before="120" w:after="120" w:line="360" w:lineRule="auto"/>
        <w:jc w:val="both"/>
        <w:rPr>
          <w:rFonts w:ascii="Arial" w:hAnsi="Arial" w:cs="Arial"/>
          <w:sz w:val="24"/>
          <w:szCs w:val="24"/>
        </w:rPr>
      </w:pPr>
      <w:r w:rsidRPr="00124503">
        <w:rPr>
          <w:rFonts w:ascii="Arial" w:hAnsi="Arial" w:cs="Arial"/>
          <w:sz w:val="24"/>
          <w:szCs w:val="24"/>
          <w:lang w:val="en-US"/>
        </w:rPr>
        <w:t xml:space="preserve">COLEMAN JR., William T. </w:t>
      </w:r>
      <w:r w:rsidRPr="002D24F2">
        <w:rPr>
          <w:rFonts w:ascii="Arial" w:hAnsi="Arial" w:cs="Arial"/>
          <w:b/>
          <w:sz w:val="24"/>
          <w:szCs w:val="24"/>
          <w:lang w:val="en-US"/>
        </w:rPr>
        <w:t>The Supreme Court of the United States:</w:t>
      </w:r>
      <w:r w:rsidRPr="00124503">
        <w:rPr>
          <w:rFonts w:ascii="Arial" w:hAnsi="Arial" w:cs="Arial"/>
          <w:i/>
          <w:sz w:val="24"/>
          <w:szCs w:val="24"/>
          <w:lang w:val="en-US"/>
        </w:rPr>
        <w:t xml:space="preserve"> </w:t>
      </w:r>
      <w:r w:rsidRPr="00124503">
        <w:rPr>
          <w:rFonts w:ascii="Arial" w:hAnsi="Arial" w:cs="Arial"/>
          <w:sz w:val="24"/>
          <w:szCs w:val="24"/>
          <w:lang w:val="en-US"/>
        </w:rPr>
        <w:t>managing its caseload to achieve its constitutional purposes</w:t>
      </w:r>
      <w:r w:rsidRPr="00124503">
        <w:rPr>
          <w:rFonts w:ascii="Arial" w:hAnsi="Arial" w:cs="Arial"/>
          <w:i/>
          <w:sz w:val="24"/>
          <w:szCs w:val="24"/>
          <w:lang w:val="en-US"/>
        </w:rPr>
        <w:t>.</w:t>
      </w:r>
      <w:r w:rsidRPr="00124503">
        <w:rPr>
          <w:rFonts w:ascii="Arial" w:hAnsi="Arial" w:cs="Arial"/>
          <w:sz w:val="24"/>
          <w:szCs w:val="24"/>
          <w:lang w:val="en-US"/>
        </w:rPr>
        <w:t xml:space="preserve"> </w:t>
      </w:r>
      <w:r w:rsidRPr="00124503">
        <w:rPr>
          <w:rFonts w:ascii="Arial" w:hAnsi="Arial" w:cs="Arial"/>
          <w:i/>
          <w:sz w:val="24"/>
          <w:szCs w:val="24"/>
          <w:lang w:val="en-US"/>
        </w:rPr>
        <w:t>In:</w:t>
      </w:r>
      <w:r w:rsidRPr="00124503">
        <w:rPr>
          <w:rFonts w:ascii="Arial" w:hAnsi="Arial" w:cs="Arial"/>
          <w:sz w:val="24"/>
          <w:szCs w:val="24"/>
          <w:lang w:val="en-US"/>
        </w:rPr>
        <w:t xml:space="preserve"> Fordham Law Review, v. 52, issue 1, Oct. 1983, p. 7. </w:t>
      </w:r>
      <w:proofErr w:type="spellStart"/>
      <w:r w:rsidRPr="00124503">
        <w:rPr>
          <w:rFonts w:ascii="Arial" w:hAnsi="Arial" w:cs="Arial"/>
          <w:sz w:val="24"/>
          <w:szCs w:val="24"/>
          <w:lang w:val="en-US"/>
        </w:rPr>
        <w:t>Disponível</w:t>
      </w:r>
      <w:proofErr w:type="spellEnd"/>
      <w:r w:rsidRPr="00124503">
        <w:rPr>
          <w:rFonts w:ascii="Arial" w:hAnsi="Arial" w:cs="Arial"/>
          <w:sz w:val="24"/>
          <w:szCs w:val="24"/>
          <w:lang w:val="en-US"/>
        </w:rPr>
        <w:t xml:space="preserve"> em: &lt;</w:t>
      </w:r>
      <w:hyperlink r:id="rId29" w:history="1">
        <w:r w:rsidRPr="00124503">
          <w:rPr>
            <w:rStyle w:val="Hyperlink"/>
            <w:rFonts w:ascii="Arial" w:hAnsi="Arial" w:cs="Arial"/>
            <w:sz w:val="24"/>
            <w:szCs w:val="24"/>
            <w:lang w:val="en-US"/>
          </w:rPr>
          <w:t>http://ir.lawnet.fordham.edu/cgi/viewcontent.cgi?article=2556&amp;context=flr</w:t>
        </w:r>
      </w:hyperlink>
      <w:r w:rsidRPr="00124503">
        <w:rPr>
          <w:rFonts w:ascii="Arial" w:hAnsi="Arial" w:cs="Arial"/>
          <w:sz w:val="24"/>
          <w:szCs w:val="24"/>
          <w:lang w:val="en-US"/>
        </w:rPr>
        <w:t xml:space="preserve">&gt;. </w:t>
      </w:r>
      <w:proofErr w:type="spellStart"/>
      <w:r w:rsidRPr="00124503">
        <w:rPr>
          <w:rFonts w:ascii="Arial" w:hAnsi="Arial" w:cs="Arial"/>
          <w:sz w:val="24"/>
          <w:szCs w:val="24"/>
          <w:lang w:val="en-US"/>
        </w:rPr>
        <w:t>Acesso</w:t>
      </w:r>
      <w:proofErr w:type="spellEnd"/>
      <w:r w:rsidRPr="00124503">
        <w:rPr>
          <w:rFonts w:ascii="Arial" w:hAnsi="Arial" w:cs="Arial"/>
          <w:sz w:val="24"/>
          <w:szCs w:val="24"/>
          <w:lang w:val="en-US"/>
        </w:rPr>
        <w:t xml:space="preserve"> em: 17 </w:t>
      </w:r>
      <w:proofErr w:type="spellStart"/>
      <w:r w:rsidRPr="00124503">
        <w:rPr>
          <w:rFonts w:ascii="Arial" w:hAnsi="Arial" w:cs="Arial"/>
          <w:sz w:val="24"/>
          <w:szCs w:val="24"/>
          <w:lang w:val="en-US"/>
        </w:rPr>
        <w:t>dez</w:t>
      </w:r>
      <w:proofErr w:type="spellEnd"/>
      <w:r w:rsidRPr="00124503">
        <w:rPr>
          <w:rFonts w:ascii="Arial" w:hAnsi="Arial" w:cs="Arial"/>
          <w:sz w:val="24"/>
          <w:szCs w:val="24"/>
          <w:lang w:val="en-US"/>
        </w:rPr>
        <w:t>. 2016.</w:t>
      </w:r>
    </w:p>
    <w:p w14:paraId="44740D6E" w14:textId="77777777" w:rsidR="00124503" w:rsidRDefault="00124503" w:rsidP="002D24F2">
      <w:pPr>
        <w:tabs>
          <w:tab w:val="left" w:pos="851"/>
        </w:tabs>
        <w:spacing w:before="120" w:after="120" w:line="360" w:lineRule="auto"/>
        <w:jc w:val="both"/>
        <w:rPr>
          <w:rFonts w:ascii="Arial" w:hAnsi="Arial" w:cs="Arial"/>
          <w:sz w:val="24"/>
          <w:szCs w:val="24"/>
        </w:rPr>
      </w:pPr>
    </w:p>
    <w:p w14:paraId="3807F47F" w14:textId="481AA15A" w:rsidR="00505105" w:rsidRDefault="00505105" w:rsidP="002D24F2">
      <w:pPr>
        <w:tabs>
          <w:tab w:val="left" w:pos="851"/>
        </w:tabs>
        <w:spacing w:before="120" w:after="120" w:line="360" w:lineRule="auto"/>
        <w:jc w:val="both"/>
        <w:rPr>
          <w:rFonts w:ascii="Arial" w:hAnsi="Arial" w:cs="Arial"/>
          <w:sz w:val="24"/>
          <w:szCs w:val="24"/>
        </w:rPr>
      </w:pPr>
      <w:r w:rsidRPr="002D24F2">
        <w:rPr>
          <w:rFonts w:ascii="Arial" w:hAnsi="Arial" w:cs="Arial"/>
          <w:sz w:val="24"/>
          <w:szCs w:val="24"/>
          <w:lang w:val="en-US"/>
        </w:rPr>
        <w:t xml:space="preserve">HARTNETT, Edward A. </w:t>
      </w:r>
      <w:r w:rsidRPr="002D24F2">
        <w:rPr>
          <w:rFonts w:ascii="Arial" w:hAnsi="Arial" w:cs="Arial"/>
          <w:b/>
          <w:sz w:val="24"/>
          <w:szCs w:val="24"/>
          <w:lang w:val="en-US"/>
        </w:rPr>
        <w:t>Questioning certiorari</w:t>
      </w:r>
      <w:r w:rsidRPr="002D24F2">
        <w:rPr>
          <w:rFonts w:ascii="Arial" w:hAnsi="Arial" w:cs="Arial"/>
          <w:sz w:val="24"/>
          <w:szCs w:val="24"/>
          <w:lang w:val="en-US"/>
        </w:rPr>
        <w:t xml:space="preserve">: some reflections seventy-five years after the Judges’ Bill. </w:t>
      </w:r>
      <w:r w:rsidRPr="002D24F2">
        <w:rPr>
          <w:rFonts w:ascii="Arial" w:hAnsi="Arial" w:cs="Arial"/>
          <w:i/>
          <w:sz w:val="24"/>
          <w:szCs w:val="24"/>
        </w:rPr>
        <w:t>In</w:t>
      </w:r>
      <w:r w:rsidRPr="00505105">
        <w:rPr>
          <w:rFonts w:ascii="Arial" w:hAnsi="Arial" w:cs="Arial"/>
          <w:sz w:val="24"/>
          <w:szCs w:val="24"/>
        </w:rPr>
        <w:t xml:space="preserve">: Columbia Law </w:t>
      </w:r>
      <w:proofErr w:type="spellStart"/>
      <w:r w:rsidRPr="00505105">
        <w:rPr>
          <w:rFonts w:ascii="Arial" w:hAnsi="Arial" w:cs="Arial"/>
          <w:sz w:val="24"/>
          <w:szCs w:val="24"/>
        </w:rPr>
        <w:t>Review</w:t>
      </w:r>
      <w:proofErr w:type="spellEnd"/>
      <w:r w:rsidRPr="00505105">
        <w:rPr>
          <w:rFonts w:ascii="Arial" w:hAnsi="Arial" w:cs="Arial"/>
          <w:sz w:val="24"/>
          <w:szCs w:val="24"/>
        </w:rPr>
        <w:t xml:space="preserve">, </w:t>
      </w:r>
      <w:r w:rsidR="00786A1C" w:rsidRPr="00505105">
        <w:rPr>
          <w:rFonts w:ascii="Arial" w:hAnsi="Arial" w:cs="Arial"/>
          <w:sz w:val="24"/>
          <w:szCs w:val="24"/>
        </w:rPr>
        <w:t>nov. 2000</w:t>
      </w:r>
      <w:r w:rsidR="00786A1C">
        <w:rPr>
          <w:rFonts w:ascii="Arial" w:hAnsi="Arial" w:cs="Arial"/>
          <w:sz w:val="24"/>
          <w:szCs w:val="24"/>
        </w:rPr>
        <w:t xml:space="preserve">, </w:t>
      </w:r>
      <w:r w:rsidRPr="00505105">
        <w:rPr>
          <w:rFonts w:ascii="Arial" w:hAnsi="Arial" w:cs="Arial"/>
          <w:sz w:val="24"/>
          <w:szCs w:val="24"/>
        </w:rPr>
        <w:t>v. 100, n. 7.</w:t>
      </w:r>
    </w:p>
    <w:p w14:paraId="39FF50B6" w14:textId="77777777" w:rsidR="00B7158F" w:rsidRDefault="00B7158F" w:rsidP="002D24F2">
      <w:pPr>
        <w:tabs>
          <w:tab w:val="left" w:pos="851"/>
        </w:tabs>
        <w:spacing w:before="120" w:after="120" w:line="360" w:lineRule="auto"/>
        <w:jc w:val="both"/>
        <w:rPr>
          <w:rFonts w:ascii="Arial" w:hAnsi="Arial" w:cs="Arial"/>
          <w:sz w:val="24"/>
          <w:szCs w:val="24"/>
        </w:rPr>
      </w:pPr>
    </w:p>
    <w:p w14:paraId="1CAEACC2" w14:textId="1AE89A40" w:rsidR="00B7158F" w:rsidRPr="00B7158F" w:rsidRDefault="00B7158F" w:rsidP="00B7158F">
      <w:pPr>
        <w:tabs>
          <w:tab w:val="left" w:pos="851"/>
        </w:tabs>
        <w:spacing w:before="120" w:after="120" w:line="360" w:lineRule="auto"/>
        <w:jc w:val="both"/>
        <w:rPr>
          <w:rFonts w:ascii="Arial" w:hAnsi="Arial" w:cs="Arial"/>
          <w:sz w:val="24"/>
          <w:szCs w:val="24"/>
        </w:rPr>
      </w:pPr>
      <w:r w:rsidRPr="00B7158F">
        <w:rPr>
          <w:rFonts w:ascii="Arial" w:hAnsi="Arial" w:cs="Arial"/>
          <w:sz w:val="24"/>
          <w:szCs w:val="24"/>
          <w:lang w:val="en-US"/>
        </w:rPr>
        <w:t xml:space="preserve">HOLMES, Stephen. </w:t>
      </w:r>
      <w:proofErr w:type="spellStart"/>
      <w:r w:rsidRPr="00B7158F">
        <w:rPr>
          <w:rFonts w:ascii="Arial" w:hAnsi="Arial" w:cs="Arial"/>
          <w:sz w:val="24"/>
          <w:szCs w:val="24"/>
          <w:lang w:val="en-US"/>
        </w:rPr>
        <w:t>Precommitment</w:t>
      </w:r>
      <w:proofErr w:type="spellEnd"/>
      <w:r w:rsidRPr="00B7158F">
        <w:rPr>
          <w:rFonts w:ascii="Arial" w:hAnsi="Arial" w:cs="Arial"/>
          <w:sz w:val="24"/>
          <w:szCs w:val="24"/>
          <w:lang w:val="en-US"/>
        </w:rPr>
        <w:t xml:space="preserve"> and the paradox of democracy. </w:t>
      </w:r>
      <w:r w:rsidRPr="00B7158F">
        <w:rPr>
          <w:rFonts w:ascii="Arial" w:hAnsi="Arial" w:cs="Arial"/>
          <w:i/>
          <w:sz w:val="24"/>
          <w:szCs w:val="24"/>
          <w:lang w:val="en-US"/>
        </w:rPr>
        <w:t>In</w:t>
      </w:r>
      <w:r w:rsidRPr="00B7158F">
        <w:rPr>
          <w:rFonts w:ascii="Arial" w:hAnsi="Arial" w:cs="Arial"/>
          <w:sz w:val="24"/>
          <w:szCs w:val="24"/>
          <w:lang w:val="en-US"/>
        </w:rPr>
        <w:t xml:space="preserve">: ELSTER, Jon; SLAGSTAD, Rune. </w:t>
      </w:r>
      <w:proofErr w:type="spellStart"/>
      <w:r w:rsidRPr="00B7158F">
        <w:rPr>
          <w:rFonts w:ascii="Arial" w:hAnsi="Arial" w:cs="Arial"/>
          <w:b/>
          <w:sz w:val="24"/>
          <w:szCs w:val="24"/>
        </w:rPr>
        <w:t>Constitutionalism</w:t>
      </w:r>
      <w:proofErr w:type="spellEnd"/>
      <w:r w:rsidRPr="00B7158F">
        <w:rPr>
          <w:rFonts w:ascii="Arial" w:hAnsi="Arial" w:cs="Arial"/>
          <w:b/>
          <w:sz w:val="24"/>
          <w:szCs w:val="24"/>
        </w:rPr>
        <w:t xml:space="preserve"> </w:t>
      </w:r>
      <w:proofErr w:type="spellStart"/>
      <w:r w:rsidRPr="00B7158F">
        <w:rPr>
          <w:rFonts w:ascii="Arial" w:hAnsi="Arial" w:cs="Arial"/>
          <w:b/>
          <w:sz w:val="24"/>
          <w:szCs w:val="24"/>
        </w:rPr>
        <w:t>and</w:t>
      </w:r>
      <w:proofErr w:type="spellEnd"/>
      <w:r w:rsidRPr="00B7158F">
        <w:rPr>
          <w:rFonts w:ascii="Arial" w:hAnsi="Arial" w:cs="Arial"/>
          <w:b/>
          <w:sz w:val="24"/>
          <w:szCs w:val="24"/>
        </w:rPr>
        <w:t xml:space="preserve"> </w:t>
      </w:r>
      <w:proofErr w:type="spellStart"/>
      <w:r>
        <w:rPr>
          <w:rFonts w:ascii="Arial" w:hAnsi="Arial" w:cs="Arial"/>
          <w:b/>
          <w:sz w:val="24"/>
          <w:szCs w:val="24"/>
        </w:rPr>
        <w:t>d</w:t>
      </w:r>
      <w:r w:rsidRPr="00B7158F">
        <w:rPr>
          <w:rFonts w:ascii="Arial" w:hAnsi="Arial" w:cs="Arial"/>
          <w:b/>
          <w:sz w:val="24"/>
          <w:szCs w:val="24"/>
        </w:rPr>
        <w:t>emocracy</w:t>
      </w:r>
      <w:proofErr w:type="spellEnd"/>
      <w:r w:rsidRPr="00B7158F">
        <w:rPr>
          <w:rFonts w:ascii="Arial" w:hAnsi="Arial" w:cs="Arial"/>
          <w:b/>
          <w:sz w:val="24"/>
          <w:szCs w:val="24"/>
        </w:rPr>
        <w:t>.</w:t>
      </w:r>
      <w:r w:rsidRPr="00B7158F">
        <w:rPr>
          <w:rFonts w:ascii="Arial" w:hAnsi="Arial" w:cs="Arial"/>
          <w:sz w:val="24"/>
          <w:szCs w:val="24"/>
        </w:rPr>
        <w:t xml:space="preserve"> Cambridge: Cambridge </w:t>
      </w:r>
      <w:proofErr w:type="spellStart"/>
      <w:r w:rsidRPr="00B7158F">
        <w:rPr>
          <w:rFonts w:ascii="Arial" w:hAnsi="Arial" w:cs="Arial"/>
          <w:sz w:val="24"/>
          <w:szCs w:val="24"/>
        </w:rPr>
        <w:t>University</w:t>
      </w:r>
      <w:proofErr w:type="spellEnd"/>
      <w:r w:rsidRPr="00B7158F">
        <w:rPr>
          <w:rFonts w:ascii="Arial" w:hAnsi="Arial" w:cs="Arial"/>
          <w:sz w:val="24"/>
          <w:szCs w:val="24"/>
        </w:rPr>
        <w:t xml:space="preserve"> Press, 2003, </w:t>
      </w:r>
      <w:r w:rsidR="002D24F2" w:rsidRPr="00F80F1E">
        <w:rPr>
          <w:rFonts w:ascii="Arial" w:hAnsi="Arial" w:cs="Arial"/>
          <w:sz w:val="24"/>
          <w:szCs w:val="24"/>
        </w:rPr>
        <w:t>p</w:t>
      </w:r>
      <w:r w:rsidRPr="00F80F1E">
        <w:rPr>
          <w:rFonts w:ascii="Arial" w:hAnsi="Arial" w:cs="Arial"/>
          <w:sz w:val="24"/>
          <w:szCs w:val="24"/>
        </w:rPr>
        <w:t>. 195-240.</w:t>
      </w:r>
    </w:p>
    <w:p w14:paraId="1B6768D7" w14:textId="77777777" w:rsidR="00B7158F" w:rsidRDefault="00B7158F" w:rsidP="002D24F2">
      <w:pPr>
        <w:tabs>
          <w:tab w:val="left" w:pos="851"/>
        </w:tabs>
        <w:spacing w:before="120" w:after="120" w:line="360" w:lineRule="auto"/>
        <w:jc w:val="both"/>
        <w:rPr>
          <w:rFonts w:ascii="Arial" w:hAnsi="Arial" w:cs="Arial"/>
          <w:sz w:val="24"/>
          <w:szCs w:val="24"/>
        </w:rPr>
      </w:pPr>
    </w:p>
    <w:p w14:paraId="65787FF1" w14:textId="008D8053" w:rsidR="0081004D" w:rsidRPr="0081004D" w:rsidRDefault="0081004D" w:rsidP="002D24F2">
      <w:pPr>
        <w:tabs>
          <w:tab w:val="left" w:pos="851"/>
        </w:tabs>
        <w:spacing w:before="120" w:after="120" w:line="360" w:lineRule="auto"/>
        <w:jc w:val="both"/>
        <w:rPr>
          <w:rFonts w:ascii="Arial" w:hAnsi="Arial" w:cs="Arial"/>
          <w:sz w:val="24"/>
          <w:szCs w:val="24"/>
        </w:rPr>
      </w:pPr>
      <w:r w:rsidRPr="0081004D">
        <w:rPr>
          <w:rFonts w:ascii="Arial" w:hAnsi="Arial" w:cs="Arial"/>
          <w:sz w:val="24"/>
          <w:szCs w:val="24"/>
        </w:rPr>
        <w:t xml:space="preserve">MARINONI, Luiz Guilherme; MITIDIERO, Daniel. </w:t>
      </w:r>
      <w:r w:rsidRPr="0081004D">
        <w:rPr>
          <w:rFonts w:ascii="Arial" w:hAnsi="Arial" w:cs="Arial"/>
          <w:b/>
          <w:sz w:val="24"/>
          <w:szCs w:val="24"/>
        </w:rPr>
        <w:t>Repercussão geral no recurso extraordinário</w:t>
      </w:r>
      <w:r w:rsidRPr="0081004D">
        <w:rPr>
          <w:rFonts w:ascii="Arial" w:hAnsi="Arial" w:cs="Arial"/>
          <w:sz w:val="24"/>
          <w:szCs w:val="24"/>
        </w:rPr>
        <w:t>. São Paulo: Re</w:t>
      </w:r>
      <w:r>
        <w:rPr>
          <w:rFonts w:ascii="Arial" w:hAnsi="Arial" w:cs="Arial"/>
          <w:sz w:val="24"/>
          <w:szCs w:val="24"/>
        </w:rPr>
        <w:t>vista dos Tribunais, 2012.</w:t>
      </w:r>
    </w:p>
    <w:p w14:paraId="280B493A" w14:textId="77777777" w:rsidR="0081004D" w:rsidRPr="0081004D" w:rsidRDefault="0081004D" w:rsidP="0081004D">
      <w:pPr>
        <w:tabs>
          <w:tab w:val="left" w:pos="851"/>
        </w:tabs>
        <w:spacing w:before="120" w:after="120" w:line="360" w:lineRule="auto"/>
        <w:ind w:firstLine="851"/>
        <w:jc w:val="both"/>
        <w:rPr>
          <w:rFonts w:ascii="Arial" w:hAnsi="Arial" w:cs="Arial"/>
          <w:sz w:val="24"/>
          <w:szCs w:val="24"/>
        </w:rPr>
      </w:pPr>
    </w:p>
    <w:p w14:paraId="27BE4490" w14:textId="12B96432" w:rsidR="0081004D" w:rsidRDefault="0081004D" w:rsidP="002D24F2">
      <w:pPr>
        <w:tabs>
          <w:tab w:val="left" w:pos="851"/>
        </w:tabs>
        <w:spacing w:before="120" w:after="120" w:line="360" w:lineRule="auto"/>
        <w:jc w:val="both"/>
        <w:rPr>
          <w:rFonts w:ascii="Arial" w:hAnsi="Arial" w:cs="Arial"/>
          <w:sz w:val="24"/>
          <w:szCs w:val="24"/>
        </w:rPr>
      </w:pPr>
      <w:r w:rsidRPr="00074309">
        <w:rPr>
          <w:rFonts w:ascii="Arial" w:hAnsi="Arial" w:cs="Arial"/>
          <w:sz w:val="24"/>
          <w:szCs w:val="24"/>
        </w:rPr>
        <w:t>WAMBIER, Teresa Arruda Alvim; DANTAS, Bruno</w:t>
      </w:r>
      <w:r w:rsidRPr="00FA0740">
        <w:rPr>
          <w:rFonts w:ascii="Arial" w:hAnsi="Arial" w:cs="Arial"/>
          <w:sz w:val="24"/>
          <w:szCs w:val="24"/>
        </w:rPr>
        <w:t>.</w:t>
      </w:r>
      <w:r w:rsidRPr="00074309">
        <w:rPr>
          <w:rFonts w:ascii="Arial" w:hAnsi="Arial" w:cs="Arial"/>
          <w:b/>
          <w:sz w:val="24"/>
          <w:szCs w:val="24"/>
        </w:rPr>
        <w:t xml:space="preserve"> Recurso especial, recurso extraordinário e a nova função dos </w:t>
      </w:r>
      <w:r>
        <w:rPr>
          <w:rFonts w:ascii="Arial" w:hAnsi="Arial" w:cs="Arial"/>
          <w:b/>
          <w:sz w:val="24"/>
          <w:szCs w:val="24"/>
        </w:rPr>
        <w:t>t</w:t>
      </w:r>
      <w:r w:rsidRPr="00074309">
        <w:rPr>
          <w:rFonts w:ascii="Arial" w:hAnsi="Arial" w:cs="Arial"/>
          <w:b/>
          <w:sz w:val="24"/>
          <w:szCs w:val="24"/>
        </w:rPr>
        <w:t xml:space="preserve">ribunais </w:t>
      </w:r>
      <w:r>
        <w:rPr>
          <w:rFonts w:ascii="Arial" w:hAnsi="Arial" w:cs="Arial"/>
          <w:b/>
          <w:sz w:val="24"/>
          <w:szCs w:val="24"/>
        </w:rPr>
        <w:t>s</w:t>
      </w:r>
      <w:r w:rsidRPr="00074309">
        <w:rPr>
          <w:rFonts w:ascii="Arial" w:hAnsi="Arial" w:cs="Arial"/>
          <w:b/>
          <w:sz w:val="24"/>
          <w:szCs w:val="24"/>
        </w:rPr>
        <w:t>uperiores no direito brasileiro</w:t>
      </w:r>
      <w:r w:rsidRPr="00074309">
        <w:rPr>
          <w:rFonts w:ascii="Arial" w:hAnsi="Arial" w:cs="Arial"/>
          <w:sz w:val="24"/>
          <w:szCs w:val="24"/>
        </w:rPr>
        <w:t>. São Paulo: Revista dos Tribunais, 2016</w:t>
      </w:r>
      <w:r>
        <w:rPr>
          <w:rFonts w:ascii="Arial" w:hAnsi="Arial" w:cs="Arial"/>
          <w:sz w:val="24"/>
          <w:szCs w:val="24"/>
        </w:rPr>
        <w:t>.</w:t>
      </w:r>
    </w:p>
    <w:sectPr w:rsidR="0081004D" w:rsidSect="005533F4">
      <w:headerReference w:type="default" r:id="rId30"/>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iana Aparecida Serejo de Souza Lima" w:date="2017-05-11T20:34:00Z" w:initials="MASdSL">
    <w:p w14:paraId="324F0057" w14:textId="77777777" w:rsidR="00FB5DB1" w:rsidRDefault="00FB5DB1">
      <w:pPr>
        <w:pStyle w:val="Textodecomentrio"/>
      </w:pPr>
      <w:r>
        <w:rPr>
          <w:rStyle w:val="Refdecomentrio"/>
        </w:rPr>
        <w:annotationRef/>
      </w:r>
      <w:r>
        <w:t xml:space="preserve">Diagramação: </w:t>
      </w:r>
      <w:hyperlink r:id="rId1" w:history="1">
        <w:r w:rsidRPr="00522D65">
          <w:rPr>
            <w:rStyle w:val="Hyperlink"/>
          </w:rPr>
          <w:t>https://upload.wikimedia.org/wikipedia/commons/thumb/a/a4/Flag_of_the_United_States.svg/1280px-Flag_of_the_United_States.svg.png</w:t>
        </w:r>
      </w:hyperlink>
      <w:r>
        <w:t xml:space="preserve"> </w:t>
      </w:r>
    </w:p>
  </w:comment>
  <w:comment w:id="1" w:author="Cristiana Sales Marques da Cruz" w:date="2017-05-11T20:34:00Z" w:initials="CSMdC">
    <w:p w14:paraId="1BCCDBA8" w14:textId="77777777" w:rsidR="00FB5DB1" w:rsidRDefault="00FB5DB1">
      <w:pPr>
        <w:pStyle w:val="Textodecomentrio"/>
      </w:pPr>
      <w:r>
        <w:rPr>
          <w:rStyle w:val="Refdecomentrio"/>
        </w:rPr>
        <w:annotationRef/>
      </w:r>
      <w:r>
        <w:t>Diagramação – colocar como saiba mais</w:t>
      </w:r>
    </w:p>
  </w:comment>
  <w:comment w:id="4" w:author="Mariana Aparecida Serejo de Souza Lima" w:date="2017-05-11T20:34:00Z" w:initials="MASdSL">
    <w:p w14:paraId="1D136B8A" w14:textId="77777777" w:rsidR="00FB5DB1" w:rsidRDefault="00FB5DB1">
      <w:pPr>
        <w:pStyle w:val="Textodecomentrio"/>
      </w:pPr>
      <w:r>
        <w:rPr>
          <w:rStyle w:val="Refdecomentrio"/>
        </w:rPr>
        <w:annotationRef/>
      </w:r>
      <w:r>
        <w:t xml:space="preserve">Fonte da imagem: </w:t>
      </w:r>
      <w:hyperlink r:id="rId2" w:history="1">
        <w:r w:rsidRPr="00522D65">
          <w:rPr>
            <w:rStyle w:val="Hyperlink"/>
          </w:rPr>
          <w:t>https://armstrongmedia.s3.amazonaws.com/wp-content/uploads/2016/04/Taft-William.jpg</w:t>
        </w:r>
      </w:hyperlink>
      <w:r>
        <w:t xml:space="preserve"> </w:t>
      </w:r>
    </w:p>
  </w:comment>
  <w:comment w:id="5" w:author="Cristiana Sales Marques da Cruz" w:date="2017-05-11T20:34:00Z" w:initials="CSMdC">
    <w:p w14:paraId="68055E64" w14:textId="77777777" w:rsidR="00FB5DB1" w:rsidRDefault="00FB5DB1">
      <w:pPr>
        <w:pStyle w:val="Textodecomentrio"/>
      </w:pPr>
      <w:r>
        <w:rPr>
          <w:rStyle w:val="Refdecomentrio"/>
        </w:rPr>
        <w:annotationRef/>
      </w:r>
      <w:r>
        <w:t>Diagramação – colocar como saiba mais</w:t>
      </w:r>
    </w:p>
  </w:comment>
  <w:comment w:id="6" w:author="Mariana Aparecida Serejo de Souza Lima" w:date="2017-05-11T20:34:00Z" w:initials="MASdSL">
    <w:p w14:paraId="5D70AE2F" w14:textId="77777777" w:rsidR="00FB5DB1" w:rsidRDefault="00FB5DB1" w:rsidP="006F50E4">
      <w:pPr>
        <w:spacing w:line="360" w:lineRule="auto"/>
        <w:ind w:firstLine="708"/>
        <w:jc w:val="both"/>
        <w:rPr>
          <w:rFonts w:ascii="Arial" w:hAnsi="Arial" w:cs="Arial"/>
          <w:sz w:val="24"/>
          <w:szCs w:val="24"/>
        </w:rPr>
      </w:pPr>
      <w:r>
        <w:rPr>
          <w:rStyle w:val="Refdecomentrio"/>
        </w:rPr>
        <w:annotationRef/>
      </w:r>
      <w:r>
        <w:rPr>
          <w:rFonts w:ascii="Arial" w:hAnsi="Arial" w:cs="Arial"/>
          <w:sz w:val="24"/>
          <w:szCs w:val="24"/>
        </w:rPr>
        <w:t>Diagramação</w:t>
      </w:r>
      <w:r>
        <w:rPr>
          <w:rStyle w:val="Refdecomentrio"/>
        </w:rPr>
        <w:annotationRef/>
      </w:r>
      <w:r>
        <w:rPr>
          <w:rFonts w:ascii="Arial" w:hAnsi="Arial" w:cs="Arial"/>
          <w:sz w:val="24"/>
          <w:szCs w:val="24"/>
        </w:rPr>
        <w:t xml:space="preserve">: </w:t>
      </w:r>
    </w:p>
    <w:p w14:paraId="46D72DA5" w14:textId="77777777" w:rsidR="00FB5DB1" w:rsidRDefault="00FB5DB1" w:rsidP="006F50E4">
      <w:pPr>
        <w:spacing w:line="360" w:lineRule="auto"/>
        <w:ind w:firstLine="708"/>
        <w:jc w:val="both"/>
        <w:rPr>
          <w:rFonts w:ascii="Arial" w:hAnsi="Arial" w:cs="Arial"/>
          <w:sz w:val="24"/>
          <w:szCs w:val="24"/>
        </w:rPr>
      </w:pPr>
      <w:r>
        <w:rPr>
          <w:rFonts w:ascii="Arial" w:hAnsi="Arial" w:cs="Arial"/>
          <w:sz w:val="24"/>
          <w:szCs w:val="24"/>
        </w:rPr>
        <w:t>Colocar o título na imagem: Suprema Corte dos EUA</w:t>
      </w:r>
    </w:p>
    <w:p w14:paraId="47FEF459" w14:textId="77777777" w:rsidR="00FB5DB1" w:rsidRDefault="00FB5DB1" w:rsidP="006F50E4">
      <w:pPr>
        <w:spacing w:line="360" w:lineRule="auto"/>
        <w:ind w:firstLine="708"/>
        <w:jc w:val="both"/>
        <w:rPr>
          <w:rFonts w:ascii="Arial" w:hAnsi="Arial" w:cs="Arial"/>
          <w:sz w:val="24"/>
          <w:szCs w:val="24"/>
        </w:rPr>
      </w:pPr>
      <w:r>
        <w:rPr>
          <w:rFonts w:ascii="Arial" w:hAnsi="Arial" w:cs="Arial"/>
          <w:sz w:val="24"/>
          <w:szCs w:val="24"/>
        </w:rPr>
        <w:t xml:space="preserve">Fonte da imagem para colocar nas referências. </w:t>
      </w:r>
      <w:hyperlink r:id="rId3" w:history="1">
        <w:r w:rsidRPr="00522D65">
          <w:rPr>
            <w:rStyle w:val="Hyperlink"/>
            <w:rFonts w:ascii="Arial" w:hAnsi="Arial" w:cs="Arial"/>
            <w:sz w:val="24"/>
            <w:szCs w:val="24"/>
          </w:rPr>
          <w:t>https://commons.wikimedia.org/wiki/File:USSupremeCourtWestFacade.JPG</w:t>
        </w:r>
      </w:hyperlink>
      <w:r>
        <w:rPr>
          <w:rFonts w:ascii="Arial" w:hAnsi="Arial" w:cs="Arial"/>
          <w:sz w:val="24"/>
          <w:szCs w:val="24"/>
        </w:rPr>
        <w:t xml:space="preserve">) </w:t>
      </w:r>
    </w:p>
    <w:p w14:paraId="1AF0D945" w14:textId="77777777" w:rsidR="00FB5DB1" w:rsidRDefault="00FB5DB1">
      <w:pPr>
        <w:pStyle w:val="Textodecomentrio"/>
      </w:pPr>
    </w:p>
  </w:comment>
  <w:comment w:id="7" w:author="Mariana Aparecida Serejo de Souza Lima" w:date="2017-05-11T20:34:00Z" w:initials="MASdSL">
    <w:p w14:paraId="24CBE4DD" w14:textId="77777777" w:rsidR="00FB5DB1" w:rsidRDefault="00FB5DB1">
      <w:pPr>
        <w:pStyle w:val="Textodecomentrio"/>
      </w:pPr>
      <w:r>
        <w:rPr>
          <w:rStyle w:val="Refdecomentrio"/>
        </w:rPr>
        <w:annotationRef/>
      </w:r>
      <w:r>
        <w:t xml:space="preserve">Fonte a imagem: </w:t>
      </w:r>
      <w:hyperlink r:id="rId4" w:history="1">
        <w:r w:rsidRPr="00522D65">
          <w:rPr>
            <w:rStyle w:val="Hyperlink"/>
          </w:rPr>
          <w:t>https://upload.wikimedia.org/wikipedia/commons/thumb/b/ba/Flag_of_Germany.svg/1280px-Flag_of_Germany.svg.png</w:t>
        </w:r>
      </w:hyperlink>
      <w:r>
        <w:t xml:space="preserve"> </w:t>
      </w:r>
    </w:p>
  </w:comment>
  <w:comment w:id="8" w:author="Mariana Aparecida Serejo de Souza Lima" w:date="2017-05-11T20:34:00Z" w:initials="MASdSL">
    <w:p w14:paraId="3D17BFFC" w14:textId="77777777" w:rsidR="00FB5DB1" w:rsidRDefault="00FB5DB1">
      <w:pPr>
        <w:pStyle w:val="Textodecomentrio"/>
      </w:pPr>
      <w:r>
        <w:rPr>
          <w:rStyle w:val="Refdecomentrio"/>
        </w:rPr>
        <w:annotationRef/>
      </w:r>
      <w:r>
        <w:t xml:space="preserve">Fonte da imagem: </w:t>
      </w:r>
      <w:hyperlink r:id="rId5" w:history="1">
        <w:r w:rsidRPr="00522D65">
          <w:rPr>
            <w:rStyle w:val="Hyperlink"/>
          </w:rPr>
          <w:t>https://upload.wikimedia.org/wikipedia/commons/thumb/e/ee/Karlsruhe_Erbgro%C3%9Fherzogliches_Palais.jpg/1024px-Karlsruhe_Erbgro%C3%9Fherzogliches_Palais.jpg</w:t>
        </w:r>
      </w:hyperlink>
    </w:p>
  </w:comment>
  <w:comment w:id="9" w:author="Tatiana Viana" w:date="2017-05-11T20:34:00Z" w:initials="TV">
    <w:p w14:paraId="0AB5EA7F" w14:textId="7FF1D3CA" w:rsidR="00FB5DB1" w:rsidRDefault="00FB5DB1">
      <w:pPr>
        <w:pStyle w:val="Textodecomentrio"/>
      </w:pPr>
      <w:r>
        <w:rPr>
          <w:rStyle w:val="Refdecomentrio"/>
        </w:rPr>
        <w:annotationRef/>
      </w:r>
      <w:r>
        <w:rPr>
          <w:noProof/>
        </w:rPr>
        <w:t>Exigir o que?</w:t>
      </w:r>
    </w:p>
  </w:comment>
  <w:comment w:id="10" w:author="Mariana Aparecida Serejo de Souza Lima" w:date="2017-05-11T20:34:00Z" w:initials="MASdSL">
    <w:p w14:paraId="532D0E3F" w14:textId="77777777" w:rsidR="00FB5DB1" w:rsidRDefault="00FB5DB1">
      <w:pPr>
        <w:pStyle w:val="Textodecomentrio"/>
      </w:pPr>
      <w:r>
        <w:rPr>
          <w:rStyle w:val="Refdecomentrio"/>
        </w:rPr>
        <w:annotationRef/>
      </w:r>
      <w:r>
        <w:t xml:space="preserve">Fonte da imagem: </w:t>
      </w:r>
      <w:hyperlink r:id="rId6" w:history="1">
        <w:r w:rsidRPr="00522D65">
          <w:rPr>
            <w:rStyle w:val="Hyperlink"/>
          </w:rPr>
          <w:t>https://cdn.pixabay.com/photo/2013/07/13/14/14/argentina-162229_960_720.png</w:t>
        </w:r>
      </w:hyperlink>
      <w:r>
        <w:t xml:space="preserve"> </w:t>
      </w:r>
    </w:p>
  </w:comment>
  <w:comment w:id="11" w:author="Mariana Aparecida Serejo de Souza Lima" w:date="2017-05-11T20:34:00Z" w:initials="MASdSL">
    <w:p w14:paraId="02886FB7" w14:textId="77777777" w:rsidR="00FB5DB1" w:rsidRDefault="00FB5DB1">
      <w:pPr>
        <w:pStyle w:val="Textodecomentrio"/>
      </w:pPr>
      <w:r>
        <w:rPr>
          <w:rStyle w:val="Refdecomentrio"/>
        </w:rPr>
        <w:annotationRef/>
      </w:r>
      <w:r>
        <w:t xml:space="preserve">Fonte da imagem: </w:t>
      </w:r>
      <w:hyperlink r:id="rId7" w:history="1">
        <w:r w:rsidRPr="00522D65">
          <w:rPr>
            <w:rStyle w:val="Hyperlink"/>
          </w:rPr>
          <w:t>https://upload.wikimedia.org/wikipedia/commons/d/dd/Palacio_de_justicia.JPG</w:t>
        </w:r>
      </w:hyperlink>
      <w:r>
        <w:t xml:space="preserve"> </w:t>
      </w:r>
    </w:p>
  </w:comment>
  <w:comment w:id="12" w:author="Mariana Aparecida Serejo de Souza Lima" w:date="2017-05-11T20:34:00Z" w:initials="MASdSL">
    <w:p w14:paraId="47327760" w14:textId="77777777" w:rsidR="00FB5DB1" w:rsidRDefault="00FB5DB1">
      <w:pPr>
        <w:pStyle w:val="Textodecomentrio"/>
      </w:pPr>
      <w:r>
        <w:rPr>
          <w:rStyle w:val="Refdecomentrio"/>
        </w:rPr>
        <w:annotationRef/>
      </w:r>
      <w:r>
        <w:t xml:space="preserve">Fonte das imagens: 1. Inglaterra: </w:t>
      </w:r>
      <w:r>
        <w:fldChar w:fldCharType="begin"/>
      </w:r>
      <w:r>
        <w:instrText xml:space="preserve"> HYPERLINK "</w:instrText>
      </w:r>
      <w:r w:rsidRPr="00F30519">
        <w:instrText>https://upload.wikimedia.org/wikipedia/commons/thumb/b/be/Flag_of_England.svg/800px-Flag_of_England.svg.png</w:instrText>
      </w:r>
      <w:r>
        <w:instrText xml:space="preserve"> </w:instrText>
      </w:r>
    </w:p>
    <w:p w14:paraId="761A8B0B" w14:textId="77777777" w:rsidR="00FB5DB1" w:rsidRPr="00522D65" w:rsidRDefault="00FB5DB1">
      <w:pPr>
        <w:pStyle w:val="Textodecomentrio"/>
        <w:rPr>
          <w:rStyle w:val="Hyperlink"/>
        </w:rPr>
      </w:pPr>
      <w:r>
        <w:instrText xml:space="preserve">2" </w:instrText>
      </w:r>
      <w:r>
        <w:fldChar w:fldCharType="separate"/>
      </w:r>
      <w:r w:rsidRPr="00522D65">
        <w:rPr>
          <w:rStyle w:val="Hyperlink"/>
        </w:rPr>
        <w:t xml:space="preserve">https://upload.wikimedia.org/wikipedia/commons/thumb/b/be/Flag_of_England.svg/800px-Flag_of_England.svg.png </w:t>
      </w:r>
    </w:p>
    <w:p w14:paraId="73552EC9" w14:textId="77777777" w:rsidR="00FB5DB1" w:rsidRDefault="00FB5DB1">
      <w:pPr>
        <w:pStyle w:val="Textodecomentrio"/>
      </w:pPr>
      <w:r w:rsidRPr="00522D65">
        <w:rPr>
          <w:rStyle w:val="Hyperlink"/>
        </w:rPr>
        <w:t>2</w:t>
      </w:r>
      <w:r>
        <w:fldChar w:fldCharType="end"/>
      </w:r>
      <w:r>
        <w:t xml:space="preserve">. Reino Unido: </w:t>
      </w:r>
    </w:p>
    <w:p w14:paraId="25F0D6B9" w14:textId="77777777" w:rsidR="00FB5DB1" w:rsidRDefault="00A538DB">
      <w:pPr>
        <w:pStyle w:val="Textodecomentrio"/>
      </w:pPr>
      <w:hyperlink r:id="rId8" w:history="1">
        <w:r w:rsidR="00FB5DB1" w:rsidRPr="00522D65">
          <w:rPr>
            <w:rStyle w:val="Hyperlink"/>
          </w:rPr>
          <w:t>https://upload.wikimedia.org/wikipedia/commons/thumb/a/ae/Flag_of_the_United_Kingdom.svg/1280px-Flag_of_the_United_Kingdom.svg.png</w:t>
        </w:r>
      </w:hyperlink>
      <w:r w:rsidR="00FB5DB1">
        <w:t xml:space="preserve"> </w:t>
      </w:r>
    </w:p>
  </w:comment>
  <w:comment w:id="13" w:author="Mariana Aparecida Serejo de Souza Lima" w:date="2017-05-11T20:34:00Z" w:initials="MASdSL">
    <w:p w14:paraId="3D613150" w14:textId="77777777" w:rsidR="00FB5DB1" w:rsidRDefault="00FB5DB1">
      <w:pPr>
        <w:pStyle w:val="Textodecomentrio"/>
      </w:pPr>
      <w:r>
        <w:rPr>
          <w:rStyle w:val="Refdecomentrio"/>
        </w:rPr>
        <w:annotationRef/>
      </w:r>
      <w:r>
        <w:t xml:space="preserve">Fonte da imagem: </w:t>
      </w:r>
      <w:hyperlink r:id="rId9" w:history="1">
        <w:r w:rsidRPr="00522D65">
          <w:rPr>
            <w:rStyle w:val="Hyperlink"/>
          </w:rPr>
          <w:t>https://upload.wikimedia.org/wikipedia/commons/thumb/4/4d/Middlesex_Guildhall_16_May_2011.jpg/1024px-Middlesex_Guildhall_16_May_2011.jpg</w:t>
        </w:r>
      </w:hyperlink>
      <w:r>
        <w:t xml:space="preserve"> </w:t>
      </w:r>
    </w:p>
  </w:comment>
  <w:comment w:id="14" w:author="Mariana Aparecida Serejo de Souza Lima" w:date="2017-05-11T20:34:00Z" w:initials="MASdSL">
    <w:p w14:paraId="54AD9BA9" w14:textId="77777777" w:rsidR="00FB5DB1" w:rsidRDefault="00FB5DB1">
      <w:pPr>
        <w:pStyle w:val="Textodecomentrio"/>
      </w:pPr>
      <w:r>
        <w:rPr>
          <w:rStyle w:val="Refdecomentrio"/>
        </w:rPr>
        <w:annotationRef/>
      </w:r>
      <w:r>
        <w:t xml:space="preserve">Fonte da imagem:  </w:t>
      </w:r>
      <w:hyperlink r:id="rId10" w:history="1">
        <w:r w:rsidRPr="00522D65">
          <w:rPr>
            <w:rStyle w:val="Hyperlink"/>
          </w:rPr>
          <w:t>https://upload.wikimedia.org/wikipedia/commons/thumb/c/cf/Flag_of_Canada.svg/1280px-Flag_of_Canada.svg.png</w:t>
        </w:r>
      </w:hyperlink>
    </w:p>
    <w:p w14:paraId="233974D1" w14:textId="77777777" w:rsidR="00FB5DB1" w:rsidRDefault="00FB5DB1">
      <w:pPr>
        <w:pStyle w:val="Textodecomentrio"/>
      </w:pPr>
    </w:p>
  </w:comment>
  <w:comment w:id="15" w:author="Mariana Aparecida Serejo de Souza Lima" w:date="2017-05-11T20:34:00Z" w:initials="MASdSL">
    <w:p w14:paraId="6E434845" w14:textId="77777777" w:rsidR="00FB5DB1" w:rsidRDefault="00FB5DB1">
      <w:pPr>
        <w:pStyle w:val="Textodecomentrio"/>
      </w:pPr>
      <w:r>
        <w:rPr>
          <w:rStyle w:val="Refdecomentrio"/>
        </w:rPr>
        <w:annotationRef/>
      </w:r>
      <w:r>
        <w:t xml:space="preserve">Fonte da imagem: </w:t>
      </w:r>
      <w:hyperlink r:id="rId11" w:history="1">
        <w:r w:rsidRPr="00522D65">
          <w:rPr>
            <w:rStyle w:val="Hyperlink"/>
          </w:rPr>
          <w:t>https://commons.wikimedia.org/wiki/File:Ottawa_-_ON_-_Oberster_Gerichtshof_von_Kanada.jpg?uselang=pt-br</w:t>
        </w:r>
      </w:hyperlink>
    </w:p>
    <w:p w14:paraId="263870CF" w14:textId="77777777" w:rsidR="00FB5DB1" w:rsidRDefault="00FB5DB1">
      <w:pPr>
        <w:pStyle w:val="Textodecomentrio"/>
      </w:pPr>
    </w:p>
  </w:comment>
  <w:comment w:id="16" w:author="Mariana Aparecida Serejo de Souza Lima" w:date="2017-05-11T20:34:00Z" w:initials="MASdSL">
    <w:p w14:paraId="5E4C84D9" w14:textId="77777777" w:rsidR="00FB5DB1" w:rsidRDefault="00FB5DB1">
      <w:pPr>
        <w:pStyle w:val="Textodecomentrio"/>
      </w:pPr>
      <w:r>
        <w:rPr>
          <w:rStyle w:val="Refdecomentrio"/>
        </w:rPr>
        <w:annotationRef/>
      </w:r>
      <w:r>
        <w:t xml:space="preserve">Fonte da imagem: </w:t>
      </w:r>
      <w:hyperlink r:id="rId12" w:history="1">
        <w:r w:rsidRPr="00522D65">
          <w:rPr>
            <w:rStyle w:val="Hyperlink"/>
          </w:rPr>
          <w:t>https://upload.wikimedia.org/wikipedia/commons/thumb/b/b9/Flag_of_Australia.svg/2000px-Flag_of_Australia.svg.png</w:t>
        </w:r>
      </w:hyperlink>
      <w:r>
        <w:t xml:space="preserve"> </w:t>
      </w:r>
    </w:p>
  </w:comment>
  <w:comment w:id="17" w:author="Mariana Aparecida Serejo de Souza Lima" w:date="2017-05-11T20:34:00Z" w:initials="MASdSL">
    <w:p w14:paraId="389155E5" w14:textId="77777777" w:rsidR="00FB5DB1" w:rsidRDefault="00FB5DB1">
      <w:pPr>
        <w:pStyle w:val="Textodecomentrio"/>
      </w:pPr>
      <w:r>
        <w:rPr>
          <w:rStyle w:val="Refdecomentrio"/>
        </w:rPr>
        <w:annotationRef/>
      </w:r>
      <w:r>
        <w:t xml:space="preserve">Fonte da Imagem:  </w:t>
      </w:r>
      <w:hyperlink r:id="rId13" w:history="1">
        <w:r w:rsidRPr="00522D65">
          <w:rPr>
            <w:rStyle w:val="Hyperlink"/>
          </w:rPr>
          <w:t>https://commons.wikimedia.org/wiki/File:High_Court_of_Australia,_ACT_-_perspective_controlled.jpg</w:t>
        </w:r>
      </w:hyperlink>
      <w:r>
        <w:t xml:space="preserve"> </w:t>
      </w:r>
    </w:p>
  </w:comment>
  <w:comment w:id="18" w:author="Cristiana Sales Marques da Cruz" w:date="2017-05-11T20:34:00Z" w:initials="CSMdC">
    <w:p w14:paraId="3A98FC99" w14:textId="77777777" w:rsidR="00FB5DB1" w:rsidRDefault="00FB5DB1">
      <w:pPr>
        <w:pStyle w:val="Textodecomentrio"/>
      </w:pPr>
      <w:r>
        <w:rPr>
          <w:rStyle w:val="Refdecomentrio"/>
        </w:rPr>
        <w:annotationRef/>
      </w:r>
      <w:r>
        <w:t>Diagramação – colocar como Saiba mais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4F0057" w15:done="0"/>
  <w15:commentEx w15:paraId="1BCCDBA8" w15:done="0"/>
  <w15:commentEx w15:paraId="1D136B8A" w15:done="0"/>
  <w15:commentEx w15:paraId="68055E64" w15:done="0"/>
  <w15:commentEx w15:paraId="1AF0D945" w15:done="0"/>
  <w15:commentEx w15:paraId="24CBE4DD" w15:done="0"/>
  <w15:commentEx w15:paraId="3D17BFFC" w15:done="0"/>
  <w15:commentEx w15:paraId="0AB5EA7F" w15:done="0"/>
  <w15:commentEx w15:paraId="532D0E3F" w15:done="0"/>
  <w15:commentEx w15:paraId="02886FB7" w15:done="0"/>
  <w15:commentEx w15:paraId="25F0D6B9" w15:done="0"/>
  <w15:commentEx w15:paraId="3D613150" w15:done="0"/>
  <w15:commentEx w15:paraId="233974D1" w15:done="0"/>
  <w15:commentEx w15:paraId="263870CF" w15:done="0"/>
  <w15:commentEx w15:paraId="5E4C84D9" w15:done="0"/>
  <w15:commentEx w15:paraId="389155E5" w15:done="0"/>
  <w15:commentEx w15:paraId="3A98FC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242B4" w14:textId="77777777" w:rsidR="0063161A" w:rsidRDefault="0063161A" w:rsidP="00B01693">
      <w:pPr>
        <w:spacing w:after="0" w:line="240" w:lineRule="auto"/>
      </w:pPr>
      <w:r>
        <w:separator/>
      </w:r>
    </w:p>
  </w:endnote>
  <w:endnote w:type="continuationSeparator" w:id="0">
    <w:p w14:paraId="3432698D" w14:textId="77777777" w:rsidR="0063161A" w:rsidRDefault="0063161A" w:rsidP="00B01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63E2A" w14:textId="77777777" w:rsidR="0063161A" w:rsidRDefault="0063161A" w:rsidP="00B01693">
      <w:pPr>
        <w:spacing w:after="0" w:line="240" w:lineRule="auto"/>
      </w:pPr>
      <w:r>
        <w:separator/>
      </w:r>
    </w:p>
  </w:footnote>
  <w:footnote w:type="continuationSeparator" w:id="0">
    <w:p w14:paraId="53AD7DEC" w14:textId="77777777" w:rsidR="0063161A" w:rsidRDefault="0063161A" w:rsidP="00B01693">
      <w:pPr>
        <w:spacing w:after="0" w:line="240" w:lineRule="auto"/>
      </w:pPr>
      <w:r>
        <w:continuationSeparator/>
      </w:r>
    </w:p>
  </w:footnote>
  <w:footnote w:id="1">
    <w:p w14:paraId="1E0CBA8E" w14:textId="391C1681" w:rsidR="00FB5DB1" w:rsidRPr="00E9251F" w:rsidRDefault="00FB5DB1" w:rsidP="00E9251F">
      <w:pPr>
        <w:pStyle w:val="Textodenotaderodap"/>
        <w:spacing w:line="276" w:lineRule="auto"/>
        <w:jc w:val="both"/>
        <w:rPr>
          <w:rFonts w:ascii="Arial" w:hAnsi="Arial" w:cs="Arial"/>
        </w:rPr>
      </w:pPr>
      <w:r w:rsidRPr="00E9251F">
        <w:rPr>
          <w:rStyle w:val="Refdenotaderodap"/>
          <w:rFonts w:ascii="Arial" w:hAnsi="Arial" w:cs="Arial"/>
        </w:rPr>
        <w:footnoteRef/>
      </w:r>
      <w:r w:rsidRPr="00E9251F">
        <w:rPr>
          <w:rFonts w:ascii="Arial" w:hAnsi="Arial" w:cs="Arial"/>
        </w:rPr>
        <w:t xml:space="preserve"> As competências originárias e recursais do STF, </w:t>
      </w:r>
      <w:r>
        <w:rPr>
          <w:rFonts w:ascii="Arial" w:hAnsi="Arial" w:cs="Arial"/>
        </w:rPr>
        <w:t>dispostas</w:t>
      </w:r>
      <w:r w:rsidRPr="00E9251F">
        <w:rPr>
          <w:rFonts w:ascii="Arial" w:hAnsi="Arial" w:cs="Arial"/>
        </w:rPr>
        <w:t xml:space="preserve"> no art. 102 de nossa Constituição, foram objeto de nossa breve </w:t>
      </w:r>
      <w:r w:rsidRPr="00B502BD">
        <w:rPr>
          <w:rFonts w:ascii="Arial" w:hAnsi="Arial" w:cs="Arial"/>
        </w:rPr>
        <w:t xml:space="preserve">análise na </w:t>
      </w:r>
      <w:r w:rsidR="00BF5A28" w:rsidRPr="00B502BD">
        <w:rPr>
          <w:rFonts w:ascii="Arial" w:hAnsi="Arial" w:cs="Arial"/>
        </w:rPr>
        <w:t xml:space="preserve">aula </w:t>
      </w:r>
      <w:r w:rsidRPr="00B502BD">
        <w:rPr>
          <w:rFonts w:ascii="Arial" w:hAnsi="Arial" w:cs="Arial"/>
        </w:rPr>
        <w:t>1 de</w:t>
      </w:r>
      <w:r w:rsidRPr="00E9251F">
        <w:rPr>
          <w:rFonts w:ascii="Arial" w:hAnsi="Arial" w:cs="Arial"/>
        </w:rPr>
        <w:t xml:space="preserve"> nosso curso.</w:t>
      </w:r>
    </w:p>
  </w:footnote>
  <w:footnote w:id="2">
    <w:p w14:paraId="695D9DD8" w14:textId="541C4463" w:rsidR="00FB5DB1" w:rsidRPr="002D24F2" w:rsidRDefault="00FB5DB1" w:rsidP="00E9251F">
      <w:pPr>
        <w:pStyle w:val="Textodenotaderodap"/>
        <w:spacing w:line="276" w:lineRule="auto"/>
        <w:jc w:val="both"/>
        <w:rPr>
          <w:rFonts w:ascii="Arial" w:hAnsi="Arial" w:cs="Arial"/>
          <w:lang w:val="en-US"/>
        </w:rPr>
      </w:pPr>
      <w:r w:rsidRPr="00E9251F">
        <w:rPr>
          <w:rStyle w:val="Refdenotaderodap"/>
          <w:rFonts w:ascii="Arial" w:hAnsi="Arial" w:cs="Arial"/>
        </w:rPr>
        <w:footnoteRef/>
      </w:r>
      <w:r w:rsidRPr="00E9251F">
        <w:rPr>
          <w:rFonts w:ascii="Arial" w:hAnsi="Arial" w:cs="Arial"/>
        </w:rPr>
        <w:t xml:space="preserve"> A versão já traduzida foi retirada de: </w:t>
      </w:r>
      <w:r>
        <w:rPr>
          <w:rFonts w:ascii="Arial" w:hAnsi="Arial" w:cs="Arial"/>
        </w:rPr>
        <w:t>&lt;</w:t>
      </w:r>
      <w:hyperlink r:id="rId1" w:history="1">
        <w:r w:rsidRPr="00E9251F">
          <w:rPr>
            <w:rStyle w:val="Hyperlink"/>
            <w:rFonts w:ascii="Arial" w:hAnsi="Arial" w:cs="Arial"/>
          </w:rPr>
          <w:t>http://www.mspc.eng.br/temdiv/const_usa01.shtml</w:t>
        </w:r>
      </w:hyperlink>
      <w:r>
        <w:rPr>
          <w:rFonts w:ascii="Arial" w:hAnsi="Arial" w:cs="Arial"/>
        </w:rPr>
        <w:t>&gt;</w:t>
      </w:r>
      <w:r w:rsidR="00BF5A28">
        <w:rPr>
          <w:rFonts w:ascii="Arial" w:hAnsi="Arial" w:cs="Arial"/>
        </w:rPr>
        <w:t>.</w:t>
      </w:r>
      <w:r w:rsidRPr="00E9251F">
        <w:rPr>
          <w:rFonts w:ascii="Arial" w:hAnsi="Arial" w:cs="Arial"/>
        </w:rPr>
        <w:t xml:space="preserve"> </w:t>
      </w:r>
      <w:proofErr w:type="spellStart"/>
      <w:r w:rsidR="00BF5A28" w:rsidRPr="002D24F2">
        <w:rPr>
          <w:rFonts w:ascii="Arial" w:hAnsi="Arial" w:cs="Arial"/>
          <w:lang w:val="en-US"/>
        </w:rPr>
        <w:t>A</w:t>
      </w:r>
      <w:r w:rsidRPr="002D24F2">
        <w:rPr>
          <w:rFonts w:ascii="Arial" w:hAnsi="Arial" w:cs="Arial"/>
          <w:lang w:val="en-US"/>
        </w:rPr>
        <w:t>cesso</w:t>
      </w:r>
      <w:proofErr w:type="spellEnd"/>
      <w:r w:rsidRPr="002D24F2">
        <w:rPr>
          <w:rFonts w:ascii="Arial" w:hAnsi="Arial" w:cs="Arial"/>
          <w:lang w:val="en-US"/>
        </w:rPr>
        <w:t xml:space="preserve"> em</w:t>
      </w:r>
      <w:r w:rsidR="00BF5A28" w:rsidRPr="002D24F2">
        <w:rPr>
          <w:rFonts w:ascii="Arial" w:hAnsi="Arial" w:cs="Arial"/>
          <w:lang w:val="en-US"/>
        </w:rPr>
        <w:t>:</w:t>
      </w:r>
      <w:r w:rsidRPr="002D24F2">
        <w:rPr>
          <w:rFonts w:ascii="Arial" w:hAnsi="Arial" w:cs="Arial"/>
          <w:lang w:val="en-US"/>
        </w:rPr>
        <w:t xml:space="preserve"> 14</w:t>
      </w:r>
      <w:r w:rsidR="00BF5A28" w:rsidRPr="002D24F2">
        <w:rPr>
          <w:rFonts w:ascii="Arial" w:hAnsi="Arial" w:cs="Arial"/>
          <w:lang w:val="en-US"/>
        </w:rPr>
        <w:t xml:space="preserve"> </w:t>
      </w:r>
      <w:proofErr w:type="spellStart"/>
      <w:r w:rsidR="00BF5A28" w:rsidRPr="002D24F2">
        <w:rPr>
          <w:rFonts w:ascii="Arial" w:hAnsi="Arial" w:cs="Arial"/>
          <w:lang w:val="en-US"/>
        </w:rPr>
        <w:t>dez</w:t>
      </w:r>
      <w:proofErr w:type="spellEnd"/>
      <w:r w:rsidR="00BF5A28" w:rsidRPr="002D24F2">
        <w:rPr>
          <w:rFonts w:ascii="Arial" w:hAnsi="Arial" w:cs="Arial"/>
          <w:lang w:val="en-US"/>
        </w:rPr>
        <w:t xml:space="preserve">. </w:t>
      </w:r>
      <w:r w:rsidRPr="002D24F2">
        <w:rPr>
          <w:rFonts w:ascii="Arial" w:hAnsi="Arial" w:cs="Arial"/>
          <w:lang w:val="en-US"/>
        </w:rPr>
        <w:t>2016.</w:t>
      </w:r>
    </w:p>
  </w:footnote>
  <w:footnote w:id="3">
    <w:p w14:paraId="2DF9C5F2" w14:textId="377C6646" w:rsidR="00FB5DB1" w:rsidRPr="00E9251F" w:rsidRDefault="00FB5DB1" w:rsidP="00E9251F">
      <w:pPr>
        <w:pStyle w:val="Textodenotaderodap"/>
        <w:spacing w:line="276" w:lineRule="auto"/>
        <w:jc w:val="both"/>
        <w:rPr>
          <w:rFonts w:ascii="Arial" w:hAnsi="Arial" w:cs="Arial"/>
        </w:rPr>
      </w:pPr>
      <w:r w:rsidRPr="00E9251F">
        <w:rPr>
          <w:rStyle w:val="Refdenotaderodap"/>
          <w:rFonts w:ascii="Arial" w:hAnsi="Arial" w:cs="Arial"/>
        </w:rPr>
        <w:footnoteRef/>
      </w:r>
      <w:r w:rsidRPr="00E9251F">
        <w:rPr>
          <w:rFonts w:ascii="Arial" w:hAnsi="Arial" w:cs="Arial"/>
        </w:rPr>
        <w:t xml:space="preserve"> O fechamento da aula </w:t>
      </w:r>
      <w:r w:rsidR="008F0306">
        <w:rPr>
          <w:rFonts w:ascii="Arial" w:hAnsi="Arial" w:cs="Arial"/>
        </w:rPr>
        <w:t>ocorreu</w:t>
      </w:r>
      <w:r w:rsidRPr="00E9251F">
        <w:rPr>
          <w:rFonts w:ascii="Arial" w:hAnsi="Arial" w:cs="Arial"/>
        </w:rPr>
        <w:t xml:space="preserve"> em 17/12/2016, quando a última alteração aprovada </w:t>
      </w:r>
      <w:r w:rsidR="008F0306">
        <w:rPr>
          <w:rFonts w:ascii="Arial" w:hAnsi="Arial" w:cs="Arial"/>
        </w:rPr>
        <w:t>consistiu n</w:t>
      </w:r>
      <w:r w:rsidRPr="00E9251F">
        <w:rPr>
          <w:rFonts w:ascii="Arial" w:hAnsi="Arial" w:cs="Arial"/>
        </w:rPr>
        <w:t>a Emenda Constitucional nº 95, promulgada em 15/12/2016.</w:t>
      </w:r>
    </w:p>
  </w:footnote>
  <w:footnote w:id="4">
    <w:p w14:paraId="622BAA55" w14:textId="77777777" w:rsidR="00FB5DB1" w:rsidRPr="00E15AA0" w:rsidRDefault="00FB5DB1" w:rsidP="00E9251F">
      <w:pPr>
        <w:pStyle w:val="Textodenotaderodap"/>
        <w:spacing w:line="276" w:lineRule="auto"/>
        <w:jc w:val="both"/>
        <w:rPr>
          <w:rFonts w:ascii="Arial" w:hAnsi="Arial" w:cs="Arial"/>
          <w:lang w:val="en-US"/>
        </w:rPr>
      </w:pPr>
      <w:r w:rsidRPr="00E9251F">
        <w:rPr>
          <w:rStyle w:val="Refdenotaderodap"/>
          <w:rFonts w:ascii="Arial" w:hAnsi="Arial" w:cs="Arial"/>
        </w:rPr>
        <w:footnoteRef/>
      </w:r>
      <w:r w:rsidRPr="00E15AA0">
        <w:rPr>
          <w:rFonts w:ascii="Arial" w:hAnsi="Arial" w:cs="Arial"/>
          <w:lang w:val="en-US"/>
        </w:rPr>
        <w:t xml:space="preserve"> </w:t>
      </w:r>
      <w:proofErr w:type="spellStart"/>
      <w:r w:rsidRPr="00E15AA0">
        <w:rPr>
          <w:rFonts w:ascii="Arial" w:hAnsi="Arial" w:cs="Arial"/>
          <w:lang w:val="en-US"/>
        </w:rPr>
        <w:t>Tradução</w:t>
      </w:r>
      <w:proofErr w:type="spellEnd"/>
      <w:r w:rsidRPr="00E15AA0">
        <w:rPr>
          <w:rFonts w:ascii="Arial" w:hAnsi="Arial" w:cs="Arial"/>
          <w:lang w:val="en-US"/>
        </w:rPr>
        <w:t xml:space="preserve"> livre de: “</w:t>
      </w:r>
      <w:r w:rsidRPr="00E15AA0">
        <w:rPr>
          <w:rFonts w:ascii="Arial" w:hAnsi="Arial" w:cs="Arial"/>
          <w:i/>
          <w:lang w:val="en-US"/>
        </w:rPr>
        <w:t>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r w:rsidRPr="00E15AA0">
        <w:rPr>
          <w:rFonts w:ascii="Arial" w:hAnsi="Arial" w:cs="Arial"/>
          <w:lang w:val="en-US"/>
        </w:rPr>
        <w:t>”.</w:t>
      </w:r>
    </w:p>
  </w:footnote>
  <w:footnote w:id="5">
    <w:p w14:paraId="40325B6A" w14:textId="0630AC6D" w:rsidR="00FB5DB1" w:rsidRPr="00E15AA0" w:rsidDel="00505105" w:rsidRDefault="00FB5DB1" w:rsidP="00E9251F">
      <w:pPr>
        <w:pStyle w:val="Textodenotaderodap"/>
        <w:spacing w:line="276" w:lineRule="auto"/>
        <w:jc w:val="both"/>
        <w:rPr>
          <w:del w:id="3" w:author="Tatiana Viana Fraga" w:date="2017-05-11T20:09:00Z"/>
          <w:rFonts w:ascii="Arial" w:hAnsi="Arial" w:cs="Arial"/>
          <w:lang w:val="en-US"/>
        </w:rPr>
      </w:pPr>
    </w:p>
  </w:footnote>
  <w:footnote w:id="6">
    <w:p w14:paraId="66E9D7DC" w14:textId="35FA5706" w:rsidR="00FB5DB1" w:rsidRPr="00E15AA0" w:rsidRDefault="00FB5DB1" w:rsidP="00E9251F">
      <w:pPr>
        <w:pStyle w:val="Textodenotaderodap"/>
        <w:spacing w:line="276" w:lineRule="auto"/>
        <w:jc w:val="both"/>
        <w:rPr>
          <w:rFonts w:ascii="Arial" w:hAnsi="Arial" w:cs="Arial"/>
          <w:lang w:val="en-US"/>
        </w:rPr>
      </w:pPr>
      <w:r w:rsidRPr="00E9251F">
        <w:rPr>
          <w:rStyle w:val="Refdenotaderodap"/>
          <w:rFonts w:ascii="Arial" w:hAnsi="Arial" w:cs="Arial"/>
        </w:rPr>
        <w:footnoteRef/>
      </w:r>
      <w:r w:rsidRPr="00E15AA0">
        <w:rPr>
          <w:rFonts w:ascii="Arial" w:hAnsi="Arial" w:cs="Arial"/>
          <w:lang w:val="en-US"/>
        </w:rPr>
        <w:t xml:space="preserve"> </w:t>
      </w:r>
      <w:proofErr w:type="spellStart"/>
      <w:r w:rsidRPr="00E15AA0">
        <w:rPr>
          <w:rFonts w:ascii="Arial" w:hAnsi="Arial" w:cs="Arial"/>
          <w:lang w:val="en-US"/>
        </w:rPr>
        <w:t>Tradução</w:t>
      </w:r>
      <w:proofErr w:type="spellEnd"/>
      <w:r w:rsidRPr="00E15AA0">
        <w:rPr>
          <w:rFonts w:ascii="Arial" w:hAnsi="Arial" w:cs="Arial"/>
          <w:lang w:val="en-US"/>
        </w:rPr>
        <w:t xml:space="preserve"> livre de: “</w:t>
      </w:r>
      <w:r w:rsidRPr="00E15AA0">
        <w:rPr>
          <w:rFonts w:ascii="Arial" w:hAnsi="Arial" w:cs="Arial"/>
          <w:i/>
          <w:lang w:val="en-US"/>
        </w:rPr>
        <w:t xml:space="preserve">For, instead of narrowing the Court's jurisdiction, Congress chose, in more and more instances, to delegate to the Court the responsibility for determining which federal issues are of </w:t>
      </w:r>
      <w:proofErr w:type="spellStart"/>
      <w:r w:rsidRPr="00E15AA0">
        <w:rPr>
          <w:rFonts w:ascii="Arial" w:hAnsi="Arial" w:cs="Arial"/>
          <w:i/>
          <w:lang w:val="en-US"/>
        </w:rPr>
        <w:t>suficiente</w:t>
      </w:r>
      <w:proofErr w:type="spellEnd"/>
      <w:r w:rsidRPr="00E15AA0">
        <w:rPr>
          <w:rFonts w:ascii="Arial" w:hAnsi="Arial" w:cs="Arial"/>
          <w:i/>
          <w:lang w:val="en-US"/>
        </w:rPr>
        <w:t xml:space="preserve"> national importance to warrant Supreme Court review. The process of issue selection, therefore, has become an increasingly crucial part of the review function</w:t>
      </w:r>
      <w:r w:rsidRPr="00E15AA0">
        <w:rPr>
          <w:rFonts w:ascii="Arial" w:hAnsi="Arial" w:cs="Arial"/>
          <w:lang w:val="en-US"/>
        </w:rPr>
        <w:t xml:space="preserve">”. </w:t>
      </w:r>
    </w:p>
  </w:footnote>
  <w:footnote w:id="7">
    <w:p w14:paraId="340AF168" w14:textId="77777777" w:rsidR="00FB5DB1" w:rsidRPr="00E15AA0" w:rsidRDefault="00FB5DB1" w:rsidP="00E9251F">
      <w:pPr>
        <w:pStyle w:val="Textodenotaderodap"/>
        <w:spacing w:line="276" w:lineRule="auto"/>
        <w:jc w:val="both"/>
        <w:rPr>
          <w:rFonts w:ascii="Arial" w:hAnsi="Arial" w:cs="Arial"/>
          <w:lang w:val="en-US"/>
        </w:rPr>
      </w:pPr>
      <w:r w:rsidRPr="00E9251F">
        <w:rPr>
          <w:rStyle w:val="Refdenotaderodap"/>
          <w:rFonts w:ascii="Arial" w:hAnsi="Arial" w:cs="Arial"/>
        </w:rPr>
        <w:footnoteRef/>
      </w:r>
      <w:r w:rsidRPr="00E15AA0">
        <w:rPr>
          <w:rFonts w:ascii="Arial" w:hAnsi="Arial" w:cs="Arial"/>
          <w:lang w:val="en-US"/>
        </w:rPr>
        <w:t xml:space="preserve"> </w:t>
      </w:r>
      <w:proofErr w:type="spellStart"/>
      <w:r w:rsidRPr="00E15AA0">
        <w:rPr>
          <w:rFonts w:ascii="Arial" w:hAnsi="Arial" w:cs="Arial"/>
          <w:lang w:val="en-US"/>
        </w:rPr>
        <w:t>Tradução</w:t>
      </w:r>
      <w:proofErr w:type="spellEnd"/>
      <w:r w:rsidRPr="00E15AA0">
        <w:rPr>
          <w:rFonts w:ascii="Arial" w:hAnsi="Arial" w:cs="Arial"/>
          <w:lang w:val="en-US"/>
        </w:rPr>
        <w:t xml:space="preserve"> livre de “</w:t>
      </w:r>
      <w:r w:rsidRPr="00E15AA0">
        <w:rPr>
          <w:rFonts w:ascii="Arial" w:hAnsi="Arial" w:cs="Arial"/>
          <w:i/>
          <w:lang w:val="en-US"/>
        </w:rPr>
        <w:t>Review on a writ of certiorari is not a matter of right, but of judicial discretion. A petition for a writ of certiorari will be granted only for compelling reasons</w:t>
      </w:r>
      <w:r w:rsidRPr="00E15AA0">
        <w:rPr>
          <w:rFonts w:ascii="Arial" w:hAnsi="Arial" w:cs="Arial"/>
          <w:lang w:val="en-US"/>
        </w:rPr>
        <w:t>”.</w:t>
      </w:r>
    </w:p>
  </w:footnote>
  <w:footnote w:id="8">
    <w:p w14:paraId="22DBFE7F" w14:textId="5803DCDD" w:rsidR="00FB5DB1" w:rsidRPr="00E15AA0" w:rsidRDefault="00FB5DB1" w:rsidP="00E9251F">
      <w:pPr>
        <w:pStyle w:val="Textodenotaderodap"/>
        <w:spacing w:line="276" w:lineRule="auto"/>
        <w:jc w:val="both"/>
        <w:rPr>
          <w:rFonts w:ascii="Arial" w:hAnsi="Arial" w:cs="Arial"/>
          <w:lang w:val="en-US"/>
        </w:rPr>
      </w:pPr>
      <w:r w:rsidRPr="00E9251F">
        <w:rPr>
          <w:rStyle w:val="Refdenotaderodap"/>
          <w:rFonts w:ascii="Arial" w:hAnsi="Arial" w:cs="Arial"/>
        </w:rPr>
        <w:footnoteRef/>
      </w:r>
      <w:r w:rsidRPr="00E15AA0">
        <w:rPr>
          <w:rFonts w:ascii="Arial" w:hAnsi="Arial" w:cs="Arial"/>
          <w:lang w:val="en-US"/>
        </w:rPr>
        <w:t xml:space="preserve"> </w:t>
      </w:r>
      <w:proofErr w:type="spellStart"/>
      <w:r w:rsidRPr="00E15AA0">
        <w:rPr>
          <w:rFonts w:ascii="Arial" w:hAnsi="Arial" w:cs="Arial"/>
          <w:lang w:val="en-US"/>
        </w:rPr>
        <w:t>Tradução</w:t>
      </w:r>
      <w:proofErr w:type="spellEnd"/>
      <w:r w:rsidRPr="00E15AA0">
        <w:rPr>
          <w:rFonts w:ascii="Arial" w:hAnsi="Arial" w:cs="Arial"/>
          <w:lang w:val="en-US"/>
        </w:rPr>
        <w:t xml:space="preserve"> livre de: “</w:t>
      </w:r>
      <w:r w:rsidRPr="00E15AA0">
        <w:rPr>
          <w:rFonts w:ascii="Arial" w:hAnsi="Arial" w:cs="Arial"/>
          <w:i/>
          <w:lang w:val="en-US"/>
        </w:rPr>
        <w:t>The following, although neither controlling nor fully measuring the Court’s discretion, indicate the character of the reasons the Court considers: (a) a United States court of appeals has entered a decision in conflict with the decision of another United States court of appeals on the same important matter; has decided an important federal question in a way that conflicts with a decision by a state court of last resort; or has so far departed from the accepted and usual course of judicial proceedings, or sanctioned such a departure by a lower court, as to call for an exercise of this Court’s supervisory power; (b) a state court of last resort has decided an important federal question in a way that conflicts with the decision of another state court of last resort or of a United States court of appeals; (c) a state court or a United States court of appeals has decided an important question of federal law that has not been, but should be, settled by this Court, or has decided an important federal question in a way that conflicts with relevant decisions of this Court</w:t>
      </w:r>
      <w:r w:rsidRPr="00E15AA0">
        <w:rPr>
          <w:rFonts w:ascii="Arial" w:hAnsi="Arial" w:cs="Arial"/>
          <w:lang w:val="en-US"/>
        </w:rPr>
        <w:t>”.</w:t>
      </w:r>
    </w:p>
  </w:footnote>
  <w:footnote w:id="9">
    <w:p w14:paraId="6CBF0E33" w14:textId="77777777" w:rsidR="00FB5DB1" w:rsidRPr="00E15AA0" w:rsidRDefault="00FB5DB1" w:rsidP="00E9251F">
      <w:pPr>
        <w:pStyle w:val="Textodenotaderodap"/>
        <w:spacing w:line="276" w:lineRule="auto"/>
        <w:jc w:val="both"/>
        <w:rPr>
          <w:rFonts w:ascii="Arial" w:hAnsi="Arial" w:cs="Arial"/>
          <w:lang w:val="en-US"/>
        </w:rPr>
      </w:pPr>
      <w:r w:rsidRPr="00E9251F">
        <w:rPr>
          <w:rStyle w:val="Refdenotaderodap"/>
          <w:rFonts w:ascii="Arial" w:hAnsi="Arial" w:cs="Arial"/>
        </w:rPr>
        <w:footnoteRef/>
      </w:r>
      <w:r w:rsidRPr="00E15AA0">
        <w:rPr>
          <w:rFonts w:ascii="Arial" w:hAnsi="Arial" w:cs="Arial"/>
          <w:lang w:val="en-US"/>
        </w:rPr>
        <w:t xml:space="preserve"> </w:t>
      </w:r>
      <w:proofErr w:type="spellStart"/>
      <w:r w:rsidRPr="00E15AA0">
        <w:rPr>
          <w:rFonts w:ascii="Arial" w:hAnsi="Arial" w:cs="Arial"/>
          <w:lang w:val="en-US"/>
        </w:rPr>
        <w:t>Tradução</w:t>
      </w:r>
      <w:proofErr w:type="spellEnd"/>
      <w:r w:rsidRPr="00E15AA0">
        <w:rPr>
          <w:rFonts w:ascii="Arial" w:hAnsi="Arial" w:cs="Arial"/>
          <w:lang w:val="en-US"/>
        </w:rPr>
        <w:t xml:space="preserve"> livre de “</w:t>
      </w:r>
      <w:r w:rsidRPr="00E15AA0">
        <w:rPr>
          <w:rFonts w:ascii="Arial" w:hAnsi="Arial" w:cs="Arial"/>
          <w:i/>
          <w:lang w:val="en-US"/>
        </w:rPr>
        <w:t>A petition for a writ of certiorari is rarely granted when the asserted error consists of erroneous factual findings or the misapplication of a properly stated rule of law</w:t>
      </w:r>
      <w:r w:rsidRPr="00E15AA0">
        <w:rPr>
          <w:rFonts w:ascii="Arial" w:hAnsi="Arial" w:cs="Arial"/>
          <w:lang w:val="en-US"/>
        </w:rPr>
        <w:t>”.</w:t>
      </w:r>
    </w:p>
  </w:footnote>
  <w:footnote w:id="10">
    <w:p w14:paraId="78909FFA" w14:textId="273CF3B6" w:rsidR="00FB5DB1" w:rsidRPr="00E9251F" w:rsidRDefault="00FB5DB1" w:rsidP="00E9251F">
      <w:pPr>
        <w:pStyle w:val="Textodenotaderodap"/>
        <w:spacing w:line="276" w:lineRule="auto"/>
        <w:jc w:val="both"/>
        <w:rPr>
          <w:rFonts w:ascii="Arial" w:hAnsi="Arial" w:cs="Arial"/>
          <w:i/>
        </w:rPr>
      </w:pPr>
      <w:r w:rsidRPr="00E9251F">
        <w:rPr>
          <w:rStyle w:val="Refdenotaderodap"/>
          <w:rFonts w:ascii="Arial" w:hAnsi="Arial" w:cs="Arial"/>
        </w:rPr>
        <w:footnoteRef/>
      </w:r>
      <w:r w:rsidRPr="00E9251F">
        <w:rPr>
          <w:rFonts w:ascii="Arial" w:hAnsi="Arial" w:cs="Arial"/>
        </w:rPr>
        <w:t xml:space="preserve"> Tradução livre de: “</w:t>
      </w:r>
      <w:r w:rsidRPr="00E9251F">
        <w:rPr>
          <w:rFonts w:ascii="Arial" w:hAnsi="Arial" w:cs="Arial"/>
          <w:i/>
        </w:rPr>
        <w:t xml:space="preserve">Art. 280. </w:t>
      </w:r>
      <w:proofErr w:type="spellStart"/>
      <w:r w:rsidRPr="00E9251F">
        <w:rPr>
          <w:rFonts w:ascii="Arial" w:hAnsi="Arial" w:cs="Arial"/>
          <w:i/>
        </w:rPr>
        <w:t>LLamamiento</w:t>
      </w:r>
      <w:proofErr w:type="spellEnd"/>
      <w:r w:rsidRPr="00E9251F">
        <w:rPr>
          <w:rFonts w:ascii="Arial" w:hAnsi="Arial" w:cs="Arial"/>
          <w:i/>
        </w:rPr>
        <w:t xml:space="preserve"> de autos. </w:t>
      </w:r>
      <w:proofErr w:type="spellStart"/>
      <w:r w:rsidRPr="00E9251F">
        <w:rPr>
          <w:rFonts w:ascii="Arial" w:hAnsi="Arial" w:cs="Arial"/>
          <w:i/>
        </w:rPr>
        <w:t>Rechazo</w:t>
      </w:r>
      <w:proofErr w:type="spellEnd"/>
      <w:r w:rsidRPr="00E9251F">
        <w:rPr>
          <w:rFonts w:ascii="Arial" w:hAnsi="Arial" w:cs="Arial"/>
          <w:i/>
        </w:rPr>
        <w:t xml:space="preserve"> </w:t>
      </w:r>
      <w:proofErr w:type="spellStart"/>
      <w:r w:rsidRPr="00E9251F">
        <w:rPr>
          <w:rFonts w:ascii="Arial" w:hAnsi="Arial" w:cs="Arial"/>
          <w:i/>
        </w:rPr>
        <w:t>del</w:t>
      </w:r>
      <w:proofErr w:type="spellEnd"/>
      <w:r w:rsidRPr="00E9251F">
        <w:rPr>
          <w:rFonts w:ascii="Arial" w:hAnsi="Arial" w:cs="Arial"/>
          <w:i/>
        </w:rPr>
        <w:t xml:space="preserve"> recurso </w:t>
      </w:r>
      <w:proofErr w:type="spellStart"/>
      <w:r w:rsidRPr="00E9251F">
        <w:rPr>
          <w:rFonts w:ascii="Arial" w:hAnsi="Arial" w:cs="Arial"/>
          <w:i/>
        </w:rPr>
        <w:t>extraordinario</w:t>
      </w:r>
      <w:proofErr w:type="spellEnd"/>
      <w:r w:rsidRPr="00E9251F">
        <w:rPr>
          <w:rFonts w:ascii="Arial" w:hAnsi="Arial" w:cs="Arial"/>
          <w:i/>
        </w:rPr>
        <w:t xml:space="preserve">. </w:t>
      </w:r>
      <w:proofErr w:type="spellStart"/>
      <w:r w:rsidRPr="00E9251F">
        <w:rPr>
          <w:rFonts w:ascii="Arial" w:hAnsi="Arial" w:cs="Arial"/>
          <w:i/>
        </w:rPr>
        <w:t>Memoriales</w:t>
      </w:r>
      <w:proofErr w:type="spellEnd"/>
      <w:r w:rsidRPr="00E9251F">
        <w:rPr>
          <w:rFonts w:ascii="Arial" w:hAnsi="Arial" w:cs="Arial"/>
          <w:i/>
        </w:rPr>
        <w:t xml:space="preserve"> </w:t>
      </w:r>
      <w:proofErr w:type="spellStart"/>
      <w:r w:rsidRPr="00E9251F">
        <w:rPr>
          <w:rFonts w:ascii="Arial" w:hAnsi="Arial" w:cs="Arial"/>
          <w:i/>
        </w:rPr>
        <w:t>en</w:t>
      </w:r>
      <w:proofErr w:type="spellEnd"/>
      <w:r w:rsidRPr="00E9251F">
        <w:rPr>
          <w:rFonts w:ascii="Arial" w:hAnsi="Arial" w:cs="Arial"/>
          <w:i/>
        </w:rPr>
        <w:t xml:space="preserve"> </w:t>
      </w:r>
      <w:proofErr w:type="spellStart"/>
      <w:r w:rsidRPr="00E9251F">
        <w:rPr>
          <w:rFonts w:ascii="Arial" w:hAnsi="Arial" w:cs="Arial"/>
          <w:i/>
        </w:rPr>
        <w:t>el</w:t>
      </w:r>
      <w:proofErr w:type="spellEnd"/>
      <w:r w:rsidRPr="00E9251F">
        <w:rPr>
          <w:rFonts w:ascii="Arial" w:hAnsi="Arial" w:cs="Arial"/>
          <w:i/>
        </w:rPr>
        <w:t xml:space="preserve"> recurso </w:t>
      </w:r>
      <w:proofErr w:type="spellStart"/>
      <w:r w:rsidRPr="00E9251F">
        <w:rPr>
          <w:rFonts w:ascii="Arial" w:hAnsi="Arial" w:cs="Arial"/>
          <w:i/>
        </w:rPr>
        <w:t>ordinario</w:t>
      </w:r>
      <w:proofErr w:type="spellEnd"/>
      <w:r w:rsidRPr="00E9251F">
        <w:rPr>
          <w:rFonts w:ascii="Arial" w:hAnsi="Arial" w:cs="Arial"/>
          <w:i/>
        </w:rPr>
        <w:t xml:space="preserve">. </w:t>
      </w:r>
      <w:proofErr w:type="spellStart"/>
      <w:r w:rsidRPr="00E9251F">
        <w:rPr>
          <w:rFonts w:ascii="Arial" w:hAnsi="Arial" w:cs="Arial"/>
          <w:i/>
        </w:rPr>
        <w:t>Cuando</w:t>
      </w:r>
      <w:proofErr w:type="spellEnd"/>
      <w:r w:rsidRPr="00E9251F">
        <w:rPr>
          <w:rFonts w:ascii="Arial" w:hAnsi="Arial" w:cs="Arial"/>
          <w:i/>
        </w:rPr>
        <w:t xml:space="preserve"> </w:t>
      </w:r>
      <w:proofErr w:type="spellStart"/>
      <w:r w:rsidRPr="00E9251F">
        <w:rPr>
          <w:rFonts w:ascii="Arial" w:hAnsi="Arial" w:cs="Arial"/>
          <w:i/>
        </w:rPr>
        <w:t>la</w:t>
      </w:r>
      <w:proofErr w:type="spellEnd"/>
      <w:r w:rsidRPr="00E9251F">
        <w:rPr>
          <w:rFonts w:ascii="Arial" w:hAnsi="Arial" w:cs="Arial"/>
          <w:i/>
        </w:rPr>
        <w:t xml:space="preserve"> Corte Suprema </w:t>
      </w:r>
      <w:proofErr w:type="spellStart"/>
      <w:r w:rsidRPr="00E9251F">
        <w:rPr>
          <w:rFonts w:ascii="Arial" w:hAnsi="Arial" w:cs="Arial"/>
          <w:i/>
        </w:rPr>
        <w:t>conociere</w:t>
      </w:r>
      <w:proofErr w:type="spellEnd"/>
      <w:r w:rsidRPr="00E9251F">
        <w:rPr>
          <w:rFonts w:ascii="Arial" w:hAnsi="Arial" w:cs="Arial"/>
          <w:i/>
        </w:rPr>
        <w:t xml:space="preserve"> por recurso </w:t>
      </w:r>
      <w:proofErr w:type="spellStart"/>
      <w:r w:rsidRPr="00E9251F">
        <w:rPr>
          <w:rFonts w:ascii="Arial" w:hAnsi="Arial" w:cs="Arial"/>
          <w:i/>
        </w:rPr>
        <w:t>extraordinario</w:t>
      </w:r>
      <w:proofErr w:type="spellEnd"/>
      <w:r w:rsidRPr="00E9251F">
        <w:rPr>
          <w:rFonts w:ascii="Arial" w:hAnsi="Arial" w:cs="Arial"/>
          <w:i/>
        </w:rPr>
        <w:t xml:space="preserve">, </w:t>
      </w:r>
      <w:proofErr w:type="spellStart"/>
      <w:r w:rsidRPr="00E9251F">
        <w:rPr>
          <w:rFonts w:ascii="Arial" w:hAnsi="Arial" w:cs="Arial"/>
          <w:i/>
        </w:rPr>
        <w:t>la</w:t>
      </w:r>
      <w:proofErr w:type="spellEnd"/>
      <w:r w:rsidRPr="00E9251F">
        <w:rPr>
          <w:rFonts w:ascii="Arial" w:hAnsi="Arial" w:cs="Arial"/>
          <w:i/>
        </w:rPr>
        <w:t xml:space="preserve"> </w:t>
      </w:r>
      <w:proofErr w:type="spellStart"/>
      <w:r w:rsidRPr="00E9251F">
        <w:rPr>
          <w:rFonts w:ascii="Arial" w:hAnsi="Arial" w:cs="Arial"/>
          <w:i/>
        </w:rPr>
        <w:t>recepción</w:t>
      </w:r>
      <w:proofErr w:type="spellEnd"/>
      <w:r w:rsidRPr="00E9251F">
        <w:rPr>
          <w:rFonts w:ascii="Arial" w:hAnsi="Arial" w:cs="Arial"/>
          <w:i/>
        </w:rPr>
        <w:t xml:space="preserve"> de </w:t>
      </w:r>
      <w:proofErr w:type="spellStart"/>
      <w:r w:rsidRPr="00E9251F">
        <w:rPr>
          <w:rFonts w:ascii="Arial" w:hAnsi="Arial" w:cs="Arial"/>
          <w:i/>
        </w:rPr>
        <w:t>la</w:t>
      </w:r>
      <w:proofErr w:type="spellEnd"/>
      <w:r w:rsidRPr="00E9251F">
        <w:rPr>
          <w:rFonts w:ascii="Arial" w:hAnsi="Arial" w:cs="Arial"/>
          <w:i/>
        </w:rPr>
        <w:t xml:space="preserve"> causa implicará </w:t>
      </w:r>
      <w:proofErr w:type="spellStart"/>
      <w:r w:rsidRPr="00E9251F">
        <w:rPr>
          <w:rFonts w:ascii="Arial" w:hAnsi="Arial" w:cs="Arial"/>
          <w:i/>
        </w:rPr>
        <w:t>el</w:t>
      </w:r>
      <w:proofErr w:type="spellEnd"/>
      <w:r w:rsidRPr="00E9251F">
        <w:rPr>
          <w:rFonts w:ascii="Arial" w:hAnsi="Arial" w:cs="Arial"/>
          <w:i/>
        </w:rPr>
        <w:t xml:space="preserve"> </w:t>
      </w:r>
      <w:proofErr w:type="spellStart"/>
      <w:r w:rsidRPr="00E9251F">
        <w:rPr>
          <w:rFonts w:ascii="Arial" w:hAnsi="Arial" w:cs="Arial"/>
          <w:i/>
        </w:rPr>
        <w:t>llamamiento</w:t>
      </w:r>
      <w:proofErr w:type="spellEnd"/>
      <w:r w:rsidRPr="00E9251F">
        <w:rPr>
          <w:rFonts w:ascii="Arial" w:hAnsi="Arial" w:cs="Arial"/>
          <w:i/>
        </w:rPr>
        <w:t xml:space="preserve"> de autos. La Corte, </w:t>
      </w:r>
      <w:proofErr w:type="spellStart"/>
      <w:r w:rsidRPr="00E9251F">
        <w:rPr>
          <w:rFonts w:ascii="Arial" w:hAnsi="Arial" w:cs="Arial"/>
          <w:i/>
        </w:rPr>
        <w:t>según</w:t>
      </w:r>
      <w:proofErr w:type="spellEnd"/>
      <w:r w:rsidRPr="00E9251F">
        <w:rPr>
          <w:rFonts w:ascii="Arial" w:hAnsi="Arial" w:cs="Arial"/>
          <w:i/>
        </w:rPr>
        <w:t xml:space="preserve"> </w:t>
      </w:r>
      <w:proofErr w:type="spellStart"/>
      <w:r w:rsidRPr="00E9251F">
        <w:rPr>
          <w:rFonts w:ascii="Arial" w:hAnsi="Arial" w:cs="Arial"/>
          <w:i/>
        </w:rPr>
        <w:t>su</w:t>
      </w:r>
      <w:proofErr w:type="spellEnd"/>
      <w:r w:rsidRPr="00E9251F">
        <w:rPr>
          <w:rFonts w:ascii="Arial" w:hAnsi="Arial" w:cs="Arial"/>
          <w:i/>
        </w:rPr>
        <w:t xml:space="preserve"> sana </w:t>
      </w:r>
      <w:proofErr w:type="spellStart"/>
      <w:r w:rsidRPr="00E9251F">
        <w:rPr>
          <w:rFonts w:ascii="Arial" w:hAnsi="Arial" w:cs="Arial"/>
          <w:i/>
        </w:rPr>
        <w:t>discreción</w:t>
      </w:r>
      <w:proofErr w:type="spellEnd"/>
      <w:r w:rsidRPr="00E9251F">
        <w:rPr>
          <w:rFonts w:ascii="Arial" w:hAnsi="Arial" w:cs="Arial"/>
          <w:i/>
        </w:rPr>
        <w:t xml:space="preserve">, y </w:t>
      </w:r>
      <w:proofErr w:type="spellStart"/>
      <w:r w:rsidRPr="00E9251F">
        <w:rPr>
          <w:rFonts w:ascii="Arial" w:hAnsi="Arial" w:cs="Arial"/>
          <w:i/>
        </w:rPr>
        <w:t>con</w:t>
      </w:r>
      <w:proofErr w:type="spellEnd"/>
      <w:r w:rsidRPr="00E9251F">
        <w:rPr>
          <w:rFonts w:ascii="Arial" w:hAnsi="Arial" w:cs="Arial"/>
          <w:i/>
        </w:rPr>
        <w:t xml:space="preserve"> </w:t>
      </w:r>
      <w:proofErr w:type="spellStart"/>
      <w:r w:rsidRPr="00E9251F">
        <w:rPr>
          <w:rFonts w:ascii="Arial" w:hAnsi="Arial" w:cs="Arial"/>
          <w:i/>
        </w:rPr>
        <w:t>la</w:t>
      </w:r>
      <w:proofErr w:type="spellEnd"/>
      <w:r w:rsidRPr="00E9251F">
        <w:rPr>
          <w:rFonts w:ascii="Arial" w:hAnsi="Arial" w:cs="Arial"/>
          <w:i/>
        </w:rPr>
        <w:t xml:space="preserve"> sola </w:t>
      </w:r>
      <w:proofErr w:type="spellStart"/>
      <w:r w:rsidRPr="00E9251F">
        <w:rPr>
          <w:rFonts w:ascii="Arial" w:hAnsi="Arial" w:cs="Arial"/>
          <w:i/>
        </w:rPr>
        <w:t>invocación</w:t>
      </w:r>
      <w:proofErr w:type="spellEnd"/>
      <w:r w:rsidRPr="00E9251F">
        <w:rPr>
          <w:rFonts w:ascii="Arial" w:hAnsi="Arial" w:cs="Arial"/>
          <w:i/>
        </w:rPr>
        <w:t xml:space="preserve"> de esta norma, </w:t>
      </w:r>
      <w:proofErr w:type="spellStart"/>
      <w:r w:rsidRPr="00E9251F">
        <w:rPr>
          <w:rFonts w:ascii="Arial" w:hAnsi="Arial" w:cs="Arial"/>
          <w:i/>
        </w:rPr>
        <w:t>podrá</w:t>
      </w:r>
      <w:proofErr w:type="spellEnd"/>
      <w:r w:rsidRPr="00E9251F">
        <w:rPr>
          <w:rFonts w:ascii="Arial" w:hAnsi="Arial" w:cs="Arial"/>
          <w:i/>
        </w:rPr>
        <w:t xml:space="preserve"> </w:t>
      </w:r>
      <w:proofErr w:type="spellStart"/>
      <w:r w:rsidRPr="00E9251F">
        <w:rPr>
          <w:rFonts w:ascii="Arial" w:hAnsi="Arial" w:cs="Arial"/>
          <w:i/>
        </w:rPr>
        <w:t>rechazar</w:t>
      </w:r>
      <w:proofErr w:type="spellEnd"/>
      <w:r w:rsidRPr="00E9251F">
        <w:rPr>
          <w:rFonts w:ascii="Arial" w:hAnsi="Arial" w:cs="Arial"/>
          <w:i/>
        </w:rPr>
        <w:t xml:space="preserve"> </w:t>
      </w:r>
      <w:proofErr w:type="spellStart"/>
      <w:r w:rsidRPr="00E9251F">
        <w:rPr>
          <w:rFonts w:ascii="Arial" w:hAnsi="Arial" w:cs="Arial"/>
          <w:i/>
        </w:rPr>
        <w:t>el</w:t>
      </w:r>
      <w:proofErr w:type="spellEnd"/>
      <w:r w:rsidRPr="00E9251F">
        <w:rPr>
          <w:rFonts w:ascii="Arial" w:hAnsi="Arial" w:cs="Arial"/>
          <w:i/>
        </w:rPr>
        <w:t xml:space="preserve"> recurso </w:t>
      </w:r>
      <w:proofErr w:type="spellStart"/>
      <w:r w:rsidRPr="00E9251F">
        <w:rPr>
          <w:rFonts w:ascii="Arial" w:hAnsi="Arial" w:cs="Arial"/>
          <w:i/>
        </w:rPr>
        <w:t>extraordinario</w:t>
      </w:r>
      <w:proofErr w:type="spellEnd"/>
      <w:r w:rsidRPr="00E9251F">
        <w:rPr>
          <w:rFonts w:ascii="Arial" w:hAnsi="Arial" w:cs="Arial"/>
          <w:i/>
        </w:rPr>
        <w:t xml:space="preserve">, por falta de agravio federal suficiente o </w:t>
      </w:r>
      <w:proofErr w:type="spellStart"/>
      <w:r w:rsidRPr="00E9251F">
        <w:rPr>
          <w:rFonts w:ascii="Arial" w:hAnsi="Arial" w:cs="Arial"/>
          <w:i/>
        </w:rPr>
        <w:t>cuando</w:t>
      </w:r>
      <w:proofErr w:type="spellEnd"/>
      <w:r w:rsidRPr="00E9251F">
        <w:rPr>
          <w:rFonts w:ascii="Arial" w:hAnsi="Arial" w:cs="Arial"/>
          <w:i/>
        </w:rPr>
        <w:t xml:space="preserve"> </w:t>
      </w:r>
      <w:proofErr w:type="spellStart"/>
      <w:r w:rsidRPr="00E9251F">
        <w:rPr>
          <w:rFonts w:ascii="Arial" w:hAnsi="Arial" w:cs="Arial"/>
          <w:i/>
        </w:rPr>
        <w:t>las</w:t>
      </w:r>
      <w:proofErr w:type="spellEnd"/>
      <w:r w:rsidRPr="00E9251F">
        <w:rPr>
          <w:rFonts w:ascii="Arial" w:hAnsi="Arial" w:cs="Arial"/>
          <w:i/>
        </w:rPr>
        <w:t xml:space="preserve"> </w:t>
      </w:r>
      <w:proofErr w:type="spellStart"/>
      <w:r w:rsidRPr="00E9251F">
        <w:rPr>
          <w:rFonts w:ascii="Arial" w:hAnsi="Arial" w:cs="Arial"/>
          <w:i/>
        </w:rPr>
        <w:t>cuestiones</w:t>
      </w:r>
      <w:proofErr w:type="spellEnd"/>
      <w:r w:rsidRPr="00E9251F">
        <w:rPr>
          <w:rFonts w:ascii="Arial" w:hAnsi="Arial" w:cs="Arial"/>
          <w:i/>
        </w:rPr>
        <w:t xml:space="preserve"> planteadas </w:t>
      </w:r>
      <w:proofErr w:type="spellStart"/>
      <w:r w:rsidRPr="00E9251F">
        <w:rPr>
          <w:rFonts w:ascii="Arial" w:hAnsi="Arial" w:cs="Arial"/>
          <w:i/>
        </w:rPr>
        <w:t>resultaren</w:t>
      </w:r>
      <w:proofErr w:type="spellEnd"/>
      <w:r w:rsidRPr="00E9251F">
        <w:rPr>
          <w:rFonts w:ascii="Arial" w:hAnsi="Arial" w:cs="Arial"/>
          <w:i/>
        </w:rPr>
        <w:t xml:space="preserve"> </w:t>
      </w:r>
      <w:proofErr w:type="spellStart"/>
      <w:r w:rsidRPr="00E9251F">
        <w:rPr>
          <w:rFonts w:ascii="Arial" w:hAnsi="Arial" w:cs="Arial"/>
          <w:i/>
        </w:rPr>
        <w:t>insustanciales</w:t>
      </w:r>
      <w:proofErr w:type="spellEnd"/>
      <w:r w:rsidRPr="00E9251F">
        <w:rPr>
          <w:rFonts w:ascii="Arial" w:hAnsi="Arial" w:cs="Arial"/>
          <w:i/>
        </w:rPr>
        <w:t xml:space="preserve"> o carentes de </w:t>
      </w:r>
      <w:proofErr w:type="spellStart"/>
      <w:r w:rsidRPr="00E9251F">
        <w:rPr>
          <w:rFonts w:ascii="Arial" w:hAnsi="Arial" w:cs="Arial"/>
          <w:i/>
        </w:rPr>
        <w:t>trascendencia</w:t>
      </w:r>
      <w:proofErr w:type="spellEnd"/>
      <w:r w:rsidRPr="00E9251F">
        <w:rPr>
          <w:rFonts w:ascii="Arial" w:hAnsi="Arial" w:cs="Arial"/>
        </w:rPr>
        <w:t>”.</w:t>
      </w:r>
    </w:p>
  </w:footnote>
  <w:footnote w:id="11">
    <w:p w14:paraId="5F5637EC" w14:textId="685E5665" w:rsidR="00FB5DB1" w:rsidRPr="00E9251F" w:rsidRDefault="00FB5DB1" w:rsidP="00E9251F">
      <w:pPr>
        <w:pStyle w:val="Textodenotaderodap"/>
        <w:spacing w:line="276" w:lineRule="auto"/>
        <w:jc w:val="both"/>
        <w:rPr>
          <w:rFonts w:ascii="Arial" w:hAnsi="Arial" w:cs="Arial"/>
        </w:rPr>
      </w:pPr>
      <w:r w:rsidRPr="00E9251F">
        <w:rPr>
          <w:rStyle w:val="Refdenotaderodap"/>
          <w:rFonts w:ascii="Arial" w:hAnsi="Arial" w:cs="Arial"/>
        </w:rPr>
        <w:footnoteRef/>
      </w:r>
      <w:r w:rsidRPr="00E15AA0">
        <w:rPr>
          <w:rFonts w:ascii="Arial" w:hAnsi="Arial" w:cs="Arial"/>
          <w:lang w:val="en-US"/>
        </w:rPr>
        <w:t xml:space="preserve"> </w:t>
      </w:r>
      <w:proofErr w:type="spellStart"/>
      <w:r w:rsidRPr="00E15AA0">
        <w:rPr>
          <w:rFonts w:ascii="Arial" w:hAnsi="Arial" w:cs="Arial"/>
          <w:lang w:val="en-US"/>
        </w:rPr>
        <w:t>Tradução</w:t>
      </w:r>
      <w:proofErr w:type="spellEnd"/>
      <w:r w:rsidRPr="00E15AA0">
        <w:rPr>
          <w:rFonts w:ascii="Arial" w:hAnsi="Arial" w:cs="Arial"/>
          <w:lang w:val="en-US"/>
        </w:rPr>
        <w:t xml:space="preserve"> livre de: “</w:t>
      </w:r>
      <w:r w:rsidRPr="00E15AA0">
        <w:rPr>
          <w:rFonts w:ascii="Arial" w:hAnsi="Arial" w:cs="Arial"/>
          <w:i/>
          <w:lang w:val="en-US"/>
        </w:rPr>
        <w:t>Leave to appeal is granted to petitions that, in the opinion of the Appeal Committee, raise an arguable point of law of general public importance which ought to be considered by the House at this time, bearing in mind that the matter will already have been the subject of judicial decision and may have already been reviewed on appeal. A petition which in the opinion of the Appeal Committee does not raise such a point of law is refused on that ground. The Appeal Committee gives brief reasons for refusing leave to appeal29 but does not otherwise explain its decisions</w:t>
      </w:r>
      <w:r w:rsidRPr="00E15AA0">
        <w:rPr>
          <w:rFonts w:ascii="Arial" w:hAnsi="Arial" w:cs="Arial"/>
          <w:lang w:val="en-US"/>
        </w:rPr>
        <w:t xml:space="preserve">”. </w:t>
      </w:r>
      <w:r w:rsidRPr="00E9251F">
        <w:rPr>
          <w:rFonts w:ascii="Arial" w:hAnsi="Arial" w:cs="Arial"/>
        </w:rPr>
        <w:t xml:space="preserve">O documento está disponível na íntegra em: </w:t>
      </w:r>
      <w:r w:rsidR="00633C47">
        <w:rPr>
          <w:rFonts w:ascii="Arial" w:hAnsi="Arial" w:cs="Arial"/>
        </w:rPr>
        <w:t>&lt;</w:t>
      </w:r>
      <w:hyperlink r:id="rId2" w:history="1">
        <w:r w:rsidRPr="00E9251F">
          <w:rPr>
            <w:rStyle w:val="Hyperlink"/>
            <w:rFonts w:ascii="Arial" w:hAnsi="Arial" w:cs="Arial"/>
          </w:rPr>
          <w:t>http://www.publications.parliament.uk/pa/ld199697/ldinfo/ld08judg/bluebook/bluebk-1.htm</w:t>
        </w:r>
      </w:hyperlink>
      <w:r w:rsidR="00633C47">
        <w:rPr>
          <w:rFonts w:ascii="Arial" w:hAnsi="Arial" w:cs="Arial"/>
        </w:rPr>
        <w:t>&gt;.</w:t>
      </w:r>
    </w:p>
  </w:footnote>
  <w:footnote w:id="12">
    <w:p w14:paraId="09AC4D8D" w14:textId="77777777" w:rsidR="00FB5DB1" w:rsidRPr="00E15AA0" w:rsidRDefault="00FB5DB1" w:rsidP="00E9251F">
      <w:pPr>
        <w:pStyle w:val="Textodenotaderodap"/>
        <w:spacing w:line="276" w:lineRule="auto"/>
        <w:jc w:val="both"/>
        <w:rPr>
          <w:rFonts w:ascii="Arial" w:hAnsi="Arial" w:cs="Arial"/>
          <w:lang w:val="en-US"/>
        </w:rPr>
      </w:pPr>
      <w:r w:rsidRPr="00E9251F">
        <w:rPr>
          <w:rStyle w:val="Refdenotaderodap"/>
          <w:rFonts w:ascii="Arial" w:hAnsi="Arial" w:cs="Arial"/>
        </w:rPr>
        <w:footnoteRef/>
      </w:r>
      <w:r w:rsidRPr="00E15AA0">
        <w:rPr>
          <w:rFonts w:ascii="Arial" w:hAnsi="Arial" w:cs="Arial"/>
          <w:lang w:val="en-US"/>
        </w:rPr>
        <w:t xml:space="preserve"> </w:t>
      </w:r>
      <w:proofErr w:type="spellStart"/>
      <w:r w:rsidRPr="00E15AA0">
        <w:rPr>
          <w:rFonts w:ascii="Arial" w:hAnsi="Arial" w:cs="Arial"/>
          <w:lang w:val="en-US"/>
        </w:rPr>
        <w:t>Tradução</w:t>
      </w:r>
      <w:proofErr w:type="spellEnd"/>
      <w:r w:rsidRPr="00E15AA0">
        <w:rPr>
          <w:rFonts w:ascii="Arial" w:hAnsi="Arial" w:cs="Arial"/>
          <w:lang w:val="en-US"/>
        </w:rPr>
        <w:t xml:space="preserve"> livre de: “</w:t>
      </w:r>
      <w:r w:rsidRPr="00E15AA0">
        <w:rPr>
          <w:rFonts w:ascii="Arial" w:hAnsi="Arial" w:cs="Arial"/>
          <w:i/>
          <w:lang w:val="en-US"/>
        </w:rPr>
        <w:t>Most appeals are heard by the Court only if leave is first given. Leave to appeal is granted by the Court if, for example, the case involves a question of public importance or if it raises an important issue of law (or an issue of both law and fact) that warrants consideration by the Court. The Court’s decision whether to grant leave to appeal is based on its assessment of the public importance of the legal issues raised in the case in question. The Court thus has control over its docket and is able to supervise the growth and development of Canadian jurisprudence</w:t>
      </w:r>
      <w:r w:rsidRPr="00E15AA0">
        <w:rPr>
          <w:rFonts w:ascii="Arial" w:hAnsi="Arial" w:cs="Arial"/>
          <w:lang w:val="en-US"/>
        </w:rPr>
        <w:t>”.</w:t>
      </w:r>
    </w:p>
  </w:footnote>
  <w:footnote w:id="13">
    <w:p w14:paraId="3227D485" w14:textId="77777777" w:rsidR="00FB5DB1" w:rsidRPr="00E15AA0" w:rsidRDefault="00FB5DB1" w:rsidP="00E9251F">
      <w:pPr>
        <w:pStyle w:val="Textodenotaderodap"/>
        <w:spacing w:line="276" w:lineRule="auto"/>
        <w:jc w:val="both"/>
        <w:rPr>
          <w:rFonts w:ascii="Arial" w:hAnsi="Arial" w:cs="Arial"/>
          <w:lang w:val="en-US"/>
        </w:rPr>
      </w:pPr>
      <w:r w:rsidRPr="00E9251F">
        <w:rPr>
          <w:rStyle w:val="Refdenotaderodap"/>
          <w:rFonts w:ascii="Arial" w:hAnsi="Arial" w:cs="Arial"/>
        </w:rPr>
        <w:footnoteRef/>
      </w:r>
      <w:r w:rsidRPr="00E15AA0">
        <w:rPr>
          <w:rFonts w:ascii="Arial" w:hAnsi="Arial" w:cs="Arial"/>
          <w:lang w:val="en-US"/>
        </w:rPr>
        <w:t xml:space="preserve"> </w:t>
      </w:r>
      <w:proofErr w:type="spellStart"/>
      <w:r w:rsidRPr="00E15AA0">
        <w:rPr>
          <w:rFonts w:ascii="Arial" w:hAnsi="Arial" w:cs="Arial"/>
          <w:lang w:val="en-US"/>
        </w:rPr>
        <w:t>Tradução</w:t>
      </w:r>
      <w:proofErr w:type="spellEnd"/>
      <w:r w:rsidRPr="00E15AA0">
        <w:rPr>
          <w:rFonts w:ascii="Arial" w:hAnsi="Arial" w:cs="Arial"/>
          <w:lang w:val="en-US"/>
        </w:rPr>
        <w:t xml:space="preserve"> livre de: “</w:t>
      </w:r>
      <w:r w:rsidRPr="00E15AA0">
        <w:rPr>
          <w:rFonts w:ascii="Arial" w:hAnsi="Arial" w:cs="Arial"/>
          <w:i/>
          <w:lang w:val="en-US"/>
        </w:rPr>
        <w:t>In considering whether to grant an application for special leave to appeal to the High Court under this Act or under any other Act, the High Court may have regard to any matters that it considers relevant but shall have regard to: (a) whether the proceedings in which the judgment to which the application relates was pronounced involve a question of law: (</w:t>
      </w:r>
      <w:proofErr w:type="spellStart"/>
      <w:r w:rsidRPr="00E15AA0">
        <w:rPr>
          <w:rFonts w:ascii="Arial" w:hAnsi="Arial" w:cs="Arial"/>
          <w:i/>
          <w:lang w:val="en-US"/>
        </w:rPr>
        <w:t>i</w:t>
      </w:r>
      <w:proofErr w:type="spellEnd"/>
      <w:r w:rsidRPr="00E15AA0">
        <w:rPr>
          <w:rFonts w:ascii="Arial" w:hAnsi="Arial" w:cs="Arial"/>
          <w:i/>
          <w:lang w:val="en-US"/>
        </w:rPr>
        <w:t>) that is of public importance, whether because of its general application or otherwise; or (ii) in respect of which a decision of the High Court, as the final appellate court, is required to resolve differences of opinion between different courts, or within the one court, as to the state of the law; and (b) whether the interests of the administration of justice, either generally or in the particular case, require consideration by the High Court of the judgment to which the application relates</w:t>
      </w:r>
      <w:r w:rsidRPr="00E15AA0">
        <w:rPr>
          <w:rFonts w:ascii="Arial" w:hAnsi="Arial" w:cs="Arial"/>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598797"/>
      <w:docPartObj>
        <w:docPartGallery w:val="Page Numbers (Top of Page)"/>
        <w:docPartUnique/>
      </w:docPartObj>
    </w:sdtPr>
    <w:sdtEndPr/>
    <w:sdtContent>
      <w:p w14:paraId="008F8322" w14:textId="755CD076" w:rsidR="00FB5DB1" w:rsidRDefault="00FB5DB1">
        <w:pPr>
          <w:pStyle w:val="Cabealho"/>
          <w:jc w:val="right"/>
        </w:pPr>
        <w:r>
          <w:fldChar w:fldCharType="begin"/>
        </w:r>
        <w:r>
          <w:instrText>PAGE   \* MERGEFORMAT</w:instrText>
        </w:r>
        <w:r>
          <w:fldChar w:fldCharType="separate"/>
        </w:r>
        <w:r w:rsidR="00A538DB">
          <w:rPr>
            <w:noProof/>
          </w:rPr>
          <w:t>22</w:t>
        </w:r>
        <w:r>
          <w:fldChar w:fldCharType="end"/>
        </w:r>
      </w:p>
    </w:sdtContent>
  </w:sdt>
  <w:p w14:paraId="1CA67064" w14:textId="77777777" w:rsidR="00FB5DB1" w:rsidRDefault="00FB5DB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E000B"/>
    <w:multiLevelType w:val="hybridMultilevel"/>
    <w:tmpl w:val="84065A7E"/>
    <w:lvl w:ilvl="0" w:tplc="DE423D7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0A2D2454"/>
    <w:multiLevelType w:val="hybridMultilevel"/>
    <w:tmpl w:val="01C2E89A"/>
    <w:lvl w:ilvl="0" w:tplc="327E8A7A">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5366E47"/>
    <w:multiLevelType w:val="hybridMultilevel"/>
    <w:tmpl w:val="D09A2BF2"/>
    <w:lvl w:ilvl="0" w:tplc="0416000D">
      <w:start w:val="1"/>
      <w:numFmt w:val="bullet"/>
      <w:lvlText w:val=""/>
      <w:lvlJc w:val="left"/>
      <w:pPr>
        <w:ind w:left="1495" w:hanging="360"/>
      </w:pPr>
      <w:rPr>
        <w:rFonts w:ascii="Wingdings" w:hAnsi="Wingdings" w:hint="default"/>
      </w:rPr>
    </w:lvl>
    <w:lvl w:ilvl="1" w:tplc="04160003" w:tentative="1">
      <w:start w:val="1"/>
      <w:numFmt w:val="bullet"/>
      <w:lvlText w:val="o"/>
      <w:lvlJc w:val="left"/>
      <w:pPr>
        <w:ind w:left="2215" w:hanging="360"/>
      </w:pPr>
      <w:rPr>
        <w:rFonts w:ascii="Courier New" w:hAnsi="Courier New" w:cs="Courier New" w:hint="default"/>
      </w:rPr>
    </w:lvl>
    <w:lvl w:ilvl="2" w:tplc="04160005" w:tentative="1">
      <w:start w:val="1"/>
      <w:numFmt w:val="bullet"/>
      <w:lvlText w:val=""/>
      <w:lvlJc w:val="left"/>
      <w:pPr>
        <w:ind w:left="2935" w:hanging="360"/>
      </w:pPr>
      <w:rPr>
        <w:rFonts w:ascii="Wingdings" w:hAnsi="Wingdings" w:hint="default"/>
      </w:rPr>
    </w:lvl>
    <w:lvl w:ilvl="3" w:tplc="04160001" w:tentative="1">
      <w:start w:val="1"/>
      <w:numFmt w:val="bullet"/>
      <w:lvlText w:val=""/>
      <w:lvlJc w:val="left"/>
      <w:pPr>
        <w:ind w:left="3655" w:hanging="360"/>
      </w:pPr>
      <w:rPr>
        <w:rFonts w:ascii="Symbol" w:hAnsi="Symbol" w:hint="default"/>
      </w:rPr>
    </w:lvl>
    <w:lvl w:ilvl="4" w:tplc="04160003" w:tentative="1">
      <w:start w:val="1"/>
      <w:numFmt w:val="bullet"/>
      <w:lvlText w:val="o"/>
      <w:lvlJc w:val="left"/>
      <w:pPr>
        <w:ind w:left="4375" w:hanging="360"/>
      </w:pPr>
      <w:rPr>
        <w:rFonts w:ascii="Courier New" w:hAnsi="Courier New" w:cs="Courier New" w:hint="default"/>
      </w:rPr>
    </w:lvl>
    <w:lvl w:ilvl="5" w:tplc="04160005" w:tentative="1">
      <w:start w:val="1"/>
      <w:numFmt w:val="bullet"/>
      <w:lvlText w:val=""/>
      <w:lvlJc w:val="left"/>
      <w:pPr>
        <w:ind w:left="5095" w:hanging="360"/>
      </w:pPr>
      <w:rPr>
        <w:rFonts w:ascii="Wingdings" w:hAnsi="Wingdings" w:hint="default"/>
      </w:rPr>
    </w:lvl>
    <w:lvl w:ilvl="6" w:tplc="04160001" w:tentative="1">
      <w:start w:val="1"/>
      <w:numFmt w:val="bullet"/>
      <w:lvlText w:val=""/>
      <w:lvlJc w:val="left"/>
      <w:pPr>
        <w:ind w:left="5815" w:hanging="360"/>
      </w:pPr>
      <w:rPr>
        <w:rFonts w:ascii="Symbol" w:hAnsi="Symbol" w:hint="default"/>
      </w:rPr>
    </w:lvl>
    <w:lvl w:ilvl="7" w:tplc="04160003" w:tentative="1">
      <w:start w:val="1"/>
      <w:numFmt w:val="bullet"/>
      <w:lvlText w:val="o"/>
      <w:lvlJc w:val="left"/>
      <w:pPr>
        <w:ind w:left="6535" w:hanging="360"/>
      </w:pPr>
      <w:rPr>
        <w:rFonts w:ascii="Courier New" w:hAnsi="Courier New" w:cs="Courier New" w:hint="default"/>
      </w:rPr>
    </w:lvl>
    <w:lvl w:ilvl="8" w:tplc="04160005" w:tentative="1">
      <w:start w:val="1"/>
      <w:numFmt w:val="bullet"/>
      <w:lvlText w:val=""/>
      <w:lvlJc w:val="left"/>
      <w:pPr>
        <w:ind w:left="7255" w:hanging="360"/>
      </w:pPr>
      <w:rPr>
        <w:rFonts w:ascii="Wingdings" w:hAnsi="Wingdings" w:hint="default"/>
      </w:rPr>
    </w:lvl>
  </w:abstractNum>
  <w:abstractNum w:abstractNumId="3" w15:restartNumberingAfterBreak="0">
    <w:nsid w:val="318213C3"/>
    <w:multiLevelType w:val="multilevel"/>
    <w:tmpl w:val="D2440A60"/>
    <w:lvl w:ilvl="0">
      <w:start w:val="2"/>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4" w15:restartNumberingAfterBreak="0">
    <w:nsid w:val="32CD1229"/>
    <w:multiLevelType w:val="multilevel"/>
    <w:tmpl w:val="D2440A60"/>
    <w:lvl w:ilvl="0">
      <w:start w:val="2"/>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5" w15:restartNumberingAfterBreak="0">
    <w:nsid w:val="44066A43"/>
    <w:multiLevelType w:val="multilevel"/>
    <w:tmpl w:val="D2440A60"/>
    <w:lvl w:ilvl="0">
      <w:start w:val="2"/>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6" w15:restartNumberingAfterBreak="0">
    <w:nsid w:val="56A9487D"/>
    <w:multiLevelType w:val="hybridMultilevel"/>
    <w:tmpl w:val="E9646870"/>
    <w:lvl w:ilvl="0" w:tplc="887EA8D8">
      <w:start w:val="1"/>
      <w:numFmt w:val="decimal"/>
      <w:lvlText w:val="%1."/>
      <w:lvlJc w:val="left"/>
      <w:pPr>
        <w:ind w:left="1215" w:hanging="360"/>
      </w:pPr>
      <w:rPr>
        <w:rFonts w:hint="default"/>
      </w:rPr>
    </w:lvl>
    <w:lvl w:ilvl="1" w:tplc="04160019" w:tentative="1">
      <w:start w:val="1"/>
      <w:numFmt w:val="lowerLetter"/>
      <w:lvlText w:val="%2."/>
      <w:lvlJc w:val="left"/>
      <w:pPr>
        <w:ind w:left="1935" w:hanging="360"/>
      </w:pPr>
    </w:lvl>
    <w:lvl w:ilvl="2" w:tplc="0416001B" w:tentative="1">
      <w:start w:val="1"/>
      <w:numFmt w:val="lowerRoman"/>
      <w:lvlText w:val="%3."/>
      <w:lvlJc w:val="right"/>
      <w:pPr>
        <w:ind w:left="2655" w:hanging="180"/>
      </w:pPr>
    </w:lvl>
    <w:lvl w:ilvl="3" w:tplc="0416000F" w:tentative="1">
      <w:start w:val="1"/>
      <w:numFmt w:val="decimal"/>
      <w:lvlText w:val="%4."/>
      <w:lvlJc w:val="left"/>
      <w:pPr>
        <w:ind w:left="3375" w:hanging="360"/>
      </w:pPr>
    </w:lvl>
    <w:lvl w:ilvl="4" w:tplc="04160019" w:tentative="1">
      <w:start w:val="1"/>
      <w:numFmt w:val="lowerLetter"/>
      <w:lvlText w:val="%5."/>
      <w:lvlJc w:val="left"/>
      <w:pPr>
        <w:ind w:left="4095" w:hanging="360"/>
      </w:pPr>
    </w:lvl>
    <w:lvl w:ilvl="5" w:tplc="0416001B" w:tentative="1">
      <w:start w:val="1"/>
      <w:numFmt w:val="lowerRoman"/>
      <w:lvlText w:val="%6."/>
      <w:lvlJc w:val="right"/>
      <w:pPr>
        <w:ind w:left="4815" w:hanging="180"/>
      </w:pPr>
    </w:lvl>
    <w:lvl w:ilvl="6" w:tplc="0416000F" w:tentative="1">
      <w:start w:val="1"/>
      <w:numFmt w:val="decimal"/>
      <w:lvlText w:val="%7."/>
      <w:lvlJc w:val="left"/>
      <w:pPr>
        <w:ind w:left="5535" w:hanging="360"/>
      </w:pPr>
    </w:lvl>
    <w:lvl w:ilvl="7" w:tplc="04160019" w:tentative="1">
      <w:start w:val="1"/>
      <w:numFmt w:val="lowerLetter"/>
      <w:lvlText w:val="%8."/>
      <w:lvlJc w:val="left"/>
      <w:pPr>
        <w:ind w:left="6255" w:hanging="360"/>
      </w:pPr>
    </w:lvl>
    <w:lvl w:ilvl="8" w:tplc="0416001B" w:tentative="1">
      <w:start w:val="1"/>
      <w:numFmt w:val="lowerRoman"/>
      <w:lvlText w:val="%9."/>
      <w:lvlJc w:val="right"/>
      <w:pPr>
        <w:ind w:left="6975" w:hanging="180"/>
      </w:pPr>
    </w:lvl>
  </w:abstractNum>
  <w:abstractNum w:abstractNumId="7" w15:restartNumberingAfterBreak="0">
    <w:nsid w:val="63B43713"/>
    <w:multiLevelType w:val="hybridMultilevel"/>
    <w:tmpl w:val="06EE14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9102D51"/>
    <w:multiLevelType w:val="hybridMultilevel"/>
    <w:tmpl w:val="654C7F3C"/>
    <w:lvl w:ilvl="0" w:tplc="6F3245E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DC66221"/>
    <w:multiLevelType w:val="multilevel"/>
    <w:tmpl w:val="D2440A60"/>
    <w:lvl w:ilvl="0">
      <w:start w:val="2"/>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num w:numId="1">
    <w:abstractNumId w:val="2"/>
  </w:num>
  <w:num w:numId="2">
    <w:abstractNumId w:val="6"/>
  </w:num>
  <w:num w:numId="3">
    <w:abstractNumId w:val="1"/>
  </w:num>
  <w:num w:numId="4">
    <w:abstractNumId w:val="7"/>
  </w:num>
  <w:num w:numId="5">
    <w:abstractNumId w:val="5"/>
  </w:num>
  <w:num w:numId="6">
    <w:abstractNumId w:val="3"/>
  </w:num>
  <w:num w:numId="7">
    <w:abstractNumId w:val="9"/>
  </w:num>
  <w:num w:numId="8">
    <w:abstractNumId w:val="4"/>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tiana Viana">
    <w15:presenceInfo w15:providerId="Windows Live" w15:userId="a345c3adf8b224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3F4"/>
    <w:rsid w:val="00001DB7"/>
    <w:rsid w:val="00004A69"/>
    <w:rsid w:val="00007FCE"/>
    <w:rsid w:val="00013FD4"/>
    <w:rsid w:val="00023F8B"/>
    <w:rsid w:val="0002582F"/>
    <w:rsid w:val="000260E5"/>
    <w:rsid w:val="00026725"/>
    <w:rsid w:val="00044AFF"/>
    <w:rsid w:val="000473BE"/>
    <w:rsid w:val="00051DE8"/>
    <w:rsid w:val="00053E6F"/>
    <w:rsid w:val="000543E4"/>
    <w:rsid w:val="00060A9E"/>
    <w:rsid w:val="00066B8F"/>
    <w:rsid w:val="00066E63"/>
    <w:rsid w:val="0007115A"/>
    <w:rsid w:val="00072537"/>
    <w:rsid w:val="00074309"/>
    <w:rsid w:val="00080699"/>
    <w:rsid w:val="000825BD"/>
    <w:rsid w:val="0008534A"/>
    <w:rsid w:val="000921BA"/>
    <w:rsid w:val="00092A13"/>
    <w:rsid w:val="00097E87"/>
    <w:rsid w:val="000A1A90"/>
    <w:rsid w:val="000A325B"/>
    <w:rsid w:val="000B012D"/>
    <w:rsid w:val="000B5849"/>
    <w:rsid w:val="000B6DC2"/>
    <w:rsid w:val="000C2C1B"/>
    <w:rsid w:val="000C3AB7"/>
    <w:rsid w:val="000C5E3E"/>
    <w:rsid w:val="000C69B6"/>
    <w:rsid w:val="000D4FA2"/>
    <w:rsid w:val="000E01B3"/>
    <w:rsid w:val="000E4773"/>
    <w:rsid w:val="000E6567"/>
    <w:rsid w:val="00104419"/>
    <w:rsid w:val="001114A1"/>
    <w:rsid w:val="001133B6"/>
    <w:rsid w:val="001146A0"/>
    <w:rsid w:val="00124503"/>
    <w:rsid w:val="00127A60"/>
    <w:rsid w:val="00133F0A"/>
    <w:rsid w:val="00134403"/>
    <w:rsid w:val="001355E6"/>
    <w:rsid w:val="001432CC"/>
    <w:rsid w:val="00155504"/>
    <w:rsid w:val="001567BD"/>
    <w:rsid w:val="001601D5"/>
    <w:rsid w:val="00161A5A"/>
    <w:rsid w:val="00164B75"/>
    <w:rsid w:val="001725BD"/>
    <w:rsid w:val="00172950"/>
    <w:rsid w:val="001774EA"/>
    <w:rsid w:val="00181818"/>
    <w:rsid w:val="00193D35"/>
    <w:rsid w:val="001A1999"/>
    <w:rsid w:val="001A1A75"/>
    <w:rsid w:val="001A2072"/>
    <w:rsid w:val="001A224E"/>
    <w:rsid w:val="001A408D"/>
    <w:rsid w:val="001A48A8"/>
    <w:rsid w:val="001A73D8"/>
    <w:rsid w:val="001B12DE"/>
    <w:rsid w:val="001B5DFD"/>
    <w:rsid w:val="001C5ED9"/>
    <w:rsid w:val="001D14F6"/>
    <w:rsid w:val="001D2113"/>
    <w:rsid w:val="001D5E1E"/>
    <w:rsid w:val="001E19CC"/>
    <w:rsid w:val="001E4921"/>
    <w:rsid w:val="001E56A5"/>
    <w:rsid w:val="002043B6"/>
    <w:rsid w:val="00206E18"/>
    <w:rsid w:val="00210BB8"/>
    <w:rsid w:val="00215151"/>
    <w:rsid w:val="00225872"/>
    <w:rsid w:val="002276FA"/>
    <w:rsid w:val="00227B95"/>
    <w:rsid w:val="00230AF1"/>
    <w:rsid w:val="00242DF8"/>
    <w:rsid w:val="00245AE2"/>
    <w:rsid w:val="0025536D"/>
    <w:rsid w:val="0026790E"/>
    <w:rsid w:val="00270656"/>
    <w:rsid w:val="00270E6E"/>
    <w:rsid w:val="002933A1"/>
    <w:rsid w:val="00294824"/>
    <w:rsid w:val="0029487F"/>
    <w:rsid w:val="0029507B"/>
    <w:rsid w:val="002A04BD"/>
    <w:rsid w:val="002A22F3"/>
    <w:rsid w:val="002D24F2"/>
    <w:rsid w:val="002D4864"/>
    <w:rsid w:val="002D5080"/>
    <w:rsid w:val="002E4F51"/>
    <w:rsid w:val="002E71D8"/>
    <w:rsid w:val="002F07E2"/>
    <w:rsid w:val="002F172F"/>
    <w:rsid w:val="002F4F75"/>
    <w:rsid w:val="00301DCD"/>
    <w:rsid w:val="00305922"/>
    <w:rsid w:val="00307017"/>
    <w:rsid w:val="00317AE0"/>
    <w:rsid w:val="00320D89"/>
    <w:rsid w:val="0033252F"/>
    <w:rsid w:val="003336D1"/>
    <w:rsid w:val="00335D64"/>
    <w:rsid w:val="0033693D"/>
    <w:rsid w:val="003464F6"/>
    <w:rsid w:val="00347C55"/>
    <w:rsid w:val="00357CCF"/>
    <w:rsid w:val="0036378E"/>
    <w:rsid w:val="003670CD"/>
    <w:rsid w:val="003715F9"/>
    <w:rsid w:val="00375324"/>
    <w:rsid w:val="0037761F"/>
    <w:rsid w:val="00377864"/>
    <w:rsid w:val="00381DCA"/>
    <w:rsid w:val="00387093"/>
    <w:rsid w:val="00391F7C"/>
    <w:rsid w:val="00392CD2"/>
    <w:rsid w:val="003B710B"/>
    <w:rsid w:val="003C4133"/>
    <w:rsid w:val="003D2702"/>
    <w:rsid w:val="003D3212"/>
    <w:rsid w:val="003E1B86"/>
    <w:rsid w:val="003E50A1"/>
    <w:rsid w:val="003E7A79"/>
    <w:rsid w:val="003F3AF2"/>
    <w:rsid w:val="004033DA"/>
    <w:rsid w:val="0041041D"/>
    <w:rsid w:val="00413F2C"/>
    <w:rsid w:val="00420286"/>
    <w:rsid w:val="00421EF3"/>
    <w:rsid w:val="0042422C"/>
    <w:rsid w:val="004267B4"/>
    <w:rsid w:val="004331C9"/>
    <w:rsid w:val="00433D62"/>
    <w:rsid w:val="00434495"/>
    <w:rsid w:val="004353BF"/>
    <w:rsid w:val="00437380"/>
    <w:rsid w:val="00440D3F"/>
    <w:rsid w:val="0044543A"/>
    <w:rsid w:val="00446080"/>
    <w:rsid w:val="004502DA"/>
    <w:rsid w:val="004506C6"/>
    <w:rsid w:val="00451278"/>
    <w:rsid w:val="00453237"/>
    <w:rsid w:val="00456E59"/>
    <w:rsid w:val="0046128D"/>
    <w:rsid w:val="004654CE"/>
    <w:rsid w:val="00476F78"/>
    <w:rsid w:val="00486AF0"/>
    <w:rsid w:val="0049166D"/>
    <w:rsid w:val="004917E4"/>
    <w:rsid w:val="004A4499"/>
    <w:rsid w:val="004A7913"/>
    <w:rsid w:val="004B2C6B"/>
    <w:rsid w:val="004B353E"/>
    <w:rsid w:val="004D0F18"/>
    <w:rsid w:val="004D1AD7"/>
    <w:rsid w:val="004D495A"/>
    <w:rsid w:val="004E0241"/>
    <w:rsid w:val="004E2BC9"/>
    <w:rsid w:val="004E4624"/>
    <w:rsid w:val="004E4F62"/>
    <w:rsid w:val="004F0A83"/>
    <w:rsid w:val="00505105"/>
    <w:rsid w:val="00507653"/>
    <w:rsid w:val="005079AD"/>
    <w:rsid w:val="005162CA"/>
    <w:rsid w:val="00527213"/>
    <w:rsid w:val="005331A1"/>
    <w:rsid w:val="00540488"/>
    <w:rsid w:val="005416F6"/>
    <w:rsid w:val="00545F1F"/>
    <w:rsid w:val="005533F4"/>
    <w:rsid w:val="00562987"/>
    <w:rsid w:val="00563F01"/>
    <w:rsid w:val="005649CA"/>
    <w:rsid w:val="00564C0C"/>
    <w:rsid w:val="005726E5"/>
    <w:rsid w:val="005762D6"/>
    <w:rsid w:val="00577775"/>
    <w:rsid w:val="005806C3"/>
    <w:rsid w:val="005814A5"/>
    <w:rsid w:val="005825D0"/>
    <w:rsid w:val="0058308F"/>
    <w:rsid w:val="0058366A"/>
    <w:rsid w:val="0058727C"/>
    <w:rsid w:val="00591401"/>
    <w:rsid w:val="005A0596"/>
    <w:rsid w:val="005A10C8"/>
    <w:rsid w:val="005A6BE8"/>
    <w:rsid w:val="005B6271"/>
    <w:rsid w:val="005C4C67"/>
    <w:rsid w:val="005C6D45"/>
    <w:rsid w:val="005C704F"/>
    <w:rsid w:val="005D36DF"/>
    <w:rsid w:val="005D51C8"/>
    <w:rsid w:val="005E4CFE"/>
    <w:rsid w:val="005E726A"/>
    <w:rsid w:val="005E75B0"/>
    <w:rsid w:val="005F5853"/>
    <w:rsid w:val="00602232"/>
    <w:rsid w:val="0061028A"/>
    <w:rsid w:val="00612076"/>
    <w:rsid w:val="00622217"/>
    <w:rsid w:val="006222A8"/>
    <w:rsid w:val="00626263"/>
    <w:rsid w:val="0063161A"/>
    <w:rsid w:val="00633C47"/>
    <w:rsid w:val="006376B6"/>
    <w:rsid w:val="00642D88"/>
    <w:rsid w:val="00656004"/>
    <w:rsid w:val="00660B4C"/>
    <w:rsid w:val="00661F5B"/>
    <w:rsid w:val="006732C2"/>
    <w:rsid w:val="006744BE"/>
    <w:rsid w:val="00674C4D"/>
    <w:rsid w:val="00677068"/>
    <w:rsid w:val="0068006C"/>
    <w:rsid w:val="0068087A"/>
    <w:rsid w:val="00683BE4"/>
    <w:rsid w:val="0068787F"/>
    <w:rsid w:val="00696A4F"/>
    <w:rsid w:val="006A064A"/>
    <w:rsid w:val="006A10D6"/>
    <w:rsid w:val="006A1970"/>
    <w:rsid w:val="006A3A8A"/>
    <w:rsid w:val="006A5203"/>
    <w:rsid w:val="006A547B"/>
    <w:rsid w:val="006A60A1"/>
    <w:rsid w:val="006B10CA"/>
    <w:rsid w:val="006B2441"/>
    <w:rsid w:val="006B40D6"/>
    <w:rsid w:val="006B6802"/>
    <w:rsid w:val="006C0A95"/>
    <w:rsid w:val="006C1FA0"/>
    <w:rsid w:val="006C6628"/>
    <w:rsid w:val="006C6DD2"/>
    <w:rsid w:val="006C6F5F"/>
    <w:rsid w:val="006D171C"/>
    <w:rsid w:val="006D1DC3"/>
    <w:rsid w:val="006D3A34"/>
    <w:rsid w:val="006D3BE7"/>
    <w:rsid w:val="006D3C1C"/>
    <w:rsid w:val="006D6664"/>
    <w:rsid w:val="006E05D6"/>
    <w:rsid w:val="006E1176"/>
    <w:rsid w:val="006F313D"/>
    <w:rsid w:val="006F50E4"/>
    <w:rsid w:val="00700DAD"/>
    <w:rsid w:val="00700E9D"/>
    <w:rsid w:val="007044FA"/>
    <w:rsid w:val="00707C23"/>
    <w:rsid w:val="00712D94"/>
    <w:rsid w:val="00713F3E"/>
    <w:rsid w:val="00714696"/>
    <w:rsid w:val="007236FA"/>
    <w:rsid w:val="00723F3E"/>
    <w:rsid w:val="00732FD2"/>
    <w:rsid w:val="00740BEF"/>
    <w:rsid w:val="00741F4D"/>
    <w:rsid w:val="007426CF"/>
    <w:rsid w:val="0074323D"/>
    <w:rsid w:val="0075202B"/>
    <w:rsid w:val="00752823"/>
    <w:rsid w:val="00767E0A"/>
    <w:rsid w:val="0078214E"/>
    <w:rsid w:val="00783844"/>
    <w:rsid w:val="007864E2"/>
    <w:rsid w:val="00786A1C"/>
    <w:rsid w:val="007939FC"/>
    <w:rsid w:val="007943B2"/>
    <w:rsid w:val="00794779"/>
    <w:rsid w:val="007A1901"/>
    <w:rsid w:val="007A2A7C"/>
    <w:rsid w:val="007A483D"/>
    <w:rsid w:val="007A6A75"/>
    <w:rsid w:val="007D2A14"/>
    <w:rsid w:val="007D2BA8"/>
    <w:rsid w:val="007D5BA0"/>
    <w:rsid w:val="007E31F3"/>
    <w:rsid w:val="007F6D22"/>
    <w:rsid w:val="00806227"/>
    <w:rsid w:val="0081004D"/>
    <w:rsid w:val="008129E2"/>
    <w:rsid w:val="00812D9A"/>
    <w:rsid w:val="00813BF5"/>
    <w:rsid w:val="008405D1"/>
    <w:rsid w:val="00847B41"/>
    <w:rsid w:val="008554EA"/>
    <w:rsid w:val="00856619"/>
    <w:rsid w:val="008644BF"/>
    <w:rsid w:val="008653C1"/>
    <w:rsid w:val="0086662E"/>
    <w:rsid w:val="00876430"/>
    <w:rsid w:val="00880F5F"/>
    <w:rsid w:val="0088147E"/>
    <w:rsid w:val="0088199C"/>
    <w:rsid w:val="0089437A"/>
    <w:rsid w:val="00894C95"/>
    <w:rsid w:val="008A3106"/>
    <w:rsid w:val="008B2C59"/>
    <w:rsid w:val="008B628D"/>
    <w:rsid w:val="008B6922"/>
    <w:rsid w:val="008B784D"/>
    <w:rsid w:val="008C6D71"/>
    <w:rsid w:val="008C759B"/>
    <w:rsid w:val="008C7939"/>
    <w:rsid w:val="008D40BA"/>
    <w:rsid w:val="008E33A3"/>
    <w:rsid w:val="008E46DE"/>
    <w:rsid w:val="008E57E2"/>
    <w:rsid w:val="008F0306"/>
    <w:rsid w:val="008F0CBC"/>
    <w:rsid w:val="008F116F"/>
    <w:rsid w:val="008F5E88"/>
    <w:rsid w:val="00904377"/>
    <w:rsid w:val="00904F5D"/>
    <w:rsid w:val="00911BBE"/>
    <w:rsid w:val="00912F37"/>
    <w:rsid w:val="009143FB"/>
    <w:rsid w:val="00920794"/>
    <w:rsid w:val="00921E87"/>
    <w:rsid w:val="00934EA4"/>
    <w:rsid w:val="00937456"/>
    <w:rsid w:val="00944492"/>
    <w:rsid w:val="0094611B"/>
    <w:rsid w:val="00963565"/>
    <w:rsid w:val="0096568B"/>
    <w:rsid w:val="00977785"/>
    <w:rsid w:val="00981E01"/>
    <w:rsid w:val="00983930"/>
    <w:rsid w:val="0098568B"/>
    <w:rsid w:val="009922BD"/>
    <w:rsid w:val="009A194A"/>
    <w:rsid w:val="009A2EA4"/>
    <w:rsid w:val="009C2BEF"/>
    <w:rsid w:val="009C2DA5"/>
    <w:rsid w:val="009C6DE4"/>
    <w:rsid w:val="009D08EA"/>
    <w:rsid w:val="009D46D4"/>
    <w:rsid w:val="009D6C1A"/>
    <w:rsid w:val="009E0329"/>
    <w:rsid w:val="009E33F9"/>
    <w:rsid w:val="009E5D41"/>
    <w:rsid w:val="009E6146"/>
    <w:rsid w:val="009E6FBE"/>
    <w:rsid w:val="009F7382"/>
    <w:rsid w:val="00A00E19"/>
    <w:rsid w:val="00A014D8"/>
    <w:rsid w:val="00A0171A"/>
    <w:rsid w:val="00A06271"/>
    <w:rsid w:val="00A06DFD"/>
    <w:rsid w:val="00A12ED5"/>
    <w:rsid w:val="00A1394C"/>
    <w:rsid w:val="00A2143C"/>
    <w:rsid w:val="00A31EEB"/>
    <w:rsid w:val="00A40DDB"/>
    <w:rsid w:val="00A4396A"/>
    <w:rsid w:val="00A43BC3"/>
    <w:rsid w:val="00A452ED"/>
    <w:rsid w:val="00A51380"/>
    <w:rsid w:val="00A538DB"/>
    <w:rsid w:val="00A54569"/>
    <w:rsid w:val="00A55A13"/>
    <w:rsid w:val="00A576D2"/>
    <w:rsid w:val="00A630D0"/>
    <w:rsid w:val="00A65595"/>
    <w:rsid w:val="00A67D21"/>
    <w:rsid w:val="00A70E79"/>
    <w:rsid w:val="00A71B8C"/>
    <w:rsid w:val="00A73927"/>
    <w:rsid w:val="00A87B49"/>
    <w:rsid w:val="00A919AC"/>
    <w:rsid w:val="00A93925"/>
    <w:rsid w:val="00A96EA4"/>
    <w:rsid w:val="00A97B2A"/>
    <w:rsid w:val="00AA4912"/>
    <w:rsid w:val="00AB26AB"/>
    <w:rsid w:val="00AB3E0E"/>
    <w:rsid w:val="00AB704D"/>
    <w:rsid w:val="00AB7064"/>
    <w:rsid w:val="00AB7A6D"/>
    <w:rsid w:val="00AC233E"/>
    <w:rsid w:val="00AD3EED"/>
    <w:rsid w:val="00AD78CA"/>
    <w:rsid w:val="00AE1D29"/>
    <w:rsid w:val="00AE2ED8"/>
    <w:rsid w:val="00AE473E"/>
    <w:rsid w:val="00AF1BF3"/>
    <w:rsid w:val="00AF6C88"/>
    <w:rsid w:val="00B01693"/>
    <w:rsid w:val="00B01B1F"/>
    <w:rsid w:val="00B04C1B"/>
    <w:rsid w:val="00B05984"/>
    <w:rsid w:val="00B15861"/>
    <w:rsid w:val="00B15E6A"/>
    <w:rsid w:val="00B2544C"/>
    <w:rsid w:val="00B3302B"/>
    <w:rsid w:val="00B3336F"/>
    <w:rsid w:val="00B35426"/>
    <w:rsid w:val="00B379FC"/>
    <w:rsid w:val="00B45E84"/>
    <w:rsid w:val="00B502BD"/>
    <w:rsid w:val="00B51D46"/>
    <w:rsid w:val="00B640D0"/>
    <w:rsid w:val="00B66BF0"/>
    <w:rsid w:val="00B7158F"/>
    <w:rsid w:val="00B73457"/>
    <w:rsid w:val="00B85AFD"/>
    <w:rsid w:val="00B90F14"/>
    <w:rsid w:val="00B94B87"/>
    <w:rsid w:val="00B95C1A"/>
    <w:rsid w:val="00B9605A"/>
    <w:rsid w:val="00BA0316"/>
    <w:rsid w:val="00BA203B"/>
    <w:rsid w:val="00BC137C"/>
    <w:rsid w:val="00BC5843"/>
    <w:rsid w:val="00BD010A"/>
    <w:rsid w:val="00BD4BDE"/>
    <w:rsid w:val="00BE4C0E"/>
    <w:rsid w:val="00BF4990"/>
    <w:rsid w:val="00BF5A28"/>
    <w:rsid w:val="00BF6C47"/>
    <w:rsid w:val="00BF7062"/>
    <w:rsid w:val="00BF7A97"/>
    <w:rsid w:val="00C025E6"/>
    <w:rsid w:val="00C03705"/>
    <w:rsid w:val="00C11FF9"/>
    <w:rsid w:val="00C12AA2"/>
    <w:rsid w:val="00C13898"/>
    <w:rsid w:val="00C13EF3"/>
    <w:rsid w:val="00C17D74"/>
    <w:rsid w:val="00C23E30"/>
    <w:rsid w:val="00C349A6"/>
    <w:rsid w:val="00C417EE"/>
    <w:rsid w:val="00C46DB5"/>
    <w:rsid w:val="00C52BEF"/>
    <w:rsid w:val="00C579A8"/>
    <w:rsid w:val="00C62927"/>
    <w:rsid w:val="00C763CB"/>
    <w:rsid w:val="00C91CED"/>
    <w:rsid w:val="00C94E61"/>
    <w:rsid w:val="00CA712F"/>
    <w:rsid w:val="00CA7A55"/>
    <w:rsid w:val="00CB1E90"/>
    <w:rsid w:val="00CB428D"/>
    <w:rsid w:val="00CB48EE"/>
    <w:rsid w:val="00CC0934"/>
    <w:rsid w:val="00CC5087"/>
    <w:rsid w:val="00CD6DF5"/>
    <w:rsid w:val="00CE1EE5"/>
    <w:rsid w:val="00CE2054"/>
    <w:rsid w:val="00CF320E"/>
    <w:rsid w:val="00CF3890"/>
    <w:rsid w:val="00CF69F2"/>
    <w:rsid w:val="00D12CD3"/>
    <w:rsid w:val="00D14865"/>
    <w:rsid w:val="00D15B8B"/>
    <w:rsid w:val="00D15DB2"/>
    <w:rsid w:val="00D223E9"/>
    <w:rsid w:val="00D2427B"/>
    <w:rsid w:val="00D34772"/>
    <w:rsid w:val="00D35B2A"/>
    <w:rsid w:val="00D36135"/>
    <w:rsid w:val="00D47C60"/>
    <w:rsid w:val="00D47EE8"/>
    <w:rsid w:val="00D52783"/>
    <w:rsid w:val="00D52B11"/>
    <w:rsid w:val="00D5326A"/>
    <w:rsid w:val="00D56F50"/>
    <w:rsid w:val="00D67D8E"/>
    <w:rsid w:val="00D717D8"/>
    <w:rsid w:val="00D971FB"/>
    <w:rsid w:val="00DA352A"/>
    <w:rsid w:val="00DA4616"/>
    <w:rsid w:val="00DB120C"/>
    <w:rsid w:val="00DB7F43"/>
    <w:rsid w:val="00DC1265"/>
    <w:rsid w:val="00DC3299"/>
    <w:rsid w:val="00DC46BD"/>
    <w:rsid w:val="00DD0234"/>
    <w:rsid w:val="00DD166D"/>
    <w:rsid w:val="00DE052E"/>
    <w:rsid w:val="00DE0CFE"/>
    <w:rsid w:val="00DE106F"/>
    <w:rsid w:val="00DE1848"/>
    <w:rsid w:val="00DE1929"/>
    <w:rsid w:val="00DE6094"/>
    <w:rsid w:val="00DE67B8"/>
    <w:rsid w:val="00DF1F82"/>
    <w:rsid w:val="00DF3267"/>
    <w:rsid w:val="00E0226F"/>
    <w:rsid w:val="00E030BB"/>
    <w:rsid w:val="00E05188"/>
    <w:rsid w:val="00E07A3C"/>
    <w:rsid w:val="00E11E29"/>
    <w:rsid w:val="00E12878"/>
    <w:rsid w:val="00E13ABD"/>
    <w:rsid w:val="00E15AA0"/>
    <w:rsid w:val="00E17728"/>
    <w:rsid w:val="00E22433"/>
    <w:rsid w:val="00E2277A"/>
    <w:rsid w:val="00E26088"/>
    <w:rsid w:val="00E301EE"/>
    <w:rsid w:val="00E31A84"/>
    <w:rsid w:val="00E33217"/>
    <w:rsid w:val="00E524AC"/>
    <w:rsid w:val="00E7237D"/>
    <w:rsid w:val="00E728D0"/>
    <w:rsid w:val="00E91C1F"/>
    <w:rsid w:val="00E9251F"/>
    <w:rsid w:val="00EA1292"/>
    <w:rsid w:val="00EA4D41"/>
    <w:rsid w:val="00EB4A8A"/>
    <w:rsid w:val="00EB6D8F"/>
    <w:rsid w:val="00EB771D"/>
    <w:rsid w:val="00EB7729"/>
    <w:rsid w:val="00EC7134"/>
    <w:rsid w:val="00ED2325"/>
    <w:rsid w:val="00ED292A"/>
    <w:rsid w:val="00ED570C"/>
    <w:rsid w:val="00ED756A"/>
    <w:rsid w:val="00EE18FB"/>
    <w:rsid w:val="00EE26B0"/>
    <w:rsid w:val="00EF3ACE"/>
    <w:rsid w:val="00F009E3"/>
    <w:rsid w:val="00F05E14"/>
    <w:rsid w:val="00F07BF6"/>
    <w:rsid w:val="00F124D6"/>
    <w:rsid w:val="00F127ED"/>
    <w:rsid w:val="00F14D10"/>
    <w:rsid w:val="00F1733C"/>
    <w:rsid w:val="00F17613"/>
    <w:rsid w:val="00F17F75"/>
    <w:rsid w:val="00F213A6"/>
    <w:rsid w:val="00F267E1"/>
    <w:rsid w:val="00F27F7D"/>
    <w:rsid w:val="00F30519"/>
    <w:rsid w:val="00F35400"/>
    <w:rsid w:val="00F35BA7"/>
    <w:rsid w:val="00F36D2D"/>
    <w:rsid w:val="00F41E55"/>
    <w:rsid w:val="00F42D40"/>
    <w:rsid w:val="00F44CBD"/>
    <w:rsid w:val="00F451C7"/>
    <w:rsid w:val="00F47460"/>
    <w:rsid w:val="00F50CCB"/>
    <w:rsid w:val="00F51006"/>
    <w:rsid w:val="00F522D9"/>
    <w:rsid w:val="00F533E9"/>
    <w:rsid w:val="00F54CD6"/>
    <w:rsid w:val="00F54E53"/>
    <w:rsid w:val="00F56AF5"/>
    <w:rsid w:val="00F56EA7"/>
    <w:rsid w:val="00F66825"/>
    <w:rsid w:val="00F77336"/>
    <w:rsid w:val="00F80F1E"/>
    <w:rsid w:val="00F82227"/>
    <w:rsid w:val="00F973FC"/>
    <w:rsid w:val="00FA001A"/>
    <w:rsid w:val="00FA0740"/>
    <w:rsid w:val="00FA3451"/>
    <w:rsid w:val="00FA492F"/>
    <w:rsid w:val="00FB1316"/>
    <w:rsid w:val="00FB19DE"/>
    <w:rsid w:val="00FB5DB1"/>
    <w:rsid w:val="00FC7643"/>
    <w:rsid w:val="00FC7850"/>
    <w:rsid w:val="00FD2057"/>
    <w:rsid w:val="00FD316B"/>
    <w:rsid w:val="00FE08F5"/>
    <w:rsid w:val="00FE13EA"/>
    <w:rsid w:val="00FE15A6"/>
    <w:rsid w:val="00FE65E0"/>
    <w:rsid w:val="00FF19B6"/>
    <w:rsid w:val="00FF1E08"/>
    <w:rsid w:val="00FF505E"/>
    <w:rsid w:val="00FF557A"/>
    <w:rsid w:val="00FF75FA"/>
    <w:rsid w:val="00FF7F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A036"/>
  <w15:docId w15:val="{DB4C7041-39DE-4195-9F71-B7D1A324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04D"/>
  </w:style>
  <w:style w:type="paragraph" w:styleId="Ttulo1">
    <w:name w:val="heading 1"/>
    <w:basedOn w:val="Normal"/>
    <w:next w:val="Normal"/>
    <w:link w:val="Ttulo1Char"/>
    <w:uiPriority w:val="9"/>
    <w:qFormat/>
    <w:rsid w:val="00F35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C6DE4"/>
    <w:rPr>
      <w:color w:val="0000FF" w:themeColor="hyperlink"/>
      <w:u w:val="single"/>
    </w:rPr>
  </w:style>
  <w:style w:type="character" w:styleId="HiperlinkVisitado">
    <w:name w:val="FollowedHyperlink"/>
    <w:basedOn w:val="Fontepargpadro"/>
    <w:uiPriority w:val="99"/>
    <w:semiHidden/>
    <w:unhideWhenUsed/>
    <w:rsid w:val="009C6DE4"/>
    <w:rPr>
      <w:color w:val="800080" w:themeColor="followedHyperlink"/>
      <w:u w:val="single"/>
    </w:rPr>
  </w:style>
  <w:style w:type="paragraph" w:styleId="NormalWeb">
    <w:name w:val="Normal (Web)"/>
    <w:basedOn w:val="Normal"/>
    <w:uiPriority w:val="99"/>
    <w:semiHidden/>
    <w:unhideWhenUsed/>
    <w:rsid w:val="002706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270656"/>
  </w:style>
  <w:style w:type="character" w:styleId="Forte">
    <w:name w:val="Strong"/>
    <w:basedOn w:val="Fontepargpadro"/>
    <w:uiPriority w:val="22"/>
    <w:qFormat/>
    <w:rsid w:val="00270656"/>
    <w:rPr>
      <w:b/>
      <w:bCs/>
    </w:rPr>
  </w:style>
  <w:style w:type="paragraph" w:styleId="Textodenotaderodap">
    <w:name w:val="footnote text"/>
    <w:basedOn w:val="Normal"/>
    <w:link w:val="TextodenotaderodapChar"/>
    <w:uiPriority w:val="99"/>
    <w:semiHidden/>
    <w:unhideWhenUsed/>
    <w:rsid w:val="00B0169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01693"/>
    <w:rPr>
      <w:sz w:val="20"/>
      <w:szCs w:val="20"/>
    </w:rPr>
  </w:style>
  <w:style w:type="character" w:styleId="Refdenotaderodap">
    <w:name w:val="footnote reference"/>
    <w:basedOn w:val="Fontepargpadro"/>
    <w:uiPriority w:val="99"/>
    <w:semiHidden/>
    <w:unhideWhenUsed/>
    <w:rsid w:val="00B01693"/>
    <w:rPr>
      <w:vertAlign w:val="superscript"/>
    </w:rPr>
  </w:style>
  <w:style w:type="paragraph" w:styleId="Cabealho">
    <w:name w:val="header"/>
    <w:basedOn w:val="Normal"/>
    <w:link w:val="CabealhoChar"/>
    <w:uiPriority w:val="99"/>
    <w:unhideWhenUsed/>
    <w:rsid w:val="008D40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40BA"/>
  </w:style>
  <w:style w:type="paragraph" w:styleId="Rodap">
    <w:name w:val="footer"/>
    <w:basedOn w:val="Normal"/>
    <w:link w:val="RodapChar"/>
    <w:uiPriority w:val="99"/>
    <w:unhideWhenUsed/>
    <w:rsid w:val="008D40BA"/>
    <w:pPr>
      <w:tabs>
        <w:tab w:val="center" w:pos="4252"/>
        <w:tab w:val="right" w:pos="8504"/>
      </w:tabs>
      <w:spacing w:after="0" w:line="240" w:lineRule="auto"/>
    </w:pPr>
  </w:style>
  <w:style w:type="character" w:customStyle="1" w:styleId="RodapChar">
    <w:name w:val="Rodapé Char"/>
    <w:basedOn w:val="Fontepargpadro"/>
    <w:link w:val="Rodap"/>
    <w:uiPriority w:val="99"/>
    <w:rsid w:val="008D40BA"/>
  </w:style>
  <w:style w:type="character" w:customStyle="1" w:styleId="Ttulo1Char">
    <w:name w:val="Título 1 Char"/>
    <w:basedOn w:val="Fontepargpadro"/>
    <w:link w:val="Ttulo1"/>
    <w:uiPriority w:val="9"/>
    <w:rsid w:val="00F35BA7"/>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5A10C8"/>
    <w:pPr>
      <w:ind w:left="720"/>
      <w:contextualSpacing/>
    </w:pPr>
  </w:style>
  <w:style w:type="character" w:styleId="Refdecomentrio">
    <w:name w:val="annotation reference"/>
    <w:basedOn w:val="Fontepargpadro"/>
    <w:uiPriority w:val="99"/>
    <w:semiHidden/>
    <w:unhideWhenUsed/>
    <w:rsid w:val="00E15AA0"/>
    <w:rPr>
      <w:sz w:val="16"/>
      <w:szCs w:val="16"/>
    </w:rPr>
  </w:style>
  <w:style w:type="paragraph" w:styleId="Textodecomentrio">
    <w:name w:val="annotation text"/>
    <w:basedOn w:val="Normal"/>
    <w:link w:val="TextodecomentrioChar"/>
    <w:uiPriority w:val="99"/>
    <w:semiHidden/>
    <w:unhideWhenUsed/>
    <w:rsid w:val="00E15AA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15AA0"/>
    <w:rPr>
      <w:sz w:val="20"/>
      <w:szCs w:val="20"/>
    </w:rPr>
  </w:style>
  <w:style w:type="paragraph" w:styleId="Assuntodocomentrio">
    <w:name w:val="annotation subject"/>
    <w:basedOn w:val="Textodecomentrio"/>
    <w:next w:val="Textodecomentrio"/>
    <w:link w:val="AssuntodocomentrioChar"/>
    <w:uiPriority w:val="99"/>
    <w:semiHidden/>
    <w:unhideWhenUsed/>
    <w:rsid w:val="00E15AA0"/>
    <w:rPr>
      <w:b/>
      <w:bCs/>
    </w:rPr>
  </w:style>
  <w:style w:type="character" w:customStyle="1" w:styleId="AssuntodocomentrioChar">
    <w:name w:val="Assunto do comentário Char"/>
    <w:basedOn w:val="TextodecomentrioChar"/>
    <w:link w:val="Assuntodocomentrio"/>
    <w:uiPriority w:val="99"/>
    <w:semiHidden/>
    <w:rsid w:val="00E15AA0"/>
    <w:rPr>
      <w:b/>
      <w:bCs/>
      <w:sz w:val="20"/>
      <w:szCs w:val="20"/>
    </w:rPr>
  </w:style>
  <w:style w:type="paragraph" w:styleId="Textodebalo">
    <w:name w:val="Balloon Text"/>
    <w:basedOn w:val="Normal"/>
    <w:link w:val="TextodebaloChar"/>
    <w:uiPriority w:val="99"/>
    <w:semiHidden/>
    <w:unhideWhenUsed/>
    <w:rsid w:val="00E15A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5AA0"/>
    <w:rPr>
      <w:rFonts w:ascii="Tahoma" w:hAnsi="Tahoma" w:cs="Tahoma"/>
      <w:sz w:val="16"/>
      <w:szCs w:val="16"/>
    </w:rPr>
  </w:style>
  <w:style w:type="paragraph" w:styleId="Reviso">
    <w:name w:val="Revision"/>
    <w:hidden/>
    <w:uiPriority w:val="99"/>
    <w:semiHidden/>
    <w:rsid w:val="003C41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94084">
      <w:bodyDiv w:val="1"/>
      <w:marLeft w:val="0"/>
      <w:marRight w:val="0"/>
      <w:marTop w:val="0"/>
      <w:marBottom w:val="0"/>
      <w:divBdr>
        <w:top w:val="none" w:sz="0" w:space="0" w:color="auto"/>
        <w:left w:val="none" w:sz="0" w:space="0" w:color="auto"/>
        <w:bottom w:val="none" w:sz="0" w:space="0" w:color="auto"/>
        <w:right w:val="none" w:sz="0" w:space="0" w:color="auto"/>
      </w:divBdr>
    </w:div>
    <w:div w:id="248005637">
      <w:bodyDiv w:val="1"/>
      <w:marLeft w:val="0"/>
      <w:marRight w:val="0"/>
      <w:marTop w:val="0"/>
      <w:marBottom w:val="0"/>
      <w:divBdr>
        <w:top w:val="none" w:sz="0" w:space="0" w:color="auto"/>
        <w:left w:val="none" w:sz="0" w:space="0" w:color="auto"/>
        <w:bottom w:val="none" w:sz="0" w:space="0" w:color="auto"/>
        <w:right w:val="none" w:sz="0" w:space="0" w:color="auto"/>
      </w:divBdr>
    </w:div>
    <w:div w:id="489759530">
      <w:bodyDiv w:val="1"/>
      <w:marLeft w:val="0"/>
      <w:marRight w:val="0"/>
      <w:marTop w:val="0"/>
      <w:marBottom w:val="0"/>
      <w:divBdr>
        <w:top w:val="none" w:sz="0" w:space="0" w:color="auto"/>
        <w:left w:val="none" w:sz="0" w:space="0" w:color="auto"/>
        <w:bottom w:val="none" w:sz="0" w:space="0" w:color="auto"/>
        <w:right w:val="none" w:sz="0" w:space="0" w:color="auto"/>
      </w:divBdr>
    </w:div>
    <w:div w:id="691420379">
      <w:bodyDiv w:val="1"/>
      <w:marLeft w:val="0"/>
      <w:marRight w:val="0"/>
      <w:marTop w:val="0"/>
      <w:marBottom w:val="0"/>
      <w:divBdr>
        <w:top w:val="none" w:sz="0" w:space="0" w:color="auto"/>
        <w:left w:val="none" w:sz="0" w:space="0" w:color="auto"/>
        <w:bottom w:val="none" w:sz="0" w:space="0" w:color="auto"/>
        <w:right w:val="none" w:sz="0" w:space="0" w:color="auto"/>
      </w:divBdr>
    </w:div>
    <w:div w:id="1107509685">
      <w:bodyDiv w:val="1"/>
      <w:marLeft w:val="0"/>
      <w:marRight w:val="0"/>
      <w:marTop w:val="0"/>
      <w:marBottom w:val="0"/>
      <w:divBdr>
        <w:top w:val="none" w:sz="0" w:space="0" w:color="auto"/>
        <w:left w:val="none" w:sz="0" w:space="0" w:color="auto"/>
        <w:bottom w:val="none" w:sz="0" w:space="0" w:color="auto"/>
        <w:right w:val="none" w:sz="0" w:space="0" w:color="auto"/>
      </w:divBdr>
    </w:div>
    <w:div w:id="123085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upload.wikimedia.org/wikipedia/commons/thumb/a/ae/Flag_of_the_United_Kingdom.svg/1280px-Flag_of_the_United_Kingdom.svg.png" TargetMode="External"/><Relationship Id="rId13" Type="http://schemas.openxmlformats.org/officeDocument/2006/relationships/hyperlink" Target="https://commons.wikimedia.org/wiki/File:High_Court_of_Australia,_ACT_-_perspective_controlled.jpg" TargetMode="External"/><Relationship Id="rId3" Type="http://schemas.openxmlformats.org/officeDocument/2006/relationships/hyperlink" Target="https://commons.wikimedia.org/wiki/File:USSupremeCourtWestFacade.JPG" TargetMode="External"/><Relationship Id="rId7" Type="http://schemas.openxmlformats.org/officeDocument/2006/relationships/hyperlink" Target="https://upload.wikimedia.org/wikipedia/commons/d/dd/Palacio_de_justicia.JPG" TargetMode="External"/><Relationship Id="rId12" Type="http://schemas.openxmlformats.org/officeDocument/2006/relationships/hyperlink" Target="https://upload.wikimedia.org/wikipedia/commons/thumb/b/b9/Flag_of_Australia.svg/2000px-Flag_of_Australia.svg.png" TargetMode="External"/><Relationship Id="rId2" Type="http://schemas.openxmlformats.org/officeDocument/2006/relationships/hyperlink" Target="https://armstrongmedia.s3.amazonaws.com/wp-content/uploads/2016/04/Taft-William.jpg" TargetMode="External"/><Relationship Id="rId1" Type="http://schemas.openxmlformats.org/officeDocument/2006/relationships/hyperlink" Target="https://upload.wikimedia.org/wikipedia/commons/thumb/a/a4/Flag_of_the_United_States.svg/1280px-Flag_of_the_United_States.svg.png" TargetMode="External"/><Relationship Id="rId6" Type="http://schemas.openxmlformats.org/officeDocument/2006/relationships/hyperlink" Target="https://cdn.pixabay.com/photo/2013/07/13/14/14/argentina-162229_960_720.png" TargetMode="External"/><Relationship Id="rId11" Type="http://schemas.openxmlformats.org/officeDocument/2006/relationships/hyperlink" Target="https://commons.wikimedia.org/wiki/File:Ottawa_-_ON_-_Oberster_Gerichtshof_von_Kanada.jpg?uselang=pt-br" TargetMode="External"/><Relationship Id="rId5" Type="http://schemas.openxmlformats.org/officeDocument/2006/relationships/hyperlink" Target="https://upload.wikimedia.org/wikipedia/commons/thumb/e/ee/Karlsruhe_Erbgro%C3%9Fherzogliches_Palais.jpg/1024px-Karlsruhe_Erbgro%C3%9Fherzogliches_Palais.jpg" TargetMode="External"/><Relationship Id="rId10" Type="http://schemas.openxmlformats.org/officeDocument/2006/relationships/hyperlink" Target="https://upload.wikimedia.org/wikipedia/commons/thumb/c/cf/Flag_of_Canada.svg/1280px-Flag_of_Canada.svg.png" TargetMode="External"/><Relationship Id="rId4" Type="http://schemas.openxmlformats.org/officeDocument/2006/relationships/hyperlink" Target="https://upload.wikimedia.org/wikipedia/commons/thumb/b/ba/Flag_of_Germany.svg/1280px-Flag_of_Germany.svg.png" TargetMode="External"/><Relationship Id="rId9" Type="http://schemas.openxmlformats.org/officeDocument/2006/relationships/hyperlink" Target="https://upload.wikimedia.org/wikipedia/commons/thumb/4/4d/Middlesex_Guildhall_16_May_2011.jpg/1024px-Middlesex_Guildhall_16_May_2011.jp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hyperlink" Target="http://www.legislation.gov.uk/ukpga/1934/40/pdfs/ukpga_19340040_en.pdf?timeline=true" TargetMode="External"/><Relationship Id="rId7" Type="http://schemas.openxmlformats.org/officeDocument/2006/relationships/endnotes" Target="endnotes.xml"/><Relationship Id="rId12" Type="http://schemas.openxmlformats.org/officeDocument/2006/relationships/hyperlink" Target="https://www.supremecourt.gov/ctrules/2013RulesoftheCourt.pdf"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ir.lawnet.fordham.edu/cgi/viewcontent.cgi?article=2556&amp;context=fl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2.jpe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jota.info/especiais/intermitencias-da-arguicao-e-jurisdicao-constitucional-02122016" TargetMode="Externa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supremecourt.gov/faq.aspx" TargetMode="External"/><Relationship Id="rId22" Type="http://schemas.openxmlformats.org/officeDocument/2006/relationships/image" Target="media/image10.jpeg"/><Relationship Id="rId27" Type="http://schemas.openxmlformats.org/officeDocument/2006/relationships/hyperlink" Target="http://www.stf.jus.br/ARQUIVO/NORMA/EMENDAREGIMENTAL002-1985.PDF" TargetMode="External"/><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publications.parliament.uk/pa/ld199697/ldinfo/ld08judg/bluebook/bluebk-1.htm" TargetMode="External"/><Relationship Id="rId1" Type="http://schemas.openxmlformats.org/officeDocument/2006/relationships/hyperlink" Target="http://www.mspc.eng.br/temdiv/const_usa01.s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A78C66B-3BE3-4CF6-BCE9-4C60FD53C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7416</Words>
  <Characters>40051</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Supremo Tribunal Federal</Company>
  <LinksUpToDate>false</LinksUpToDate>
  <CharactersWithSpaces>47373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Abhner Youssif Mota Arabi</dc:creator>
  <cp:lastModifiedBy>Cristiana Sales Marques da Cruz Oliveira</cp:lastModifiedBy>
  <cp:revision>8</cp:revision>
  <dcterms:created xsi:type="dcterms:W3CDTF">2017-06-16T21:01:00Z</dcterms:created>
  <dcterms:modified xsi:type="dcterms:W3CDTF">2017-08-04T17:06:00Z</dcterms:modified>
</cp:coreProperties>
</file>