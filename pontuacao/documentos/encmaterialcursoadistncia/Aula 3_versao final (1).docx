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7C" w:rsidRDefault="00A5197C" w:rsidP="00FB70B4">
      <w:pPr>
        <w:pStyle w:val="Ttulo1"/>
      </w:pPr>
      <w:r>
        <w:t>Caminhos da pontuação: entenda as orações adjetivas</w:t>
      </w:r>
    </w:p>
    <w:p w:rsidR="00A96AFA" w:rsidRDefault="00A96AFA" w:rsidP="00FB70B4">
      <w:pPr>
        <w:pStyle w:val="Ttulo2"/>
        <w:jc w:val="center"/>
      </w:pPr>
      <w:r>
        <w:t>AULA 3 – Quem restringe quando deveria virgular acaba tendo de se explicar!</w:t>
      </w:r>
    </w:p>
    <w:p w:rsidR="00A96AFA" w:rsidRDefault="00A96AFA" w:rsidP="00A96AFA"/>
    <w:p w:rsidR="00A96AFA" w:rsidRDefault="00A96AFA" w:rsidP="00A96AFA">
      <w:r>
        <w:t xml:space="preserve">Um olá para você, </w:t>
      </w:r>
      <w:r w:rsidRPr="00A96AFA">
        <w:rPr>
          <w:u w:val="single"/>
        </w:rPr>
        <w:t>que já identifica rapidamente uma oração adjetiva</w:t>
      </w:r>
      <w:r>
        <w:t>!</w:t>
      </w:r>
    </w:p>
    <w:p w:rsidR="00A96AFA" w:rsidRDefault="00A96AFA" w:rsidP="00A96AFA">
      <w:r>
        <w:t xml:space="preserve">Na aula anterior, você começou a se familiarizar com a estrutura da oração adjetiva. Certamente já entendeu, por exemplo, que a oração acima destacada é um caso desses, não é mesmo? Claro que sim! </w:t>
      </w:r>
    </w:p>
    <w:p w:rsidR="00A96AFA" w:rsidRDefault="00A96AFA" w:rsidP="00A96AFA">
      <w:r>
        <w:t xml:space="preserve">Pois agora vamos retomar aquele detalhe que ficou faltando abordar: a distinção entre as orações explicativas e as restritivas. Vamos lá!  </w:t>
      </w:r>
    </w:p>
    <w:p w:rsidR="00A96AFA" w:rsidRDefault="00A96AFA" w:rsidP="00A96AFA"/>
    <w:p w:rsidR="008F0EE1" w:rsidRDefault="00B12556" w:rsidP="008F0EE1">
      <w:pPr>
        <w:pStyle w:val="Ttulo2"/>
        <w:ind w:firstLine="0"/>
      </w:pPr>
      <w:proofErr w:type="gramStart"/>
      <w:r>
        <w:t>3</w:t>
      </w:r>
      <w:r w:rsidR="008F0EE1">
        <w:t>.1 Distinção</w:t>
      </w:r>
      <w:proofErr w:type="gramEnd"/>
      <w:r w:rsidR="008F0EE1">
        <w:t xml:space="preserve"> semântica e aplicação da vírgula</w:t>
      </w:r>
    </w:p>
    <w:p w:rsidR="00A96AFA" w:rsidRDefault="00A96AFA" w:rsidP="00A96AFA">
      <w:r>
        <w:t xml:space="preserve">Você já reparou como hoje em dia todo mundo tem uma opinião sobre tudo? E já percebeu que, em geral, todas elas estão no </w:t>
      </w:r>
      <w:proofErr w:type="spellStart"/>
      <w:r>
        <w:t>Facebook</w:t>
      </w:r>
      <w:proofErr w:type="spellEnd"/>
      <w:r>
        <w:t>? Pois é, nunca se usou tanto a língua escrita como nas últimas duas décadas. Cada vez mais os textos têm substituído a oralidade e absorvido muito de suas características. Independentemente da opinião que se tenha a respeito, é fato que, apesar dessa aproximação entre linguagem escrita e oral, nunca haverá uma fusão total, pois a primeira possui limitações que a segunda não possui.</w:t>
      </w:r>
    </w:p>
    <w:p w:rsidR="00A96AFA" w:rsidRDefault="00A96AFA" w:rsidP="00A96AFA">
      <w:r>
        <w:t xml:space="preserve">Quando você se comunica com alguém por meio da fala, não é apenas o conjunto de vocábulos que o outro está percebendo, mas também sua entonação e seus gestos. Já na escrita, mesmo com os </w:t>
      </w:r>
      <w:proofErr w:type="spellStart"/>
      <w:r w:rsidRPr="007C73D7">
        <w:rPr>
          <w:i/>
        </w:rPr>
        <w:t>emoti</w:t>
      </w:r>
      <w:r w:rsidR="005F2BB6">
        <w:rPr>
          <w:i/>
        </w:rPr>
        <w:t>c</w:t>
      </w:r>
      <w:r w:rsidRPr="007C73D7">
        <w:rPr>
          <w:i/>
        </w:rPr>
        <w:t>ons</w:t>
      </w:r>
      <w:proofErr w:type="spellEnd"/>
      <w:r>
        <w:t>, os recursos que tentam representar uma entonação, por exemplo, são muito limitados, por isso é tão frequente as pessoas interpretarem uma brincadeira como uma crítica ou um pedido como uma ordem. Dominar os recursos que a escrita oferece para facilitar a compreensão da mensagem não é, portanto, uma “</w:t>
      </w:r>
      <w:proofErr w:type="spellStart"/>
      <w:r>
        <w:t>nerdice</w:t>
      </w:r>
      <w:proofErr w:type="spellEnd"/>
      <w:r>
        <w:t xml:space="preserve">”, como muitos costumam pejorativamente classificar, mas uma obrigação; pois, quando alguém se dá ao trabalho de digitar algum texto, presume-se que seja com a intenção de </w:t>
      </w:r>
      <w:r w:rsidR="002854A6">
        <w:t>faz</w:t>
      </w:r>
      <w:r>
        <w:t xml:space="preserve">ê-lo </w:t>
      </w:r>
      <w:r w:rsidR="002854A6">
        <w:t xml:space="preserve">ser </w:t>
      </w:r>
      <w:r>
        <w:t>lido por outra pessoa e, sendo assim, compreendido adequadamente.</w:t>
      </w:r>
    </w:p>
    <w:p w:rsidR="00A96AFA" w:rsidRDefault="002854A6" w:rsidP="00A96AFA">
      <w:r>
        <w:t>Agora veja um exemplo:</w:t>
      </w:r>
      <w:r w:rsidR="00A96AFA">
        <w:t xml:space="preserve"> você está estudando sobre </w:t>
      </w:r>
      <w:proofErr w:type="gramStart"/>
      <w:r w:rsidR="00A96AFA">
        <w:t xml:space="preserve">o </w:t>
      </w:r>
      <w:hyperlink r:id="rId9" w:history="1">
        <w:r w:rsidR="00A96AFA" w:rsidRPr="00B12556">
          <w:rPr>
            <w:rStyle w:val="Hyperlink"/>
            <w:i/>
          </w:rPr>
          <w:t>apartheid</w:t>
        </w:r>
        <w:proofErr w:type="gramEnd"/>
      </w:hyperlink>
      <w:r w:rsidR="00A96AFA">
        <w:t xml:space="preserve"> e, empolgado com a vida de Mandela, posta a seguinte mensagem:</w:t>
      </w:r>
    </w:p>
    <w:p w:rsidR="00FB70B4" w:rsidRPr="00FB70B4" w:rsidRDefault="00FB70B4" w:rsidP="00092BD6">
      <w:pPr>
        <w:pStyle w:val="Subttulo"/>
      </w:pPr>
      <w:r w:rsidRPr="00FB70B4">
        <w:lastRenderedPageBreak/>
        <w:t>Os negros que são tão civilizados quanto os brancos têm direito à liberdade.</w:t>
      </w:r>
    </w:p>
    <w:p w:rsidR="00A96AFA" w:rsidRDefault="00A96AFA" w:rsidP="00A96AFA"/>
    <w:p w:rsidR="00A96AFA" w:rsidRDefault="00A96AFA" w:rsidP="00A96AFA">
      <w:r>
        <w:t xml:space="preserve">Não adianta colocar 100% NEGRO no </w:t>
      </w:r>
      <w:r w:rsidRPr="00D71AE7">
        <w:rPr>
          <w:i/>
        </w:rPr>
        <w:t>post</w:t>
      </w:r>
      <w:r>
        <w:t>, você será massacrado em segundos. “</w:t>
      </w:r>
      <w:proofErr w:type="spellStart"/>
      <w:r>
        <w:t>Descurtir</w:t>
      </w:r>
      <w:proofErr w:type="spellEnd"/>
      <w:r>
        <w:t>” é o de menos. Uma onda de xingamentos</w:t>
      </w:r>
      <w:r w:rsidR="002854A6">
        <w:t>,</w:t>
      </w:r>
      <w:r>
        <w:t xml:space="preserve"> acusações e panelaços virtuais invadirão sua conta. E você, sem entender nada, vai se perguntar o que fez de errado, afinal você não é racista, pelo contrário. A revolta dos leitores é mais do que compreensível; mesmo assim, por mim você não será acusado de racista, mas de desconhecedor da língua escrita. Como sei que a sua intenção era afirmar que todos os negros e todos os brancos são igualmente civilizados e, portanto, possuem iguais direitos à liberdade, sugerirei que você reescreva sua mensagem usando um risquinho aparentemente insignificante, mas que, neste momento, salvará seu pescoço – afinal, racismo é crime inafiançável. Leia em voz alta a frase anterior. Agora leia a seguinte dando a entonação de acordo com as vírgulas:</w:t>
      </w:r>
    </w:p>
    <w:p w:rsidR="00FB70B4" w:rsidRPr="00FB70B4" w:rsidRDefault="00FB70B4" w:rsidP="00092BD6">
      <w:pPr>
        <w:pStyle w:val="Subttulo"/>
      </w:pPr>
      <w:r w:rsidRPr="00FB70B4">
        <w:t>Os negros, que são tão civilizados quanto os brancos, têm direito à liberdade.</w:t>
      </w:r>
    </w:p>
    <w:p w:rsidR="00A96AFA" w:rsidRDefault="00A96AFA" w:rsidP="00A96AFA"/>
    <w:p w:rsidR="00A96AFA" w:rsidRDefault="00A96AFA" w:rsidP="00A96AFA">
      <w:r>
        <w:t>Percebeu a diferença? Quando você dá a entonação correta com a vírgula, você muda completamente o sentido da frase, e esta deixa de ser racista, porque passa a afirmar que todos os negros são civilizados e que todos têm direito à liberdade.</w:t>
      </w:r>
    </w:p>
    <w:p w:rsidR="00A96AFA" w:rsidRDefault="00A96AFA" w:rsidP="00A96AFA">
      <w:r>
        <w:t xml:space="preserve">Como você é um revolucionário, e talvez autodestrutivo, resolve postar outra pérola: </w:t>
      </w:r>
    </w:p>
    <w:p w:rsidR="00FB70B4" w:rsidRPr="00FB70B4" w:rsidRDefault="00FB70B4" w:rsidP="00092BD6">
      <w:pPr>
        <w:pStyle w:val="Subttulo"/>
      </w:pPr>
      <w:r w:rsidRPr="00FB70B4">
        <w:t>As mulheres que possuem a mesma capacidade intelectiva dos homens são excelentes gestoras.</w:t>
      </w:r>
    </w:p>
    <w:p w:rsidR="00A96AFA" w:rsidRDefault="00A96AFA" w:rsidP="00A96AFA"/>
    <w:p w:rsidR="00A96AFA" w:rsidRDefault="00A96AFA" w:rsidP="00A96AFA">
      <w:r>
        <w:t xml:space="preserve">Agora que você </w:t>
      </w:r>
      <w:r w:rsidR="00AE72EE">
        <w:t>escapou</w:t>
      </w:r>
      <w:r>
        <w:t xml:space="preserve"> de ser preso, consegue se salvar de ser trucidado? Use as armas que você tem para se defender. COLOQUE as vírgulas! </w:t>
      </w:r>
    </w:p>
    <w:p w:rsidR="00A96AFA" w:rsidRDefault="00A96AFA" w:rsidP="00A96AFA"/>
    <w:p w:rsidR="00A96AFA" w:rsidRDefault="00A96AFA" w:rsidP="00A96AFA">
      <w:r>
        <w:t xml:space="preserve">Enfim, o que vale perceber é que a presença da vírgula não é uma simples escolha determinada por estilo ou respiração, como alguns imaginam; ela é sintática e semântica. </w:t>
      </w:r>
    </w:p>
    <w:p w:rsidR="00A96AFA" w:rsidRDefault="00A96AFA" w:rsidP="00A96AFA">
      <w:r>
        <w:t>No caso das orações adjetivas, a distinção entre elas é semântica e ela é marcada pela vírgula. Sendo assim, pontuar inadequadamente muda o sentido da mensagem. Vamos ver mais exemplos:</w:t>
      </w:r>
    </w:p>
    <w:p w:rsidR="00FB70B4" w:rsidRPr="00FB70B4" w:rsidRDefault="00FB70B4" w:rsidP="00092BD6">
      <w:pPr>
        <w:pStyle w:val="Subttulo"/>
      </w:pPr>
      <w:r w:rsidRPr="00FB70B4">
        <w:lastRenderedPageBreak/>
        <w:t>“É constitucional o art. 46 da Lei n. 8.443/1992, que institui sanção de inidoneidade a particulares por fraudes à licitação, aplicável pelo TCU.” (MS 30.788/MG</w:t>
      </w:r>
      <w:proofErr w:type="gramStart"/>
      <w:r w:rsidRPr="00FB70B4">
        <w:t>)</w:t>
      </w:r>
      <w:proofErr w:type="gramEnd"/>
    </w:p>
    <w:p w:rsidR="00A96AFA" w:rsidRDefault="00FB70B4" w:rsidP="00A96AFA">
      <w:r>
        <w:t>S</w:t>
      </w:r>
      <w:r w:rsidR="00A96AFA">
        <w:t>iga as etapas para sua vida fluir melhor:</w:t>
      </w:r>
    </w:p>
    <w:p w:rsidR="00A96AFA" w:rsidRDefault="00A96AFA" w:rsidP="00A96AFA">
      <w:r>
        <w:t>1º Sublinhar os verbos:</w:t>
      </w:r>
    </w:p>
    <w:p w:rsidR="00FB70B4" w:rsidRPr="00FB70B4" w:rsidRDefault="00FB70B4" w:rsidP="00092BD6">
      <w:pPr>
        <w:pStyle w:val="Subttulo"/>
      </w:pPr>
      <w:r w:rsidRPr="00FB70B4">
        <w:t>“</w:t>
      </w:r>
      <w:r w:rsidRPr="00FB70B4">
        <w:rPr>
          <w:u w:val="single"/>
        </w:rPr>
        <w:t>É</w:t>
      </w:r>
      <w:r w:rsidRPr="00FB70B4">
        <w:t xml:space="preserve"> constitucional o art. 46 da Lei n. 8.443/1992, que </w:t>
      </w:r>
      <w:r w:rsidRPr="00FB70B4">
        <w:rPr>
          <w:u w:val="single"/>
        </w:rPr>
        <w:t>institui</w:t>
      </w:r>
      <w:r w:rsidRPr="00FB70B4">
        <w:t xml:space="preserve"> sanção de inidoneidade a particulares por fraudes à licitação, aplicável pelo TCU.” (MS 30.788/MG</w:t>
      </w:r>
      <w:proofErr w:type="gramStart"/>
      <w:r w:rsidRPr="00FB70B4">
        <w:t>)</w:t>
      </w:r>
      <w:proofErr w:type="gramEnd"/>
    </w:p>
    <w:p w:rsidR="00A96AFA" w:rsidRDefault="00A96AFA" w:rsidP="00A96AFA"/>
    <w:p w:rsidR="00A96AFA" w:rsidRDefault="00A96AFA" w:rsidP="00A96AFA">
      <w:r>
        <w:t>2º Destacar a oração adjetiva, lembrando-se dos pronomes relativos:</w:t>
      </w:r>
    </w:p>
    <w:p w:rsidR="00FB70B4" w:rsidRDefault="00FB70B4" w:rsidP="00092BD6">
      <w:pPr>
        <w:pStyle w:val="Subttul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44F2E" wp14:editId="1C4E51DC">
                <wp:simplePos x="0" y="0"/>
                <wp:positionH relativeFrom="column">
                  <wp:posOffset>2826080</wp:posOffset>
                </wp:positionH>
                <wp:positionV relativeFrom="paragraph">
                  <wp:posOffset>433070</wp:posOffset>
                </wp:positionV>
                <wp:extent cx="937895" cy="140398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14D" w:rsidRPr="00FB70B4" w:rsidRDefault="0071314D" w:rsidP="00FB70B4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FB70B4">
                              <w:rPr>
                                <w:sz w:val="16"/>
                                <w:szCs w:val="16"/>
                              </w:rPr>
                              <w:t>Pronome relativo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2.55pt;margin-top:34.1pt;width:73.8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" filled="f" stroked="f">
                <v:textbox style="mso-fit-shape-to-text:t">
                  <w:txbxContent>
                    <w:p w:rsidR="0071314D" w:rsidRPr="00FB70B4" w:rsidRDefault="0071314D" w:rsidP="00FB70B4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FB70B4">
                        <w:rPr>
                          <w:sz w:val="16"/>
                          <w:szCs w:val="16"/>
                        </w:rPr>
                        <w:t>Pronome relativo</w:t>
                      </w:r>
                    </w:p>
                  </w:txbxContent>
                </v:textbox>
              </v:shape>
            </w:pict>
          </mc:Fallback>
        </mc:AlternateContent>
      </w:r>
    </w:p>
    <w:p w:rsidR="00FB70B4" w:rsidRDefault="00FB70B4" w:rsidP="00092BD6">
      <w:pPr>
        <w:pStyle w:val="Subttul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1AD5D5" wp14:editId="6C8A1595">
                <wp:simplePos x="0" y="0"/>
                <wp:positionH relativeFrom="column">
                  <wp:posOffset>3242612</wp:posOffset>
                </wp:positionH>
                <wp:positionV relativeFrom="paragraph">
                  <wp:posOffset>126617</wp:posOffset>
                </wp:positionV>
                <wp:extent cx="147955" cy="275590"/>
                <wp:effectExtent l="0" t="6667" r="16827" b="16828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955" cy="2755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" o:spid="_x0000_s1026" type="#_x0000_t88" style="position:absolute;margin-left:255.3pt;margin-top:9.95pt;width:11.65pt;height:21.7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" adj="966" strokecolor="#4579b8 [3044]"/>
            </w:pict>
          </mc:Fallback>
        </mc:AlternateContent>
      </w:r>
    </w:p>
    <w:p w:rsidR="00FB70B4" w:rsidRPr="00FB70B4" w:rsidRDefault="00FB70B4" w:rsidP="00092BD6">
      <w:pPr>
        <w:pStyle w:val="Subttulo"/>
      </w:pPr>
      <w:r w:rsidRPr="00FB70B4">
        <w:t>“É constitucional o</w:t>
      </w:r>
      <w:r>
        <w:t xml:space="preserve"> art. 46 da Lei n. 8.443/1992, </w:t>
      </w:r>
      <w:r w:rsidRPr="00FB70B4">
        <w:rPr>
          <w:b/>
          <w:color w:val="548DD4" w:themeColor="text2" w:themeTint="99"/>
          <w:u w:val="single"/>
        </w:rPr>
        <w:t>que</w:t>
      </w:r>
      <w:r w:rsidRPr="00FB70B4">
        <w:rPr>
          <w:b/>
          <w:color w:val="548DD4" w:themeColor="text2" w:themeTint="99"/>
        </w:rPr>
        <w:t xml:space="preserve"> institui sanção de inidoneidade a particulares por fraudes à licitação</w:t>
      </w:r>
      <w:r w:rsidRPr="00FB70B4">
        <w:t>, aplicável pelo TCU.” (MS 30.788/MG</w:t>
      </w:r>
      <w:proofErr w:type="gramStart"/>
      <w:r w:rsidRPr="00FB70B4">
        <w:t>)</w:t>
      </w:r>
      <w:proofErr w:type="gramEnd"/>
    </w:p>
    <w:p w:rsidR="00A96AFA" w:rsidRDefault="00A96AFA" w:rsidP="00A96AFA"/>
    <w:p w:rsidR="00A96AFA" w:rsidRDefault="00A96AFA" w:rsidP="00A96AFA">
      <w:r>
        <w:t>3º Transformar a oração adjetiva em pergunta:</w:t>
      </w:r>
    </w:p>
    <w:p w:rsidR="00FB70B4" w:rsidRPr="00FB70B4" w:rsidRDefault="00FB70B4" w:rsidP="00092BD6">
      <w:pPr>
        <w:pStyle w:val="Subttulo"/>
      </w:pPr>
      <w:r w:rsidRPr="00FB70B4">
        <w:t>O que institui sanção de inidoneidade a particulares por fraudes à licitação?</w:t>
      </w:r>
    </w:p>
    <w:p w:rsidR="00A96AFA" w:rsidRDefault="00A96AFA" w:rsidP="00A96AFA"/>
    <w:p w:rsidR="00A96AFA" w:rsidRDefault="00A96AFA" w:rsidP="00A96AFA">
      <w:r>
        <w:t>4º Responder a pergunta:</w:t>
      </w:r>
    </w:p>
    <w:p w:rsidR="00FB70B4" w:rsidRPr="00FB70B4" w:rsidRDefault="00FB70B4" w:rsidP="00092BD6">
      <w:pPr>
        <w:pStyle w:val="Subttulo"/>
      </w:pPr>
      <w:r w:rsidRPr="00FB70B4">
        <w:t>O art. 46 da Lei n. 8.443/1992.</w:t>
      </w:r>
    </w:p>
    <w:p w:rsidR="00A96AFA" w:rsidRDefault="00A96AFA" w:rsidP="00A96AFA"/>
    <w:p w:rsidR="00A96AFA" w:rsidRDefault="00A96AFA" w:rsidP="00A96AFA">
      <w:r>
        <w:t xml:space="preserve">5º Perceber que a oração adjetiva está se referindo ao termo encontrado na etapa </w:t>
      </w:r>
      <w:proofErr w:type="gramStart"/>
      <w:r>
        <w:t>anterior</w:t>
      </w:r>
      <w:ins w:id="0" w:author="Mariana Aparecida Serejo de Souza Lima" w:date="2016-11-17T15:52:00Z">
        <w:r w:rsidR="00D2051E">
          <w:t>.</w:t>
        </w:r>
      </w:ins>
      <w:proofErr w:type="gramEnd"/>
      <w:del w:id="1" w:author="Mariana Aparecida Serejo de Souza Lima" w:date="2016-11-17T15:52:00Z">
        <w:r w:rsidDel="00D2051E">
          <w:delText>:</w:delText>
        </w:r>
      </w:del>
    </w:p>
    <w:p w:rsidR="00A96AFA" w:rsidRDefault="00A96AFA" w:rsidP="00A96AFA"/>
    <w:p w:rsidR="00A96AFA" w:rsidRDefault="00A96AFA" w:rsidP="00A96AFA">
      <w:r>
        <w:t>6º Analisar se o termo ao qual a oração adjetiva se refere está sendo apenas explicado por esta ou restringido:</w:t>
      </w:r>
    </w:p>
    <w:p w:rsidR="00A96AFA" w:rsidRDefault="00A96AFA" w:rsidP="00A96AFA">
      <w:r>
        <w:t>Existe apenas um art. 46 da Lei 8.443/1992; não existe um que institui sanção de inidoneidade e outro que institui outra coisa. Logo, a oração adjetiva está apenas explicando que o art. 46 da Lei 8.443/1992 institui a sanção de inidoneidade a particulares por fraudes à licitação. Se a oração adjetiva é explicativa, TEM de ser marcada com vírgula.</w:t>
      </w:r>
    </w:p>
    <w:p w:rsidR="00A96AFA" w:rsidRDefault="00A96AFA" w:rsidP="00A96AFA">
      <w:r>
        <w:t>Vamos a outro caso:</w:t>
      </w:r>
    </w:p>
    <w:p w:rsidR="00A96AFA" w:rsidRDefault="00A96AFA" w:rsidP="00A96AFA"/>
    <w:p w:rsidR="00A96AFA" w:rsidRDefault="00FB70B4" w:rsidP="00092BD6">
      <w:pPr>
        <w:pStyle w:val="Subttulo"/>
      </w:pPr>
      <w:r w:rsidRPr="00FB70B4">
        <w:lastRenderedPageBreak/>
        <w:t>“É legítima a lei local que faça incidir o imposto de indústrias e profissões com base no movimento econômico do contribuinte.” (Súmula 90</w:t>
      </w:r>
      <w:proofErr w:type="gramStart"/>
      <w:r w:rsidRPr="00FB70B4">
        <w:t>)</w:t>
      </w:r>
      <w:proofErr w:type="gramEnd"/>
    </w:p>
    <w:p w:rsidR="00A96AFA" w:rsidRDefault="00A96AFA" w:rsidP="00A96AFA">
      <w:r>
        <w:t>Repetindo os mesmo</w:t>
      </w:r>
      <w:r w:rsidR="00FD5547">
        <w:t>s</w:t>
      </w:r>
      <w:r>
        <w:t xml:space="preserve"> passos, temos:</w:t>
      </w:r>
    </w:p>
    <w:p w:rsidR="00A96AFA" w:rsidRDefault="00A96AFA" w:rsidP="00A96AFA">
      <w:r>
        <w:t>1º Marcar os verbos:</w:t>
      </w:r>
    </w:p>
    <w:p w:rsidR="00FB70B4" w:rsidRPr="00FB70B4" w:rsidRDefault="00FB70B4" w:rsidP="00092BD6">
      <w:pPr>
        <w:pStyle w:val="Subttulo"/>
      </w:pPr>
      <w:r w:rsidRPr="00FB70B4">
        <w:t>“</w:t>
      </w:r>
      <w:r w:rsidRPr="00FB70B4">
        <w:rPr>
          <w:u w:val="single"/>
        </w:rPr>
        <w:t>É</w:t>
      </w:r>
      <w:r w:rsidRPr="00FB70B4">
        <w:t xml:space="preserve"> legítima a lei local que </w:t>
      </w:r>
      <w:r w:rsidRPr="00FB70B4">
        <w:rPr>
          <w:u w:val="single"/>
        </w:rPr>
        <w:t>faça incidir</w:t>
      </w:r>
      <w:r w:rsidRPr="00FB70B4">
        <w:t xml:space="preserve"> o imposto de indústrias e profissões com base no movimento econômico do contribuinte.” (Súmula 90</w:t>
      </w:r>
      <w:proofErr w:type="gramStart"/>
      <w:r w:rsidRPr="00FB70B4">
        <w:t>)</w:t>
      </w:r>
      <w:proofErr w:type="gramEnd"/>
    </w:p>
    <w:p w:rsidR="00A96AFA" w:rsidRDefault="00A96AFA" w:rsidP="00A96AFA"/>
    <w:p w:rsidR="00A96AFA" w:rsidRDefault="00A96AFA" w:rsidP="00A96AFA">
      <w:r>
        <w:t>2º Destacar a oração adjetiva, lembrando-se dos pronomes relativos:</w:t>
      </w:r>
    </w:p>
    <w:p w:rsidR="00FB70B4" w:rsidRDefault="00092BD6" w:rsidP="00092BD6">
      <w:pPr>
        <w:pStyle w:val="Subttul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C7C922" wp14:editId="4B7BF05F">
                <wp:simplePos x="0" y="0"/>
                <wp:positionH relativeFrom="column">
                  <wp:posOffset>1468755</wp:posOffset>
                </wp:positionH>
                <wp:positionV relativeFrom="paragraph">
                  <wp:posOffset>135890</wp:posOffset>
                </wp:positionV>
                <wp:extent cx="937895" cy="1403985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14D" w:rsidRPr="00FB70B4" w:rsidRDefault="0071314D" w:rsidP="00FB70B4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FB70B4">
                              <w:rPr>
                                <w:sz w:val="16"/>
                                <w:szCs w:val="16"/>
                              </w:rPr>
                              <w:t>Pronome relativo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5.65pt;margin-top:10.7pt;width:73.8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" filled="f" stroked="f">
                <v:textbox style="mso-fit-shape-to-text:t">
                  <w:txbxContent>
                    <w:p w:rsidR="0071314D" w:rsidRPr="00FB70B4" w:rsidRDefault="0071314D" w:rsidP="00FB70B4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FB70B4">
                        <w:rPr>
                          <w:sz w:val="16"/>
                          <w:szCs w:val="16"/>
                        </w:rPr>
                        <w:t>Pronome relativo</w:t>
                      </w:r>
                    </w:p>
                  </w:txbxContent>
                </v:textbox>
              </v:shape>
            </w:pict>
          </mc:Fallback>
        </mc:AlternateContent>
      </w:r>
      <w:r w:rsidR="006878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C1503D" wp14:editId="4F302B4C">
                <wp:simplePos x="0" y="0"/>
                <wp:positionH relativeFrom="column">
                  <wp:posOffset>1880747</wp:posOffset>
                </wp:positionH>
                <wp:positionV relativeFrom="paragraph">
                  <wp:posOffset>283285</wp:posOffset>
                </wp:positionV>
                <wp:extent cx="178130" cy="250742"/>
                <wp:effectExtent l="1905" t="0" r="14605" b="14605"/>
                <wp:wrapNone/>
                <wp:docPr id="6" name="Chave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8130" cy="25074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6" o:spid="_x0000_s1026" type="#_x0000_t88" style="position:absolute;margin-left:148.1pt;margin-top:22.3pt;width:14.05pt;height:19.75pt;rotation:-9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" adj="1279" strokecolor="#4579b8 [3044]"/>
            </w:pict>
          </mc:Fallback>
        </mc:AlternateContent>
      </w:r>
    </w:p>
    <w:p w:rsidR="00A96AFA" w:rsidRDefault="00FB70B4" w:rsidP="00092BD6">
      <w:pPr>
        <w:pStyle w:val="Subttulo"/>
      </w:pPr>
      <w:r w:rsidRPr="00FB70B4">
        <w:t>“</w:t>
      </w:r>
      <w:r w:rsidRPr="00FB70B4">
        <w:rPr>
          <w:u w:val="single"/>
        </w:rPr>
        <w:t>É</w:t>
      </w:r>
      <w:r w:rsidR="006878C5">
        <w:t xml:space="preserve"> legítima a lei local </w:t>
      </w:r>
      <w:r w:rsidRPr="006878C5">
        <w:t xml:space="preserve">que </w:t>
      </w:r>
      <w:r w:rsidRPr="006878C5">
        <w:rPr>
          <w:u w:val="single"/>
        </w:rPr>
        <w:t>faça incidir</w:t>
      </w:r>
      <w:r w:rsidRPr="006878C5">
        <w:t xml:space="preserve"> o imposto de indústrias e profissões com base no movimento econômico do contribuinte</w:t>
      </w:r>
      <w:r w:rsidR="006878C5">
        <w:t>.</w:t>
      </w:r>
      <w:r w:rsidRPr="00FB70B4">
        <w:t>” (Súmula 90</w:t>
      </w:r>
      <w:proofErr w:type="gramStart"/>
      <w:r w:rsidRPr="00FB70B4">
        <w:t>)</w:t>
      </w:r>
      <w:proofErr w:type="gramEnd"/>
    </w:p>
    <w:p w:rsidR="00A96AFA" w:rsidRDefault="00A96AFA" w:rsidP="00A96AFA">
      <w:r>
        <w:t>3º Transformar a oração adjetiva em pergunta:</w:t>
      </w:r>
    </w:p>
    <w:p w:rsidR="00A5197C" w:rsidRDefault="006878C5" w:rsidP="00092BD6">
      <w:pPr>
        <w:pStyle w:val="Subttulo"/>
      </w:pPr>
      <w:r w:rsidRPr="006878C5">
        <w:t>O que faz incidir o imposto de indústrias e profissões com base no movimento econômico do contribuinte?</w:t>
      </w:r>
    </w:p>
    <w:p w:rsidR="00A96AFA" w:rsidRDefault="00A96AFA" w:rsidP="00A96AFA">
      <w:r>
        <w:t>4º Responder a pergunta:</w:t>
      </w:r>
    </w:p>
    <w:p w:rsidR="00A96AFA" w:rsidRDefault="006878C5" w:rsidP="00092BD6">
      <w:pPr>
        <w:pStyle w:val="Subttulo"/>
      </w:pPr>
      <w:r w:rsidRPr="006878C5">
        <w:t>Lei local.</w:t>
      </w:r>
    </w:p>
    <w:p w:rsidR="00A96AFA" w:rsidRDefault="00A96AFA" w:rsidP="00A96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top"/>
        <w:rPr>
          <w:rFonts w:ascii="Courier New" w:eastAsia="Times New Roman" w:hAnsi="Courier New" w:cs="Courier New"/>
          <w:color w:val="385260"/>
          <w:sz w:val="17"/>
          <w:szCs w:val="17"/>
          <w:lang w:eastAsia="pt-BR"/>
        </w:rPr>
      </w:pPr>
    </w:p>
    <w:p w:rsidR="00A96AFA" w:rsidRDefault="00A96AFA" w:rsidP="00A96AFA">
      <w:r>
        <w:t xml:space="preserve">5º Perceber que a oração adjetiva está se referindo ao termo encontrado na etapa </w:t>
      </w:r>
      <w:proofErr w:type="gramStart"/>
      <w:r>
        <w:t>anterior</w:t>
      </w:r>
      <w:ins w:id="2" w:author="Mariana Aparecida Serejo de Souza Lima" w:date="2016-11-17T15:55:00Z">
        <w:r w:rsidR="00D2051E">
          <w:t>.</w:t>
        </w:r>
      </w:ins>
      <w:proofErr w:type="gramEnd"/>
      <w:del w:id="3" w:author="Mariana Aparecida Serejo de Souza Lima" w:date="2016-11-17T15:55:00Z">
        <w:r w:rsidDel="00D2051E">
          <w:delText>:</w:delText>
        </w:r>
      </w:del>
    </w:p>
    <w:p w:rsidR="00A96AFA" w:rsidRDefault="00A96AFA" w:rsidP="00A96AFA"/>
    <w:p w:rsidR="00A96AFA" w:rsidRDefault="00A96AFA" w:rsidP="00A96AFA">
      <w:r>
        <w:t>6º Analisar se o termo ao qual a oração adjetiva se refere está sendo apenas explicado por esta ou restringido:</w:t>
      </w:r>
    </w:p>
    <w:p w:rsidR="00A96AFA" w:rsidRDefault="00A96AFA" w:rsidP="00A96AFA">
      <w:r>
        <w:t xml:space="preserve">O termo é “lei local”, certo? Existem várias leis locais, não é mesmo? Mas a </w:t>
      </w:r>
      <w:r w:rsidRPr="0053432E">
        <w:t xml:space="preserve">súmula não está se referindo a todo tipo de lei local, apenas àquela que </w:t>
      </w:r>
      <w:r>
        <w:t>“</w:t>
      </w:r>
      <w:r w:rsidRPr="0053432E">
        <w:t>faz incidir o imposto de indústrias e profissões com base no movimento econômico do contribuinte</w:t>
      </w:r>
      <w:r>
        <w:t>”. Logo, a oração adjetiva está restringindo o termo “lei local” para apenas um tipo. Esse tipo específico de lei local é legítimo.</w:t>
      </w:r>
    </w:p>
    <w:p w:rsidR="00A75387" w:rsidRDefault="00A75387" w:rsidP="00A96AFA">
      <w:r>
        <w:t xml:space="preserve">Veja um último exemplo bem interessante e clarificador dessa diferenciação entre as relativas. Em matéria publicada no </w:t>
      </w:r>
      <w:hyperlink r:id="rId10" w:history="1">
        <w:r w:rsidRPr="00DD3923">
          <w:rPr>
            <w:rStyle w:val="Hyperlink"/>
          </w:rPr>
          <w:t>site da Veja</w:t>
        </w:r>
      </w:hyperlink>
      <w:r>
        <w:t xml:space="preserve"> em 23-3-2016, </w:t>
      </w:r>
      <w:r w:rsidR="00DD3923">
        <w:t>há a seguinte manchete</w:t>
      </w:r>
      <w:r>
        <w:t>:</w:t>
      </w:r>
    </w:p>
    <w:p w:rsidR="00A75387" w:rsidRDefault="006878C5" w:rsidP="00092BD6">
      <w:pPr>
        <w:pStyle w:val="Subttulo"/>
      </w:pPr>
      <w:r w:rsidRPr="006878C5">
        <w:t>“Subprocurador que apoiou Dilma pede afastamento de Turma do STJ”</w:t>
      </w:r>
    </w:p>
    <w:p w:rsidR="00A75387" w:rsidRDefault="00A75387" w:rsidP="00A75387"/>
    <w:p w:rsidR="00DD3923" w:rsidRDefault="00DD3923" w:rsidP="00A75387">
      <w:r>
        <w:lastRenderedPageBreak/>
        <w:t>Logo depois, a nota jornalística começa com o período a seguir:</w:t>
      </w:r>
    </w:p>
    <w:p w:rsidR="00495EC5" w:rsidRDefault="006878C5" w:rsidP="00092BD6">
      <w:pPr>
        <w:pStyle w:val="Subttulo"/>
      </w:pPr>
      <w:r w:rsidRPr="006878C5">
        <w:t xml:space="preserve">“O subprocurador da República João Pedro de </w:t>
      </w:r>
      <w:proofErr w:type="spellStart"/>
      <w:r w:rsidRPr="006878C5">
        <w:t>Sabóia</w:t>
      </w:r>
      <w:proofErr w:type="spellEnd"/>
      <w:r w:rsidRPr="006878C5">
        <w:t xml:space="preserve"> Bandeira de Mello Filho, que bateu boca com o presidente da 3ª Turma do STJ, (...) pediu (...).”</w:t>
      </w:r>
    </w:p>
    <w:p w:rsidR="00DD3923" w:rsidRDefault="00DD3923" w:rsidP="00A75387">
      <w:r>
        <w:t>Você é capaz de explicar por que na manchete a oração adjetiva está sem vírgula e na primeira frase da matéria está com vírgula?</w:t>
      </w:r>
    </w:p>
    <w:p w:rsidR="00495EC5" w:rsidRDefault="00495EC5" w:rsidP="00A24CB2"/>
    <w:p w:rsidR="00DD3923" w:rsidRDefault="00DD3923" w:rsidP="00A24CB2">
      <w:r>
        <w:t xml:space="preserve">Siga os </w:t>
      </w:r>
      <w:r w:rsidR="00495EC5">
        <w:t xml:space="preserve">quatro primeiros </w:t>
      </w:r>
      <w:r>
        <w:t>passos para interpretar cada período</w:t>
      </w:r>
      <w:r w:rsidR="006878C5">
        <w:t xml:space="preserve"> e responda</w:t>
      </w:r>
      <w:r>
        <w:t>:</w:t>
      </w:r>
    </w:p>
    <w:p w:rsidR="00DD3923" w:rsidRDefault="00DD3923" w:rsidP="00A24CB2"/>
    <w:p w:rsidR="00495EC5" w:rsidRDefault="00DD3923" w:rsidP="00DD3923">
      <w:pPr>
        <w:sectPr w:rsidR="00495EC5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:rsidR="00495EC5" w:rsidRDefault="00495EC5" w:rsidP="00FB70B4">
      <w:pPr>
        <w:ind w:firstLine="0"/>
        <w:sectPr w:rsidR="00495EC5" w:rsidSect="00FB70B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A73F9" w:rsidRDefault="00DA73F9" w:rsidP="00FB70B4">
      <w:pPr>
        <w:ind w:firstLine="0"/>
      </w:pPr>
      <w:r>
        <w:lastRenderedPageBreak/>
        <w:t>MANCHETE</w:t>
      </w:r>
    </w:p>
    <w:p w:rsidR="00A75387" w:rsidRDefault="00A75387" w:rsidP="00FB70B4">
      <w:pPr>
        <w:ind w:firstLine="0"/>
      </w:pPr>
      <w:r>
        <w:t>1º Marcar os verbos:</w:t>
      </w:r>
    </w:p>
    <w:p w:rsidR="00A75387" w:rsidRDefault="00495EC5" w:rsidP="00FB70B4">
      <w:pPr>
        <w:ind w:firstLine="0"/>
      </w:pPr>
      <w:r w:rsidRPr="006878C5">
        <w:rPr>
          <w:color w:val="A6A6A6" w:themeColor="background1" w:themeShade="A6"/>
          <w:sz w:val="22"/>
        </w:rPr>
        <w:t xml:space="preserve">“Subprocurador que </w:t>
      </w:r>
      <w:r w:rsidRPr="006878C5">
        <w:rPr>
          <w:color w:val="A6A6A6" w:themeColor="background1" w:themeShade="A6"/>
          <w:sz w:val="22"/>
          <w:u w:val="single"/>
        </w:rPr>
        <w:t>apoiou</w:t>
      </w:r>
      <w:r w:rsidRPr="006878C5">
        <w:rPr>
          <w:color w:val="A6A6A6" w:themeColor="background1" w:themeShade="A6"/>
          <w:sz w:val="22"/>
        </w:rPr>
        <w:t xml:space="preserve"> Dilma </w:t>
      </w:r>
      <w:r w:rsidRPr="006878C5">
        <w:rPr>
          <w:color w:val="A6A6A6" w:themeColor="background1" w:themeShade="A6"/>
          <w:sz w:val="22"/>
          <w:u w:val="single"/>
        </w:rPr>
        <w:t>pede</w:t>
      </w:r>
      <w:r w:rsidRPr="006878C5">
        <w:rPr>
          <w:color w:val="A6A6A6" w:themeColor="background1" w:themeShade="A6"/>
          <w:sz w:val="22"/>
        </w:rPr>
        <w:t xml:space="preserve"> afastamento de Turma do STJ.”</w:t>
      </w:r>
    </w:p>
    <w:p w:rsidR="00A75387" w:rsidRDefault="00A75387" w:rsidP="00A75387"/>
    <w:p w:rsidR="00A75387" w:rsidRDefault="00A75387" w:rsidP="00FB70B4">
      <w:pPr>
        <w:ind w:firstLine="0"/>
      </w:pPr>
      <w:r>
        <w:t>2º Destacar a oração adjetiva, lembrando-se dos pronomes relativos:</w:t>
      </w:r>
    </w:p>
    <w:p w:rsidR="00A75387" w:rsidRDefault="00495EC5" w:rsidP="00FB70B4">
      <w:pPr>
        <w:ind w:firstLine="0"/>
      </w:pPr>
      <w:r w:rsidRPr="006878C5">
        <w:rPr>
          <w:color w:val="A6A6A6" w:themeColor="background1" w:themeShade="A6"/>
          <w:sz w:val="22"/>
        </w:rPr>
        <w:t xml:space="preserve">“Subprocurador </w:t>
      </w:r>
      <w:r w:rsidRPr="00C716EA">
        <w:rPr>
          <w:color w:val="365F91" w:themeColor="accent1" w:themeShade="BF"/>
          <w:sz w:val="22"/>
        </w:rPr>
        <w:t xml:space="preserve">que </w:t>
      </w:r>
      <w:r w:rsidRPr="00C716EA">
        <w:rPr>
          <w:color w:val="365F91" w:themeColor="accent1" w:themeShade="BF"/>
          <w:sz w:val="22"/>
          <w:u w:val="single"/>
        </w:rPr>
        <w:t>apoiou</w:t>
      </w:r>
      <w:r w:rsidRPr="00C716EA">
        <w:rPr>
          <w:color w:val="365F91" w:themeColor="accent1" w:themeShade="BF"/>
          <w:sz w:val="22"/>
        </w:rPr>
        <w:t xml:space="preserve"> Dilma </w:t>
      </w:r>
      <w:r w:rsidRPr="006878C5">
        <w:rPr>
          <w:color w:val="A6A6A6" w:themeColor="background1" w:themeShade="A6"/>
          <w:sz w:val="22"/>
          <w:u w:val="single"/>
        </w:rPr>
        <w:t>pede</w:t>
      </w:r>
      <w:r w:rsidRPr="006878C5">
        <w:rPr>
          <w:color w:val="A6A6A6" w:themeColor="background1" w:themeShade="A6"/>
          <w:sz w:val="22"/>
        </w:rPr>
        <w:t xml:space="preserve"> afastamento de Turma do STJ.”</w:t>
      </w:r>
    </w:p>
    <w:p w:rsidR="00495EC5" w:rsidRDefault="00495EC5" w:rsidP="00FB70B4">
      <w:pPr>
        <w:ind w:firstLine="0"/>
      </w:pPr>
    </w:p>
    <w:p w:rsidR="00A75387" w:rsidRDefault="00A75387" w:rsidP="00FB70B4">
      <w:pPr>
        <w:ind w:firstLine="0"/>
      </w:pPr>
      <w:r>
        <w:t>3º Transformar a oração adjetiva em pergunta:</w:t>
      </w:r>
    </w:p>
    <w:p w:rsidR="00495EC5" w:rsidRPr="006878C5" w:rsidRDefault="00495EC5" w:rsidP="00FB70B4">
      <w:pPr>
        <w:ind w:firstLine="0"/>
        <w:rPr>
          <w:color w:val="A6A6A6" w:themeColor="background1" w:themeShade="A6"/>
          <w:sz w:val="22"/>
        </w:rPr>
      </w:pPr>
      <w:r w:rsidRPr="006878C5">
        <w:rPr>
          <w:color w:val="A6A6A6" w:themeColor="background1" w:themeShade="A6"/>
          <w:sz w:val="22"/>
        </w:rPr>
        <w:t>Quem apoiou Dilma?</w:t>
      </w:r>
    </w:p>
    <w:p w:rsidR="00495EC5" w:rsidRDefault="00495EC5" w:rsidP="00FB70B4">
      <w:pPr>
        <w:ind w:firstLine="0"/>
        <w:rPr>
          <w:color w:val="365F91" w:themeColor="accent1" w:themeShade="BF"/>
        </w:rPr>
      </w:pPr>
    </w:p>
    <w:p w:rsidR="00495EC5" w:rsidRDefault="00A75387" w:rsidP="00FB70B4">
      <w:pPr>
        <w:ind w:firstLine="0"/>
      </w:pPr>
      <w:r>
        <w:t>4º Responder a pergunta:</w:t>
      </w:r>
    </w:p>
    <w:p w:rsidR="00495EC5" w:rsidRPr="006878C5" w:rsidRDefault="00495EC5" w:rsidP="00FB70B4">
      <w:pPr>
        <w:ind w:firstLine="0"/>
        <w:rPr>
          <w:color w:val="A6A6A6" w:themeColor="background1" w:themeShade="A6"/>
          <w:sz w:val="22"/>
        </w:rPr>
      </w:pPr>
      <w:r w:rsidRPr="006878C5">
        <w:rPr>
          <w:color w:val="A6A6A6" w:themeColor="background1" w:themeShade="A6"/>
          <w:sz w:val="22"/>
        </w:rPr>
        <w:t>Subprocurador</w:t>
      </w:r>
    </w:p>
    <w:p w:rsidR="00495EC5" w:rsidRDefault="00495EC5" w:rsidP="00FB70B4">
      <w:pPr>
        <w:ind w:firstLine="0"/>
      </w:pPr>
    </w:p>
    <w:p w:rsidR="00DA73F9" w:rsidRDefault="00DA73F9" w:rsidP="00FB70B4">
      <w:pPr>
        <w:ind w:firstLine="0"/>
      </w:pPr>
    </w:p>
    <w:p w:rsidR="00495EC5" w:rsidRDefault="00495EC5" w:rsidP="00FB70B4">
      <w:pPr>
        <w:ind w:firstLine="0"/>
      </w:pPr>
    </w:p>
    <w:p w:rsidR="00495EC5" w:rsidRDefault="00495EC5" w:rsidP="00FB70B4">
      <w:pPr>
        <w:ind w:firstLine="0"/>
      </w:pPr>
    </w:p>
    <w:p w:rsidR="00DA73F9" w:rsidRDefault="00DA73F9" w:rsidP="00FB70B4">
      <w:pPr>
        <w:ind w:firstLine="0"/>
      </w:pPr>
    </w:p>
    <w:p w:rsidR="00495EC5" w:rsidRDefault="00495EC5" w:rsidP="00FB70B4">
      <w:pPr>
        <w:ind w:firstLine="0"/>
      </w:pPr>
      <w:r>
        <w:lastRenderedPageBreak/>
        <w:t>NOTA</w:t>
      </w:r>
    </w:p>
    <w:p w:rsidR="00495EC5" w:rsidRDefault="00495EC5" w:rsidP="00495EC5">
      <w:pPr>
        <w:ind w:firstLine="0"/>
      </w:pPr>
      <w:r>
        <w:t>1º Marcar os verbos:</w:t>
      </w:r>
    </w:p>
    <w:p w:rsidR="00495EC5" w:rsidRDefault="00495EC5" w:rsidP="00495EC5">
      <w:pPr>
        <w:ind w:firstLine="0"/>
      </w:pPr>
      <w:r w:rsidRPr="006878C5">
        <w:rPr>
          <w:color w:val="A6A6A6" w:themeColor="background1" w:themeShade="A6"/>
          <w:sz w:val="22"/>
        </w:rPr>
        <w:t xml:space="preserve">“O subprocurador da República João Pedro de </w:t>
      </w:r>
      <w:proofErr w:type="spellStart"/>
      <w:r w:rsidRPr="006878C5">
        <w:rPr>
          <w:color w:val="A6A6A6" w:themeColor="background1" w:themeShade="A6"/>
          <w:sz w:val="22"/>
        </w:rPr>
        <w:t>Sabóia</w:t>
      </w:r>
      <w:proofErr w:type="spellEnd"/>
      <w:r w:rsidRPr="006878C5">
        <w:rPr>
          <w:color w:val="A6A6A6" w:themeColor="background1" w:themeShade="A6"/>
          <w:sz w:val="22"/>
        </w:rPr>
        <w:t xml:space="preserve"> Bandeira de Mello Filho, que </w:t>
      </w:r>
      <w:r w:rsidRPr="006878C5">
        <w:rPr>
          <w:color w:val="A6A6A6" w:themeColor="background1" w:themeShade="A6"/>
          <w:sz w:val="22"/>
          <w:u w:val="single"/>
        </w:rPr>
        <w:t>bateu</w:t>
      </w:r>
      <w:r w:rsidRPr="006878C5">
        <w:rPr>
          <w:color w:val="A6A6A6" w:themeColor="background1" w:themeShade="A6"/>
          <w:sz w:val="22"/>
        </w:rPr>
        <w:t xml:space="preserve"> boca com o presidente da 3ª Turma do STJ, (...) </w:t>
      </w:r>
      <w:r w:rsidRPr="006878C5">
        <w:rPr>
          <w:color w:val="A6A6A6" w:themeColor="background1" w:themeShade="A6"/>
          <w:sz w:val="22"/>
          <w:u w:val="single"/>
        </w:rPr>
        <w:t>pediu</w:t>
      </w:r>
      <w:r w:rsidRPr="006878C5">
        <w:rPr>
          <w:color w:val="A6A6A6" w:themeColor="background1" w:themeShade="A6"/>
          <w:sz w:val="22"/>
        </w:rPr>
        <w:t xml:space="preserve"> (...).”</w:t>
      </w:r>
    </w:p>
    <w:p w:rsidR="00495EC5" w:rsidRDefault="00495EC5" w:rsidP="00495EC5"/>
    <w:p w:rsidR="00495EC5" w:rsidRDefault="00495EC5" w:rsidP="00495EC5">
      <w:pPr>
        <w:ind w:firstLine="0"/>
      </w:pPr>
      <w:r>
        <w:t>2º Destacar a oração adjetiva, lembrando-se dos pronomes relativos:</w:t>
      </w:r>
    </w:p>
    <w:p w:rsidR="00495EC5" w:rsidRDefault="00495EC5" w:rsidP="00495EC5">
      <w:pPr>
        <w:ind w:firstLine="0"/>
      </w:pPr>
      <w:r w:rsidRPr="006878C5">
        <w:rPr>
          <w:color w:val="A6A6A6" w:themeColor="background1" w:themeShade="A6"/>
          <w:sz w:val="22"/>
        </w:rPr>
        <w:t xml:space="preserve">“O subprocurador da República João Pedro de </w:t>
      </w:r>
      <w:proofErr w:type="spellStart"/>
      <w:r w:rsidRPr="006878C5">
        <w:rPr>
          <w:color w:val="A6A6A6" w:themeColor="background1" w:themeShade="A6"/>
          <w:sz w:val="22"/>
        </w:rPr>
        <w:t>Sabóia</w:t>
      </w:r>
      <w:proofErr w:type="spellEnd"/>
      <w:r w:rsidRPr="006878C5">
        <w:rPr>
          <w:color w:val="A6A6A6" w:themeColor="background1" w:themeShade="A6"/>
          <w:sz w:val="22"/>
        </w:rPr>
        <w:t xml:space="preserve"> Bandeira de Mello Filho, </w:t>
      </w:r>
      <w:r w:rsidRPr="00495EC5">
        <w:rPr>
          <w:color w:val="365F91" w:themeColor="accent1" w:themeShade="BF"/>
          <w:sz w:val="22"/>
        </w:rPr>
        <w:t xml:space="preserve">que </w:t>
      </w:r>
      <w:r w:rsidRPr="00C716EA">
        <w:rPr>
          <w:color w:val="365F91" w:themeColor="accent1" w:themeShade="BF"/>
          <w:sz w:val="22"/>
          <w:u w:val="single"/>
        </w:rPr>
        <w:t>bateu</w:t>
      </w:r>
      <w:r w:rsidRPr="00495EC5">
        <w:rPr>
          <w:color w:val="365F91" w:themeColor="accent1" w:themeShade="BF"/>
          <w:sz w:val="22"/>
        </w:rPr>
        <w:t xml:space="preserve"> boca com o presidente da 3ª Turma do STJ, </w:t>
      </w:r>
      <w:r w:rsidRPr="006878C5">
        <w:rPr>
          <w:color w:val="A6A6A6" w:themeColor="background1" w:themeShade="A6"/>
          <w:sz w:val="22"/>
        </w:rPr>
        <w:t xml:space="preserve">(...) </w:t>
      </w:r>
      <w:r w:rsidRPr="006878C5">
        <w:rPr>
          <w:color w:val="A6A6A6" w:themeColor="background1" w:themeShade="A6"/>
          <w:sz w:val="22"/>
          <w:u w:val="single"/>
        </w:rPr>
        <w:t>pediu</w:t>
      </w:r>
      <w:r w:rsidRPr="006878C5">
        <w:rPr>
          <w:color w:val="A6A6A6" w:themeColor="background1" w:themeShade="A6"/>
          <w:sz w:val="22"/>
        </w:rPr>
        <w:t xml:space="preserve"> (...).”</w:t>
      </w:r>
    </w:p>
    <w:p w:rsidR="00495EC5" w:rsidRDefault="00495EC5" w:rsidP="00495EC5">
      <w:pPr>
        <w:ind w:firstLine="0"/>
      </w:pPr>
    </w:p>
    <w:p w:rsidR="00495EC5" w:rsidRDefault="00495EC5" w:rsidP="00495EC5">
      <w:pPr>
        <w:ind w:firstLine="0"/>
      </w:pPr>
      <w:r>
        <w:t>3º Transformar a oração adjetiva em pergunta:</w:t>
      </w:r>
    </w:p>
    <w:p w:rsidR="00495EC5" w:rsidRDefault="00495EC5" w:rsidP="00495EC5">
      <w:pPr>
        <w:ind w:firstLine="0"/>
        <w:rPr>
          <w:color w:val="365F91" w:themeColor="accent1" w:themeShade="BF"/>
        </w:rPr>
      </w:pPr>
      <w:r w:rsidRPr="006878C5">
        <w:rPr>
          <w:color w:val="A6A6A6" w:themeColor="background1" w:themeShade="A6"/>
          <w:sz w:val="22"/>
        </w:rPr>
        <w:t>Quem</w:t>
      </w:r>
      <w:r w:rsidRPr="006878C5">
        <w:rPr>
          <w:color w:val="A6A6A6" w:themeColor="background1" w:themeShade="A6"/>
        </w:rPr>
        <w:t xml:space="preserve"> </w:t>
      </w:r>
      <w:r w:rsidRPr="006878C5">
        <w:rPr>
          <w:color w:val="A6A6A6" w:themeColor="background1" w:themeShade="A6"/>
          <w:sz w:val="22"/>
        </w:rPr>
        <w:t>bateu boca com o presidente da 3ª Turma do STJ</w:t>
      </w:r>
      <w:r w:rsidRPr="006878C5">
        <w:rPr>
          <w:color w:val="A6A6A6" w:themeColor="background1" w:themeShade="A6"/>
        </w:rPr>
        <w:t>?</w:t>
      </w:r>
    </w:p>
    <w:p w:rsidR="00495EC5" w:rsidRDefault="00495EC5" w:rsidP="00495EC5">
      <w:pPr>
        <w:ind w:firstLine="0"/>
        <w:rPr>
          <w:color w:val="365F91" w:themeColor="accent1" w:themeShade="BF"/>
        </w:rPr>
      </w:pPr>
    </w:p>
    <w:p w:rsidR="00495EC5" w:rsidRDefault="00495EC5" w:rsidP="00495EC5">
      <w:pPr>
        <w:ind w:firstLine="0"/>
      </w:pPr>
      <w:r>
        <w:t>4º Responder a pergunta:</w:t>
      </w:r>
    </w:p>
    <w:p w:rsidR="00495EC5" w:rsidRDefault="00495EC5" w:rsidP="00495EC5">
      <w:pPr>
        <w:ind w:firstLine="0"/>
        <w:rPr>
          <w:color w:val="365F91" w:themeColor="accent1" w:themeShade="BF"/>
        </w:rPr>
      </w:pPr>
      <w:r w:rsidRPr="006878C5">
        <w:rPr>
          <w:color w:val="A6A6A6" w:themeColor="background1" w:themeShade="A6"/>
          <w:sz w:val="22"/>
        </w:rPr>
        <w:t xml:space="preserve">O subprocurador da República João Pedro de </w:t>
      </w:r>
      <w:proofErr w:type="spellStart"/>
      <w:r w:rsidRPr="006878C5">
        <w:rPr>
          <w:color w:val="A6A6A6" w:themeColor="background1" w:themeShade="A6"/>
          <w:sz w:val="22"/>
        </w:rPr>
        <w:t>Sabóia</w:t>
      </w:r>
      <w:proofErr w:type="spellEnd"/>
      <w:r w:rsidRPr="006878C5">
        <w:rPr>
          <w:color w:val="A6A6A6" w:themeColor="background1" w:themeShade="A6"/>
          <w:sz w:val="22"/>
        </w:rPr>
        <w:t xml:space="preserve"> Bandeira de Mello Filho</w:t>
      </w:r>
    </w:p>
    <w:p w:rsidR="00495EC5" w:rsidRDefault="00495EC5" w:rsidP="00495EC5">
      <w:pPr>
        <w:ind w:firstLine="0"/>
        <w:sectPr w:rsidR="00495EC5" w:rsidSect="00FB70B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95EC5" w:rsidRDefault="00495EC5" w:rsidP="00FB70B4">
      <w:pPr>
        <w:ind w:firstLine="0"/>
      </w:pPr>
    </w:p>
    <w:p w:rsidR="00EA0D2D" w:rsidRDefault="00DA73F9" w:rsidP="00A96AFA">
      <w:r>
        <w:lastRenderedPageBreak/>
        <w:t xml:space="preserve">Note que a etapa quatro obteve como resposta o termo </w:t>
      </w:r>
      <w:ins w:id="4" w:author="Mariana Aparecida Serejo de Souza Lima" w:date="2016-11-17T16:04:00Z">
        <w:r w:rsidR="00EA6E54">
          <w:t>“</w:t>
        </w:r>
      </w:ins>
      <w:r>
        <w:t>Subprocurador</w:t>
      </w:r>
      <w:ins w:id="5" w:author="Mariana Aparecida Serejo de Souza Lima" w:date="2016-11-17T16:04:00Z">
        <w:r w:rsidR="00EA6E54">
          <w:t>”</w:t>
        </w:r>
      </w:ins>
      <w:r>
        <w:t xml:space="preserve"> e que esse termo está sendo usado de forma genérica na manchete, um subprocurador entre vários que existem. O recurso utilizado pelo autor do texto para restringir esse termo genérico e demonstrar a qual subprocurador a manchete se refere é a própria oração adjetiva. Logo, não foi qualquer subprocurador que pediu afastamento, foi um que apoiou Dilma. O grupo de subprocuradores foi restringido, então, e você já sabe que o texto vai se referir a um que apoiava o governo.</w:t>
      </w:r>
      <w:r w:rsidR="00EA0D2D">
        <w:t xml:space="preserve"> Por esse motivo, a oração adjetiva não está entre vírgulas.</w:t>
      </w:r>
    </w:p>
    <w:p w:rsidR="00EA0D2D" w:rsidRDefault="00EA0D2D" w:rsidP="00A96AFA">
      <w:r>
        <w:t>Agora olhe para a outra frase. A resposta obtida no passo quatro é “</w:t>
      </w:r>
      <w:r w:rsidRPr="00EA0D2D">
        <w:t xml:space="preserve">O subprocurador da República João Pedro de </w:t>
      </w:r>
      <w:proofErr w:type="spellStart"/>
      <w:r w:rsidRPr="00EA0D2D">
        <w:t>Sabóia</w:t>
      </w:r>
      <w:proofErr w:type="spellEnd"/>
      <w:r w:rsidRPr="00EA0D2D">
        <w:t xml:space="preserve"> Bandeira de Mello Filho</w:t>
      </w:r>
      <w:r>
        <w:t>”. O autor da reportagem deu o nome completo do subprocurador. O termo está mais do que restrito, não é mesmo? Então, a oração adjetiva não está restringindo o termo anterior, mas apenas explicando esse termo. A oração oferece uma informação a mais: o subprocurador João Pedro bateu boca com</w:t>
      </w:r>
      <w:r w:rsidR="00DA73F9">
        <w:t xml:space="preserve"> </w:t>
      </w:r>
      <w:r>
        <w:t>o presidente da Turma. Trata-se de uma oração adjetiva explicativa, e por isso aparece entre vírgulas.</w:t>
      </w:r>
    </w:p>
    <w:p w:rsidR="00495EC5" w:rsidRDefault="00EA0D2D" w:rsidP="00A96AFA">
      <w:r>
        <w:t>Por isso também o artigo definido só aparece na segunda frase, já que na primeira o termo “subprocurador” é usado de forma genérica.</w:t>
      </w:r>
    </w:p>
    <w:p w:rsidR="00A5197C" w:rsidRDefault="00A5197C" w:rsidP="007878BF"/>
    <w:p w:rsidR="00A5197C" w:rsidRDefault="007878BF" w:rsidP="00FB70B4">
      <w:pPr>
        <w:ind w:firstLine="567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502B4" wp14:editId="70E5A0B5">
                <wp:simplePos x="0" y="0"/>
                <wp:positionH relativeFrom="column">
                  <wp:posOffset>-17145</wp:posOffset>
                </wp:positionH>
                <wp:positionV relativeFrom="paragraph">
                  <wp:posOffset>109855</wp:posOffset>
                </wp:positionV>
                <wp:extent cx="5824220" cy="3034030"/>
                <wp:effectExtent l="0" t="0" r="24130" b="139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303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14D" w:rsidRPr="006878C5" w:rsidRDefault="0071314D" w:rsidP="00BF26CB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6878C5">
                              <w:rPr>
                                <w:sz w:val="20"/>
                                <w:szCs w:val="20"/>
                              </w:rPr>
                              <w:t xml:space="preserve">Agora é a sua hora de tentar: </w:t>
                            </w:r>
                          </w:p>
                          <w:p w:rsidR="0071314D" w:rsidRPr="006878C5" w:rsidRDefault="0071314D" w:rsidP="00FB70B4">
                            <w:pPr>
                              <w:pStyle w:val="PargrafodaLista"/>
                              <w:tabs>
                                <w:tab w:val="left" w:pos="709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del w:id="6" w:author="Mariana Aparecida Serejo de Souza Lima" w:date="2016-11-17T16:07:00Z">
                              <w:r w:rsidRPr="006878C5" w:rsidDel="00EA6E54">
                                <w:rPr>
                                  <w:sz w:val="20"/>
                                  <w:szCs w:val="20"/>
                                </w:rPr>
                                <w:delText xml:space="preserve">1. </w:delText>
                              </w:r>
                            </w:del>
                            <w:r w:rsidRPr="006878C5">
                              <w:rPr>
                                <w:sz w:val="20"/>
                                <w:szCs w:val="20"/>
                              </w:rPr>
                              <w:t xml:space="preserve">Analise as seguintes orações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adjetivas </w:t>
                            </w:r>
                            <w:r w:rsidRPr="006878C5">
                              <w:rPr>
                                <w:sz w:val="20"/>
                                <w:szCs w:val="20"/>
                              </w:rPr>
                              <w:t>de acordo com 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seis</w:t>
                            </w:r>
                            <w:r w:rsidRPr="006878C5">
                              <w:rPr>
                                <w:sz w:val="20"/>
                                <w:szCs w:val="20"/>
                              </w:rPr>
                              <w:t xml:space="preserve"> passos que indicamos nas explicações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 responda </w:t>
                            </w:r>
                            <w:r w:rsidR="00AE72EE">
                              <w:rPr>
                                <w:sz w:val="20"/>
                                <w:szCs w:val="20"/>
                              </w:rPr>
                              <w:t>por que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 uso da vírgula </w:t>
                            </w:r>
                            <w:r w:rsidR="00AE72EE">
                              <w:rPr>
                                <w:sz w:val="20"/>
                                <w:szCs w:val="20"/>
                              </w:rPr>
                              <w:t>está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adequado</w:t>
                            </w:r>
                            <w:r w:rsidRPr="006878C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71314D" w:rsidRPr="006878C5" w:rsidRDefault="0071314D" w:rsidP="00FB70B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before="240" w:after="240"/>
                              <w:ind w:left="284" w:firstLine="0"/>
                              <w:contextualSpacing w:val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878C5">
                              <w:rPr>
                                <w:sz w:val="20"/>
                                <w:szCs w:val="20"/>
                              </w:rPr>
                              <w:t>“Denúncias genéricas, que não descrevem os fatos na sua devida conformação, não se coadunam com os postulados básicos do Estado de Direito.” (HC 89.310, rel. p/ o ac. min. Gilmar Mendes</w:t>
                            </w:r>
                            <w:proofErr w:type="gramStart"/>
                            <w:r w:rsidRPr="006878C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  <w:p w:rsidR="0071314D" w:rsidRPr="006878C5" w:rsidRDefault="0071314D" w:rsidP="00FB70B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before="240" w:after="240"/>
                              <w:ind w:left="284" w:firstLine="0"/>
                              <w:contextualSpacing w:val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878C5">
                              <w:rPr>
                                <w:sz w:val="20"/>
                                <w:szCs w:val="20"/>
                              </w:rPr>
                              <w:t>“Os membros do MPU, que atuam perante quaisquer tribunais judiciários, estão sujeitos à jurisdição penal originária do STJ (...).” (HC 73.801, rel. min. Celso de Mello</w:t>
                            </w:r>
                            <w:proofErr w:type="gramStart"/>
                            <w:r w:rsidRPr="006878C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  <w:p w:rsidR="0071314D" w:rsidRPr="006878C5" w:rsidRDefault="0071314D" w:rsidP="00FB70B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before="240" w:after="240"/>
                              <w:ind w:left="284" w:firstLine="0"/>
                              <w:contextualSpacing w:val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878C5">
                              <w:rPr>
                                <w:sz w:val="20"/>
                                <w:szCs w:val="20"/>
                              </w:rPr>
                              <w:t>“Na situação em análise, em que o paciente (...) o</w:t>
                            </w:r>
                            <w:ins w:id="7" w:author="Patricia Keico Honda Daher" w:date="2016-07-06T17:27:00Z">
                              <w:r w:rsidR="00034BA9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</w:ins>
                            <w:del w:id="8" w:author="Patricia Keico Honda Daher" w:date="2016-07-06T17:27:00Z">
                              <w:r w:rsidRPr="006878C5" w:rsidDel="00034BA9">
                                <w:rPr>
                                  <w:sz w:val="20"/>
                                  <w:szCs w:val="20"/>
                                </w:rPr>
                                <w:delText>n</w:delText>
                              </w:r>
                            </w:del>
                            <w:r w:rsidRPr="006878C5">
                              <w:rPr>
                                <w:sz w:val="20"/>
                                <w:szCs w:val="20"/>
                              </w:rPr>
                              <w:t>tenta circu</w:t>
                            </w:r>
                            <w:ins w:id="9" w:author="Patricia Keico Honda Daher" w:date="2016-07-06T17:27:00Z">
                              <w:r w:rsidR="00034BA9"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</w:ins>
                            <w:r w:rsidRPr="006878C5">
                              <w:rPr>
                                <w:sz w:val="20"/>
                                <w:szCs w:val="20"/>
                              </w:rPr>
                              <w:t>stâncias subjetivas favoráveis, o regime prisional (...) deve ser o semiaberto.” (HC 111.840, rel. min. Dias Toffoli</w:t>
                            </w:r>
                            <w:proofErr w:type="gramStart"/>
                            <w:r w:rsidRPr="006878C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  <w:p w:rsidR="0071314D" w:rsidRPr="006878C5" w:rsidRDefault="0071314D" w:rsidP="006878C5">
                            <w:pPr>
                              <w:spacing w:before="240" w:after="240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78C5">
                              <w:rPr>
                                <w:color w:val="548DD4" w:themeColor="text2" w:themeTint="99"/>
                                <w:sz w:val="20"/>
                                <w:szCs w:val="20"/>
                              </w:rPr>
                              <w:t>DESAFIO MEGA-POWER!</w:t>
                            </w:r>
                          </w:p>
                          <w:p w:rsidR="0071314D" w:rsidRPr="006878C5" w:rsidRDefault="0071314D" w:rsidP="006878C5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ind w:left="709" w:hanging="425"/>
                              <w:rPr>
                                <w:sz w:val="20"/>
                                <w:szCs w:val="20"/>
                              </w:rPr>
                            </w:pPr>
                            <w:r w:rsidRPr="006878C5">
                              <w:rPr>
                                <w:sz w:val="20"/>
                                <w:szCs w:val="20"/>
                              </w:rPr>
                              <w:t xml:space="preserve">“A lógica da Súmula vinculante </w:t>
                            </w:r>
                            <w:proofErr w:type="gramStart"/>
                            <w:r w:rsidRPr="006878C5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proofErr w:type="gramEnd"/>
                            <w:r w:rsidRPr="006878C5">
                              <w:rPr>
                                <w:sz w:val="20"/>
                                <w:szCs w:val="20"/>
                              </w:rPr>
                              <w:t xml:space="preserve">, que impõe a perda de dias remidos ao apenado que comete falta grave, é aplicável também aos casos em que a sanção é mais branda (...).” (HC 100.729, rel. min. Ricardo Lewandowski, julgamento em 16-3-2010, Primeira Turma, </w:t>
                            </w:r>
                            <w:r w:rsidRPr="006878C5">
                              <w:rPr>
                                <w:i/>
                                <w:sz w:val="20"/>
                                <w:szCs w:val="20"/>
                              </w:rPr>
                              <w:t>DJE</w:t>
                            </w:r>
                            <w:r w:rsidRPr="006878C5">
                              <w:rPr>
                                <w:sz w:val="20"/>
                                <w:szCs w:val="20"/>
                              </w:rPr>
                              <w:t xml:space="preserve"> de 23-4-2010.)</w:t>
                            </w:r>
                          </w:p>
                          <w:p w:rsidR="0071314D" w:rsidRDefault="0071314D" w:rsidP="00A5197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.35pt;margin-top:8.65pt;width:458.6pt;height:23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">
                <v:textbox>
                  <w:txbxContent>
                    <w:p w:rsidR="0071314D" w:rsidRPr="006878C5" w:rsidRDefault="0071314D" w:rsidP="00BF26CB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6878C5">
                        <w:rPr>
                          <w:sz w:val="20"/>
                          <w:szCs w:val="20"/>
                        </w:rPr>
                        <w:t xml:space="preserve">Agora é a sua hora de tentar: </w:t>
                      </w:r>
                    </w:p>
                    <w:p w:rsidR="0071314D" w:rsidRPr="006878C5" w:rsidRDefault="0071314D" w:rsidP="00FB70B4">
                      <w:pPr>
                        <w:pStyle w:val="PargrafodaLista"/>
                        <w:tabs>
                          <w:tab w:val="left" w:pos="709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del w:id="10" w:author="Mariana Aparecida Serejo de Souza Lima" w:date="2016-11-17T16:07:00Z">
                        <w:r w:rsidRPr="006878C5" w:rsidDel="00EA6E54">
                          <w:rPr>
                            <w:sz w:val="20"/>
                            <w:szCs w:val="20"/>
                          </w:rPr>
                          <w:delText xml:space="preserve">1. </w:delText>
                        </w:r>
                      </w:del>
                      <w:r w:rsidRPr="006878C5">
                        <w:rPr>
                          <w:sz w:val="20"/>
                          <w:szCs w:val="20"/>
                        </w:rPr>
                        <w:t xml:space="preserve">Analise as seguintes orações </w:t>
                      </w:r>
                      <w:r>
                        <w:rPr>
                          <w:sz w:val="20"/>
                          <w:szCs w:val="20"/>
                        </w:rPr>
                        <w:t xml:space="preserve">adjetivas </w:t>
                      </w:r>
                      <w:r w:rsidRPr="006878C5">
                        <w:rPr>
                          <w:sz w:val="20"/>
                          <w:szCs w:val="20"/>
                        </w:rPr>
                        <w:t>de acordo com os</w:t>
                      </w:r>
                      <w:r>
                        <w:rPr>
                          <w:sz w:val="20"/>
                          <w:szCs w:val="20"/>
                        </w:rPr>
                        <w:t xml:space="preserve"> seis</w:t>
                      </w:r>
                      <w:r w:rsidRPr="006878C5">
                        <w:rPr>
                          <w:sz w:val="20"/>
                          <w:szCs w:val="20"/>
                        </w:rPr>
                        <w:t xml:space="preserve"> passos que indicamos nas explicações</w:t>
                      </w:r>
                      <w:r>
                        <w:rPr>
                          <w:sz w:val="20"/>
                          <w:szCs w:val="20"/>
                        </w:rPr>
                        <w:t xml:space="preserve"> e responda </w:t>
                      </w:r>
                      <w:r w:rsidR="00AE72EE">
                        <w:rPr>
                          <w:sz w:val="20"/>
                          <w:szCs w:val="20"/>
                        </w:rPr>
                        <w:t>por que</w:t>
                      </w:r>
                      <w:r>
                        <w:rPr>
                          <w:sz w:val="20"/>
                          <w:szCs w:val="20"/>
                        </w:rPr>
                        <w:t xml:space="preserve"> o uso da vírgula </w:t>
                      </w:r>
                      <w:r w:rsidR="00AE72EE">
                        <w:rPr>
                          <w:sz w:val="20"/>
                          <w:szCs w:val="20"/>
                        </w:rPr>
                        <w:t>está</w:t>
                      </w:r>
                      <w:r>
                        <w:rPr>
                          <w:sz w:val="20"/>
                          <w:szCs w:val="20"/>
                        </w:rPr>
                        <w:t xml:space="preserve"> adequado</w:t>
                      </w:r>
                      <w:r w:rsidRPr="006878C5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71314D" w:rsidRPr="006878C5" w:rsidRDefault="0071314D" w:rsidP="00FB70B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before="240" w:after="240"/>
                        <w:ind w:left="284" w:firstLine="0"/>
                        <w:contextualSpacing w:val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878C5">
                        <w:rPr>
                          <w:sz w:val="20"/>
                          <w:szCs w:val="20"/>
                        </w:rPr>
                        <w:t>“Denúncias genéricas, que não descrevem os fatos na sua devida conformação, não se coadunam com os postulados básicos do Estado de Direito.” (HC 89.310, rel. p/ o ac. min. Gilmar Mendes</w:t>
                      </w:r>
                      <w:proofErr w:type="gramStart"/>
                      <w:r w:rsidRPr="006878C5">
                        <w:rPr>
                          <w:sz w:val="20"/>
                          <w:szCs w:val="20"/>
                        </w:rPr>
                        <w:t>)</w:t>
                      </w:r>
                      <w:proofErr w:type="gramEnd"/>
                    </w:p>
                    <w:p w:rsidR="0071314D" w:rsidRPr="006878C5" w:rsidRDefault="0071314D" w:rsidP="00FB70B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before="240" w:after="240"/>
                        <w:ind w:left="284" w:firstLine="0"/>
                        <w:contextualSpacing w:val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878C5">
                        <w:rPr>
                          <w:sz w:val="20"/>
                          <w:szCs w:val="20"/>
                        </w:rPr>
                        <w:t>“Os membros do MPU, que atuam perante quaisquer tribunais judiciários, estão sujeitos à jurisdição penal originária do STJ (...).” (HC 73.801, rel. min. Celso de Mello</w:t>
                      </w:r>
                      <w:proofErr w:type="gramStart"/>
                      <w:r w:rsidRPr="006878C5">
                        <w:rPr>
                          <w:sz w:val="20"/>
                          <w:szCs w:val="20"/>
                        </w:rPr>
                        <w:t>)</w:t>
                      </w:r>
                      <w:proofErr w:type="gramEnd"/>
                    </w:p>
                    <w:p w:rsidR="0071314D" w:rsidRPr="006878C5" w:rsidRDefault="0071314D" w:rsidP="00FB70B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before="240" w:after="240"/>
                        <w:ind w:left="284" w:firstLine="0"/>
                        <w:contextualSpacing w:val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6878C5">
                        <w:rPr>
                          <w:sz w:val="20"/>
                          <w:szCs w:val="20"/>
                        </w:rPr>
                        <w:t>“Na situação em análise, em que o paciente (...) o</w:t>
                      </w:r>
                      <w:ins w:id="11" w:author="Patricia Keico Honda Daher" w:date="2016-07-06T17:27:00Z">
                        <w:r w:rsidR="00034BA9">
                          <w:rPr>
                            <w:sz w:val="20"/>
                            <w:szCs w:val="20"/>
                          </w:rPr>
                          <w:t>s</w:t>
                        </w:r>
                      </w:ins>
                      <w:del w:id="12" w:author="Patricia Keico Honda Daher" w:date="2016-07-06T17:27:00Z">
                        <w:r w:rsidRPr="006878C5" w:rsidDel="00034BA9">
                          <w:rPr>
                            <w:sz w:val="20"/>
                            <w:szCs w:val="20"/>
                          </w:rPr>
                          <w:delText>n</w:delText>
                        </w:r>
                      </w:del>
                      <w:r w:rsidRPr="006878C5">
                        <w:rPr>
                          <w:sz w:val="20"/>
                          <w:szCs w:val="20"/>
                        </w:rPr>
                        <w:t>tenta circu</w:t>
                      </w:r>
                      <w:ins w:id="13" w:author="Patricia Keico Honda Daher" w:date="2016-07-06T17:27:00Z">
                        <w:r w:rsidR="00034BA9">
                          <w:rPr>
                            <w:sz w:val="20"/>
                            <w:szCs w:val="20"/>
                          </w:rPr>
                          <w:t>n</w:t>
                        </w:r>
                      </w:ins>
                      <w:r w:rsidRPr="006878C5">
                        <w:rPr>
                          <w:sz w:val="20"/>
                          <w:szCs w:val="20"/>
                        </w:rPr>
                        <w:t>stâncias subjetivas favoráveis, o regime prisional (...) deve ser o semiaberto.” (HC 111.840, rel. min. Dias Toffoli</w:t>
                      </w:r>
                      <w:proofErr w:type="gramStart"/>
                      <w:r w:rsidRPr="006878C5">
                        <w:rPr>
                          <w:sz w:val="20"/>
                          <w:szCs w:val="20"/>
                        </w:rPr>
                        <w:t>)</w:t>
                      </w:r>
                      <w:proofErr w:type="gramEnd"/>
                    </w:p>
                    <w:p w:rsidR="0071314D" w:rsidRPr="006878C5" w:rsidRDefault="0071314D" w:rsidP="006878C5">
                      <w:pPr>
                        <w:spacing w:before="240" w:after="240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878C5">
                        <w:rPr>
                          <w:color w:val="548DD4" w:themeColor="text2" w:themeTint="99"/>
                          <w:sz w:val="20"/>
                          <w:szCs w:val="20"/>
                        </w:rPr>
                        <w:t>DESAFIO MEGA-POWER!</w:t>
                      </w:r>
                    </w:p>
                    <w:p w:rsidR="0071314D" w:rsidRPr="006878C5" w:rsidRDefault="0071314D" w:rsidP="006878C5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ind w:left="709" w:hanging="425"/>
                        <w:rPr>
                          <w:sz w:val="20"/>
                          <w:szCs w:val="20"/>
                        </w:rPr>
                      </w:pPr>
                      <w:r w:rsidRPr="006878C5">
                        <w:rPr>
                          <w:sz w:val="20"/>
                          <w:szCs w:val="20"/>
                        </w:rPr>
                        <w:t xml:space="preserve">“A lógica da Súmula vinculante </w:t>
                      </w:r>
                      <w:proofErr w:type="gramStart"/>
                      <w:r w:rsidRPr="006878C5">
                        <w:rPr>
                          <w:sz w:val="20"/>
                          <w:szCs w:val="20"/>
                        </w:rPr>
                        <w:t>9</w:t>
                      </w:r>
                      <w:proofErr w:type="gramEnd"/>
                      <w:r w:rsidRPr="006878C5">
                        <w:rPr>
                          <w:sz w:val="20"/>
                          <w:szCs w:val="20"/>
                        </w:rPr>
                        <w:t xml:space="preserve">, que impõe a perda de dias remidos ao apenado que comete falta grave, é aplicável também aos casos em que a sanção é mais branda (...).” (HC 100.729, rel. min. Ricardo Lewandowski, julgamento em 16-3-2010, Primeira Turma, </w:t>
                      </w:r>
                      <w:r w:rsidRPr="006878C5">
                        <w:rPr>
                          <w:i/>
                          <w:sz w:val="20"/>
                          <w:szCs w:val="20"/>
                        </w:rPr>
                        <w:t>DJE</w:t>
                      </w:r>
                      <w:r w:rsidRPr="006878C5">
                        <w:rPr>
                          <w:sz w:val="20"/>
                          <w:szCs w:val="20"/>
                        </w:rPr>
                        <w:t xml:space="preserve"> de 23-4-2010.)</w:t>
                      </w:r>
                    </w:p>
                    <w:p w:rsidR="0071314D" w:rsidRDefault="0071314D" w:rsidP="00A5197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197C" w:rsidRDefault="00A5197C" w:rsidP="00FB70B4">
      <w:pPr>
        <w:ind w:firstLine="567"/>
      </w:pPr>
    </w:p>
    <w:p w:rsidR="00A5197C" w:rsidRDefault="00A5197C" w:rsidP="00FB70B4">
      <w:pPr>
        <w:ind w:firstLine="567"/>
      </w:pPr>
    </w:p>
    <w:p w:rsidR="00A5197C" w:rsidRDefault="00A5197C" w:rsidP="00FB70B4">
      <w:pPr>
        <w:ind w:firstLine="567"/>
      </w:pPr>
    </w:p>
    <w:p w:rsidR="00A5197C" w:rsidRDefault="00A5197C" w:rsidP="00FB70B4">
      <w:pPr>
        <w:ind w:firstLine="567"/>
      </w:pPr>
    </w:p>
    <w:p w:rsidR="00A5197C" w:rsidRDefault="00A5197C" w:rsidP="00FB70B4">
      <w:pPr>
        <w:ind w:firstLine="567"/>
      </w:pPr>
    </w:p>
    <w:p w:rsidR="00A5197C" w:rsidRDefault="00A5197C" w:rsidP="00FB70B4">
      <w:pPr>
        <w:ind w:firstLine="567"/>
      </w:pPr>
    </w:p>
    <w:p w:rsidR="00A5197C" w:rsidRDefault="00A5197C" w:rsidP="00FB70B4">
      <w:pPr>
        <w:ind w:firstLine="567"/>
      </w:pPr>
    </w:p>
    <w:p w:rsidR="00E64425" w:rsidRPr="00A24CB2" w:rsidRDefault="00E64425" w:rsidP="00FB70B4">
      <w:pPr>
        <w:spacing w:before="240" w:after="240"/>
        <w:ind w:left="851" w:firstLine="0"/>
      </w:pPr>
      <w:r w:rsidRPr="00E64425">
        <w:t xml:space="preserve"> </w:t>
      </w:r>
    </w:p>
    <w:p w:rsidR="00A5197C" w:rsidRDefault="007878BF" w:rsidP="008F0EE1">
      <w:pPr>
        <w:pStyle w:val="Ttulo2"/>
        <w:ind w:firstLine="0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53407B" wp14:editId="78DD8AC4">
                <wp:simplePos x="0" y="0"/>
                <wp:positionH relativeFrom="column">
                  <wp:posOffset>-17293</wp:posOffset>
                </wp:positionH>
                <wp:positionV relativeFrom="paragraph">
                  <wp:posOffset>-74460</wp:posOffset>
                </wp:positionV>
                <wp:extent cx="5456711" cy="6264234"/>
                <wp:effectExtent l="0" t="0" r="10795" b="2286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6711" cy="6264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14D" w:rsidRDefault="0071314D" w:rsidP="007878BF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6878C5">
                              <w:rPr>
                                <w:sz w:val="16"/>
                                <w:szCs w:val="16"/>
                              </w:rPr>
                              <w:t>Resposta: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878C5"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 w:rsidRPr="006878C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 w:rsidRPr="006878C5">
                              <w:rPr>
                                <w:sz w:val="16"/>
                                <w:szCs w:val="16"/>
                              </w:rPr>
                              <w:t xml:space="preserve">: “Denúncias genéricas, que não </w:t>
                            </w:r>
                            <w:r w:rsidRPr="006878C5">
                              <w:rPr>
                                <w:sz w:val="16"/>
                                <w:szCs w:val="16"/>
                                <w:u w:val="single"/>
                              </w:rPr>
                              <w:t>descrevem</w:t>
                            </w:r>
                            <w:r w:rsidRPr="006878C5">
                              <w:rPr>
                                <w:sz w:val="16"/>
                                <w:szCs w:val="16"/>
                              </w:rPr>
                              <w:t xml:space="preserve"> os fatos na sua devida conformação, não se </w:t>
                            </w:r>
                            <w:r w:rsidRPr="006878C5">
                              <w:rPr>
                                <w:sz w:val="16"/>
                                <w:szCs w:val="16"/>
                                <w:u w:val="single"/>
                              </w:rPr>
                              <w:t>coadunam</w:t>
                            </w:r>
                            <w:r w:rsidRPr="006878C5">
                              <w:rPr>
                                <w:sz w:val="16"/>
                                <w:szCs w:val="16"/>
                              </w:rPr>
                              <w:t xml:space="preserve"> com os postulados básicos do Estado de Direito.”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878C5">
                              <w:rPr>
                                <w:b/>
                                <w:sz w:val="16"/>
                                <w:szCs w:val="16"/>
                              </w:rPr>
                              <w:t>que</w:t>
                            </w:r>
                            <w:r w:rsidRPr="006878C5">
                              <w:rPr>
                                <w:sz w:val="16"/>
                                <w:szCs w:val="16"/>
                              </w:rPr>
                              <w:t xml:space="preserve"> não </w:t>
                            </w:r>
                            <w:r w:rsidRPr="006878C5">
                              <w:rPr>
                                <w:sz w:val="16"/>
                                <w:szCs w:val="16"/>
                                <w:u w:val="single"/>
                              </w:rPr>
                              <w:t>descrevem</w:t>
                            </w:r>
                            <w:r w:rsidRPr="006878C5">
                              <w:rPr>
                                <w:sz w:val="16"/>
                                <w:szCs w:val="16"/>
                              </w:rPr>
                              <w:t xml:space="preserve"> os fatos na sua devida conformação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O que não descreve os fator na sua devida conformação?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Denúncias genéricas.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A oração adjetiva qualifica o termo “Denúncias Genéricas”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A oração está entre vírgulas, pois apenas explica o termo ao qual se refere. Toda denúncia genérica não é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minunciosa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na descrição do fato particular.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Os membros do MPU, que </w:t>
                            </w:r>
                            <w:r w:rsidRPr="007878BF">
                              <w:rPr>
                                <w:sz w:val="16"/>
                                <w:szCs w:val="16"/>
                                <w:u w:val="single"/>
                              </w:rPr>
                              <w:t>atuam</w:t>
                            </w:r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 perante quaisquer tribunais judiciários, </w:t>
                            </w:r>
                            <w:r w:rsidRPr="007878BF">
                              <w:rPr>
                                <w:sz w:val="16"/>
                                <w:szCs w:val="16"/>
                                <w:u w:val="single"/>
                              </w:rPr>
                              <w:t>estão</w:t>
                            </w:r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 sujeitos à jurisdição penal originária do STJ (...).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878BF">
                              <w:rPr>
                                <w:b/>
                                <w:sz w:val="16"/>
                                <w:szCs w:val="16"/>
                              </w:rPr>
                              <w:t>que</w:t>
                            </w:r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878BF">
                              <w:rPr>
                                <w:sz w:val="16"/>
                                <w:szCs w:val="16"/>
                                <w:u w:val="single"/>
                              </w:rPr>
                              <w:t>atuam</w:t>
                            </w:r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 perante quaisquer tribunais judiciários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Quem atua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peranto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quaisquer tribunais judiciários?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Os membros do TCU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A oração adjetiva qualifica o termo “membros do TCU”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A oração adjetiva está entre vírgulas porque todo membro do TCU atua perante qualquer tribunal judiciário.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Na situação em análise, em que o paciente (...) </w:t>
                            </w:r>
                            <w:proofErr w:type="spellStart"/>
                            <w:r w:rsidRPr="007878BF">
                              <w:rPr>
                                <w:sz w:val="16"/>
                                <w:szCs w:val="16"/>
                                <w:u w:val="single"/>
                              </w:rPr>
                              <w:t>ontenta</w:t>
                            </w:r>
                            <w:proofErr w:type="spellEnd"/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78BF">
                              <w:rPr>
                                <w:sz w:val="16"/>
                                <w:szCs w:val="16"/>
                              </w:rPr>
                              <w:t>circustâncias</w:t>
                            </w:r>
                            <w:proofErr w:type="spellEnd"/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 subjetivas favoráveis, o regime prisional (...) </w:t>
                            </w:r>
                            <w:r w:rsidRPr="007878BF">
                              <w:rPr>
                                <w:sz w:val="16"/>
                                <w:szCs w:val="16"/>
                                <w:u w:val="single"/>
                              </w:rPr>
                              <w:t>deve ser</w:t>
                            </w:r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 o semiaberto.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878BF">
                              <w:rPr>
                                <w:b/>
                                <w:sz w:val="16"/>
                                <w:szCs w:val="16"/>
                              </w:rPr>
                              <w:t>em que</w:t>
                            </w:r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 o paciente (...) </w:t>
                            </w:r>
                            <w:proofErr w:type="spellStart"/>
                            <w:r w:rsidRPr="007878BF">
                              <w:rPr>
                                <w:sz w:val="16"/>
                                <w:szCs w:val="16"/>
                                <w:u w:val="single"/>
                              </w:rPr>
                              <w:t>ontenta</w:t>
                            </w:r>
                            <w:proofErr w:type="spellEnd"/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78BF">
                              <w:rPr>
                                <w:sz w:val="16"/>
                                <w:szCs w:val="16"/>
                              </w:rPr>
                              <w:t>circustâncias</w:t>
                            </w:r>
                            <w:proofErr w:type="spellEnd"/>
                            <w:r w:rsidRPr="007878BF">
                              <w:rPr>
                                <w:sz w:val="16"/>
                                <w:szCs w:val="16"/>
                              </w:rPr>
                              <w:t xml:space="preserve"> subjetivas favoráveis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O paciente ostenta circunstâncias subjetivas favoráveis em quê?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Na situação em análise.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A oração adjetiva qualifica o termo “situação em análise”.</w:t>
                            </w:r>
                          </w:p>
                          <w:p w:rsidR="0071314D" w:rsidRDefault="0071314D" w:rsidP="007878BF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A oração está entre vírgulas porque a situação analisada é uma só, portanto não pode ser restringida, apenas explicada.</w:t>
                            </w:r>
                          </w:p>
                          <w:p w:rsidR="0071314D" w:rsidRDefault="0071314D" w:rsidP="0071314D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1314D">
                              <w:rPr>
                                <w:sz w:val="16"/>
                                <w:szCs w:val="16"/>
                              </w:rPr>
                              <w:t xml:space="preserve">A lógica da Súmula vinculante 9, que </w:t>
                            </w:r>
                            <w:r w:rsidRPr="0071314D">
                              <w:rPr>
                                <w:sz w:val="16"/>
                                <w:szCs w:val="16"/>
                                <w:u w:val="single"/>
                              </w:rPr>
                              <w:t>impõe</w:t>
                            </w:r>
                            <w:r w:rsidRPr="0071314D">
                              <w:rPr>
                                <w:sz w:val="16"/>
                                <w:szCs w:val="16"/>
                              </w:rPr>
                              <w:t xml:space="preserve"> a perda de dias remidos ao apenado que </w:t>
                            </w:r>
                            <w:r w:rsidRPr="0071314D">
                              <w:rPr>
                                <w:sz w:val="16"/>
                                <w:szCs w:val="16"/>
                                <w:u w:val="single"/>
                              </w:rPr>
                              <w:t>comete</w:t>
                            </w:r>
                            <w:r w:rsidRPr="0071314D">
                              <w:rPr>
                                <w:sz w:val="16"/>
                                <w:szCs w:val="16"/>
                              </w:rPr>
                              <w:t xml:space="preserve"> falta grave, </w:t>
                            </w:r>
                            <w:r w:rsidRPr="0071314D">
                              <w:rPr>
                                <w:sz w:val="16"/>
                                <w:szCs w:val="16"/>
                                <w:u w:val="single"/>
                              </w:rPr>
                              <w:t>é</w:t>
                            </w:r>
                            <w:r w:rsidRPr="0071314D">
                              <w:rPr>
                                <w:sz w:val="16"/>
                                <w:szCs w:val="16"/>
                              </w:rPr>
                              <w:t xml:space="preserve"> aplicável também aos casos em que a sanção </w:t>
                            </w:r>
                            <w:r w:rsidRPr="0071314D">
                              <w:rPr>
                                <w:sz w:val="16"/>
                                <w:szCs w:val="16"/>
                                <w:u w:val="single"/>
                              </w:rPr>
                              <w:t>é</w:t>
                            </w:r>
                            <w:r w:rsidRPr="0071314D">
                              <w:rPr>
                                <w:sz w:val="16"/>
                                <w:szCs w:val="16"/>
                              </w:rPr>
                              <w:t xml:space="preserve"> mais branda (...).</w:t>
                            </w:r>
                          </w:p>
                          <w:p w:rsidR="0071314D" w:rsidRDefault="0071314D" w:rsidP="0071314D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1314D">
                              <w:rPr>
                                <w:b/>
                                <w:sz w:val="16"/>
                                <w:szCs w:val="16"/>
                              </w:rPr>
                              <w:t>que</w:t>
                            </w:r>
                            <w:r w:rsidRPr="0071314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314D">
                              <w:rPr>
                                <w:sz w:val="16"/>
                                <w:szCs w:val="16"/>
                                <w:u w:val="single"/>
                              </w:rPr>
                              <w:t>impõe</w:t>
                            </w:r>
                            <w:r w:rsidRPr="0071314D">
                              <w:rPr>
                                <w:sz w:val="16"/>
                                <w:szCs w:val="16"/>
                              </w:rPr>
                              <w:t xml:space="preserve"> a perda de dias remidos ao apenado</w:t>
                            </w:r>
                          </w:p>
                          <w:p w:rsidR="0071314D" w:rsidRPr="007878BF" w:rsidRDefault="0071314D" w:rsidP="0071314D">
                            <w:pPr>
                              <w:pStyle w:val="PargrafodaLista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gramStart"/>
                            <w:r w:rsidRPr="0071314D">
                              <w:rPr>
                                <w:b/>
                                <w:sz w:val="16"/>
                                <w:szCs w:val="16"/>
                              </w:rPr>
                              <w:t>que</w:t>
                            </w:r>
                            <w:proofErr w:type="gramEnd"/>
                            <w:r w:rsidRPr="0071314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314D">
                              <w:rPr>
                                <w:sz w:val="16"/>
                                <w:szCs w:val="16"/>
                                <w:u w:val="single"/>
                              </w:rPr>
                              <w:t>comete</w:t>
                            </w:r>
                            <w:r w:rsidRPr="0071314D">
                              <w:rPr>
                                <w:sz w:val="16"/>
                                <w:szCs w:val="16"/>
                              </w:rPr>
                              <w:t xml:space="preserve"> falta grave</w:t>
                            </w:r>
                          </w:p>
                          <w:p w:rsidR="0071314D" w:rsidRDefault="0071314D" w:rsidP="007878BF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71314D">
                              <w:rPr>
                                <w:b/>
                                <w:sz w:val="16"/>
                                <w:szCs w:val="16"/>
                              </w:rPr>
                              <w:t>em</w:t>
                            </w:r>
                            <w:proofErr w:type="gramEnd"/>
                            <w:r w:rsidRPr="0071314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que</w:t>
                            </w:r>
                            <w:r w:rsidRPr="0071314D">
                              <w:rPr>
                                <w:sz w:val="16"/>
                                <w:szCs w:val="16"/>
                              </w:rPr>
                              <w:t xml:space="preserve"> a sanção </w:t>
                            </w:r>
                            <w:r w:rsidRPr="0071314D">
                              <w:rPr>
                                <w:sz w:val="16"/>
                                <w:szCs w:val="16"/>
                                <w:u w:val="single"/>
                              </w:rPr>
                              <w:t>é</w:t>
                            </w:r>
                            <w:r w:rsidRPr="0071314D">
                              <w:rPr>
                                <w:sz w:val="16"/>
                                <w:szCs w:val="16"/>
                              </w:rPr>
                              <w:t xml:space="preserve"> mais branda (...)</w:t>
                            </w:r>
                          </w:p>
                          <w:p w:rsidR="0071314D" w:rsidRDefault="0071314D" w:rsidP="007878BF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O que impõe a perda de dias remidos ao apenado?</w:t>
                            </w:r>
                          </w:p>
                          <w:p w:rsidR="0071314D" w:rsidRDefault="0071314D" w:rsidP="0071314D">
                            <w:pPr>
                              <w:tabs>
                                <w:tab w:val="left" w:pos="1276"/>
                              </w:tabs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Quem comete falta grave?</w:t>
                            </w:r>
                          </w:p>
                          <w:p w:rsidR="0071314D" w:rsidRDefault="0071314D" w:rsidP="0071314D">
                            <w:pPr>
                              <w:tabs>
                                <w:tab w:val="left" w:pos="1276"/>
                              </w:tabs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 sanção é mais branda no quê?</w:t>
                            </w:r>
                          </w:p>
                          <w:p w:rsidR="0071314D" w:rsidRDefault="0071314D" w:rsidP="0071314D">
                            <w:pPr>
                              <w:tabs>
                                <w:tab w:val="left" w:pos="709"/>
                                <w:tab w:val="left" w:pos="1276"/>
                              </w:tabs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A lógica da Súmula Vinculante 9.</w:t>
                            </w:r>
                          </w:p>
                          <w:p w:rsidR="0071314D" w:rsidRDefault="0071314D" w:rsidP="0071314D">
                            <w:pPr>
                              <w:tabs>
                                <w:tab w:val="left" w:pos="709"/>
                                <w:tab w:val="left" w:pos="1276"/>
                              </w:tabs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Apenados.</w:t>
                            </w:r>
                          </w:p>
                          <w:p w:rsidR="0071314D" w:rsidRDefault="0071314D" w:rsidP="0071314D">
                            <w:pPr>
                              <w:tabs>
                                <w:tab w:val="left" w:pos="709"/>
                                <w:tab w:val="left" w:pos="1276"/>
                              </w:tabs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Casos. </w:t>
                            </w:r>
                          </w:p>
                          <w:p w:rsidR="0071314D" w:rsidRDefault="0071314D" w:rsidP="0071314D">
                            <w:pPr>
                              <w:tabs>
                                <w:tab w:val="left" w:pos="709"/>
                                <w:tab w:val="left" w:pos="1276"/>
                              </w:tabs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A primeira oração adjetiva qualifica o termo “lógica da Súmula Vinculante 9”</w:t>
                            </w:r>
                          </w:p>
                          <w:p w:rsidR="0071314D" w:rsidRDefault="0071314D" w:rsidP="0071314D">
                            <w:pPr>
                              <w:tabs>
                                <w:tab w:val="left" w:pos="709"/>
                                <w:tab w:val="left" w:pos="1276"/>
                              </w:tabs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A segunda oração adjetiva qualifica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 termo “apenados”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71314D" w:rsidRDefault="0071314D" w:rsidP="0071314D">
                            <w:pPr>
                              <w:tabs>
                                <w:tab w:val="left" w:pos="709"/>
                                <w:tab w:val="left" w:pos="1276"/>
                              </w:tabs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 terceira oração adjetiva qualifica o termo “casos”</w:t>
                            </w:r>
                          </w:p>
                          <w:p w:rsidR="0071314D" w:rsidRDefault="0071314D" w:rsidP="0071314D">
                            <w:pPr>
                              <w:tabs>
                                <w:tab w:val="left" w:pos="709"/>
                                <w:tab w:val="left" w:pos="1276"/>
                              </w:tabs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Passo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A primeira oração adjetiva está entre vírgulas porque só existe uma Súmula Vinculante 9, portanto o termo só pode ser explicado, não restringido mais.</w:t>
                            </w:r>
                          </w:p>
                          <w:p w:rsidR="0071314D" w:rsidRDefault="0071314D" w:rsidP="0071314D">
                            <w:pPr>
                              <w:tabs>
                                <w:tab w:val="left" w:pos="709"/>
                                <w:tab w:val="left" w:pos="1276"/>
                              </w:tabs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 segunda oração adjetiva</w:t>
                            </w:r>
                            <w:r w:rsidR="00E14AA0">
                              <w:rPr>
                                <w:sz w:val="16"/>
                                <w:szCs w:val="16"/>
                              </w:rPr>
                              <w:t xml:space="preserve"> não está entre vírgulas porque existe mais de um tipo de apenado. A oração está </w:t>
                            </w:r>
                            <w:proofErr w:type="gramStart"/>
                            <w:r w:rsidR="00E14AA0">
                              <w:rPr>
                                <w:sz w:val="16"/>
                                <w:szCs w:val="16"/>
                              </w:rPr>
                              <w:t>restringido</w:t>
                            </w:r>
                            <w:proofErr w:type="gramEnd"/>
                            <w:r w:rsidR="00E14AA0">
                              <w:rPr>
                                <w:sz w:val="16"/>
                                <w:szCs w:val="16"/>
                              </w:rPr>
                              <w:t xml:space="preserve"> o termo e se referindo apenas aos que cometem falta grave.</w:t>
                            </w:r>
                          </w:p>
                          <w:p w:rsidR="00E14AA0" w:rsidRPr="007878BF" w:rsidRDefault="00E14AA0" w:rsidP="0071314D">
                            <w:pPr>
                              <w:tabs>
                                <w:tab w:val="left" w:pos="709"/>
                                <w:tab w:val="left" w:pos="1276"/>
                              </w:tabs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A terceira oração adjetiva também está sem vírgulas porque existem vários tipos de caso. Ela restringe o termo, referindo-se apenas aos casos em que a sanção é mais branda.</w:t>
                            </w:r>
                          </w:p>
                          <w:p w:rsidR="0071314D" w:rsidRDefault="007131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-5.85pt;width:429.65pt;height:49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">
                <v:textbox>
                  <w:txbxContent>
                    <w:p w:rsidR="0071314D" w:rsidRDefault="0071314D" w:rsidP="007878BF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6878C5">
                        <w:rPr>
                          <w:sz w:val="16"/>
                          <w:szCs w:val="16"/>
                        </w:rPr>
                        <w:t>Resposta:</w:t>
                      </w:r>
                    </w:p>
                    <w:p w:rsidR="0071314D" w:rsidRDefault="0071314D" w:rsidP="007878BF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6878C5">
                        <w:rPr>
                          <w:sz w:val="16"/>
                          <w:szCs w:val="16"/>
                        </w:rPr>
                        <w:t xml:space="preserve">Passo 1: “Denúncias genéricas, que não </w:t>
                      </w:r>
                      <w:r w:rsidRPr="006878C5">
                        <w:rPr>
                          <w:sz w:val="16"/>
                          <w:szCs w:val="16"/>
                          <w:u w:val="single"/>
                        </w:rPr>
                        <w:t>descrevem</w:t>
                      </w:r>
                      <w:r w:rsidRPr="006878C5">
                        <w:rPr>
                          <w:sz w:val="16"/>
                          <w:szCs w:val="16"/>
                        </w:rPr>
                        <w:t xml:space="preserve"> os fatos na sua devida conformação, não se </w:t>
                      </w:r>
                      <w:r w:rsidRPr="006878C5">
                        <w:rPr>
                          <w:sz w:val="16"/>
                          <w:szCs w:val="16"/>
                          <w:u w:val="single"/>
                        </w:rPr>
                        <w:t>coadunam</w:t>
                      </w:r>
                      <w:r w:rsidRPr="006878C5">
                        <w:rPr>
                          <w:sz w:val="16"/>
                          <w:szCs w:val="16"/>
                        </w:rPr>
                        <w:t xml:space="preserve"> com os postulados básicos do Estado de Direito.”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Passo 2: </w:t>
                      </w:r>
                      <w:r w:rsidRPr="006878C5">
                        <w:rPr>
                          <w:b/>
                          <w:sz w:val="16"/>
                          <w:szCs w:val="16"/>
                        </w:rPr>
                        <w:t>que</w:t>
                      </w:r>
                      <w:r w:rsidRPr="006878C5">
                        <w:rPr>
                          <w:sz w:val="16"/>
                          <w:szCs w:val="16"/>
                        </w:rPr>
                        <w:t xml:space="preserve"> não </w:t>
                      </w:r>
                      <w:r w:rsidRPr="006878C5">
                        <w:rPr>
                          <w:sz w:val="16"/>
                          <w:szCs w:val="16"/>
                          <w:u w:val="single"/>
                        </w:rPr>
                        <w:t>descrevem</w:t>
                      </w:r>
                      <w:r w:rsidRPr="006878C5">
                        <w:rPr>
                          <w:sz w:val="16"/>
                          <w:szCs w:val="16"/>
                        </w:rPr>
                        <w:t xml:space="preserve"> os fatos na sua devida conformação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3: O que não descreve os fator na sua devida conformação?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4: Denúncias genéricas.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5: A oração adjetiva qualifica o termo “Denúncias Genéricas”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6: A oração está entre vírgulas, pois apenas explica o termo ao qual se refere. Toda denúncia genérica não é minunciosa na descrição do fato particular.</w:t>
                      </w:r>
                    </w:p>
                    <w:p w:rsidR="0071314D" w:rsidRDefault="0071314D" w:rsidP="007878BF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Passo 1: </w:t>
                      </w:r>
                      <w:r w:rsidRPr="007878BF">
                        <w:rPr>
                          <w:sz w:val="16"/>
                          <w:szCs w:val="16"/>
                        </w:rPr>
                        <w:t xml:space="preserve">Os membros do MPU, que </w:t>
                      </w:r>
                      <w:r w:rsidRPr="007878BF">
                        <w:rPr>
                          <w:sz w:val="16"/>
                          <w:szCs w:val="16"/>
                          <w:u w:val="single"/>
                        </w:rPr>
                        <w:t>atuam</w:t>
                      </w:r>
                      <w:r w:rsidRPr="007878BF">
                        <w:rPr>
                          <w:sz w:val="16"/>
                          <w:szCs w:val="16"/>
                        </w:rPr>
                        <w:t xml:space="preserve"> perante quaisquer tribunais judiciários, </w:t>
                      </w:r>
                      <w:r w:rsidRPr="007878BF">
                        <w:rPr>
                          <w:sz w:val="16"/>
                          <w:szCs w:val="16"/>
                          <w:u w:val="single"/>
                        </w:rPr>
                        <w:t>estão</w:t>
                      </w:r>
                      <w:r w:rsidRPr="007878BF">
                        <w:rPr>
                          <w:sz w:val="16"/>
                          <w:szCs w:val="16"/>
                        </w:rPr>
                        <w:t xml:space="preserve"> sujeitos à jurisdição penal originária do STJ (...).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Passo 2: </w:t>
                      </w:r>
                      <w:r w:rsidRPr="007878BF">
                        <w:rPr>
                          <w:b/>
                          <w:sz w:val="16"/>
                          <w:szCs w:val="16"/>
                        </w:rPr>
                        <w:t>que</w:t>
                      </w:r>
                      <w:r w:rsidRPr="007878B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878BF">
                        <w:rPr>
                          <w:sz w:val="16"/>
                          <w:szCs w:val="16"/>
                          <w:u w:val="single"/>
                        </w:rPr>
                        <w:t>atuam</w:t>
                      </w:r>
                      <w:r w:rsidRPr="007878BF">
                        <w:rPr>
                          <w:sz w:val="16"/>
                          <w:szCs w:val="16"/>
                        </w:rPr>
                        <w:t xml:space="preserve"> perante quaisquer tribunais judiciários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3: Quem atua peranto quaisquer tribunais judiciários?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4: Os membros do TCU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5: A oração adjetiva qualifica o termo “membros do TCU”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6: A oração adjetiva está entre vírgulas porque todo membro do TCU atua perante qualquer tribunal judiciário.</w:t>
                      </w:r>
                    </w:p>
                    <w:p w:rsidR="0071314D" w:rsidRDefault="0071314D" w:rsidP="007878BF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Passo 1: </w:t>
                      </w:r>
                      <w:r w:rsidRPr="007878BF">
                        <w:rPr>
                          <w:sz w:val="16"/>
                          <w:szCs w:val="16"/>
                        </w:rPr>
                        <w:t xml:space="preserve">Na situação em análise, em que o paciente (...) </w:t>
                      </w:r>
                      <w:r w:rsidRPr="007878BF">
                        <w:rPr>
                          <w:sz w:val="16"/>
                          <w:szCs w:val="16"/>
                          <w:u w:val="single"/>
                        </w:rPr>
                        <w:t>ontenta</w:t>
                      </w:r>
                      <w:r w:rsidRPr="007878BF">
                        <w:rPr>
                          <w:sz w:val="16"/>
                          <w:szCs w:val="16"/>
                        </w:rPr>
                        <w:t xml:space="preserve"> circustâncias subjetivas favoráveis, o regime prisional (...) </w:t>
                      </w:r>
                      <w:r w:rsidRPr="007878BF">
                        <w:rPr>
                          <w:sz w:val="16"/>
                          <w:szCs w:val="16"/>
                          <w:u w:val="single"/>
                        </w:rPr>
                        <w:t>deve ser</w:t>
                      </w:r>
                      <w:r w:rsidRPr="007878BF">
                        <w:rPr>
                          <w:sz w:val="16"/>
                          <w:szCs w:val="16"/>
                        </w:rPr>
                        <w:t xml:space="preserve"> o semiaberto.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Passo 2: </w:t>
                      </w:r>
                      <w:r w:rsidRPr="007878BF">
                        <w:rPr>
                          <w:b/>
                          <w:sz w:val="16"/>
                          <w:szCs w:val="16"/>
                        </w:rPr>
                        <w:t>em que</w:t>
                      </w:r>
                      <w:r w:rsidRPr="007878BF">
                        <w:rPr>
                          <w:sz w:val="16"/>
                          <w:szCs w:val="16"/>
                        </w:rPr>
                        <w:t xml:space="preserve"> o paciente (...) </w:t>
                      </w:r>
                      <w:r w:rsidRPr="007878BF">
                        <w:rPr>
                          <w:sz w:val="16"/>
                          <w:szCs w:val="16"/>
                          <w:u w:val="single"/>
                        </w:rPr>
                        <w:t>ontenta</w:t>
                      </w:r>
                      <w:r w:rsidRPr="007878BF">
                        <w:rPr>
                          <w:sz w:val="16"/>
                          <w:szCs w:val="16"/>
                        </w:rPr>
                        <w:t xml:space="preserve"> circustâncias subjetivas favoráveis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3: O paciente ostenta circunstâncias subjetivas favoráveis em quê?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4: Na situação em análise.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5: A oração adjetiva qualifica o termo “situação em análise”.</w:t>
                      </w:r>
                    </w:p>
                    <w:p w:rsidR="0071314D" w:rsidRDefault="0071314D" w:rsidP="007878BF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Passo 6: A oração está entre vírgulas porque a situação analisada é uma só, portanto não pode ser restringida, apenas explicada.</w:t>
                      </w:r>
                    </w:p>
                    <w:p w:rsidR="0071314D" w:rsidRDefault="0071314D" w:rsidP="0071314D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Passo 1: </w:t>
                      </w:r>
                      <w:r w:rsidRPr="0071314D">
                        <w:rPr>
                          <w:sz w:val="16"/>
                          <w:szCs w:val="16"/>
                        </w:rPr>
                        <w:t xml:space="preserve">A lógica da Súmula vinculante 9, que </w:t>
                      </w:r>
                      <w:r w:rsidRPr="0071314D">
                        <w:rPr>
                          <w:sz w:val="16"/>
                          <w:szCs w:val="16"/>
                          <w:u w:val="single"/>
                        </w:rPr>
                        <w:t>impõe</w:t>
                      </w:r>
                      <w:r w:rsidRPr="0071314D">
                        <w:rPr>
                          <w:sz w:val="16"/>
                          <w:szCs w:val="16"/>
                        </w:rPr>
                        <w:t xml:space="preserve"> a perda de dias remidos ao apenado que </w:t>
                      </w:r>
                      <w:r w:rsidRPr="0071314D">
                        <w:rPr>
                          <w:sz w:val="16"/>
                          <w:szCs w:val="16"/>
                          <w:u w:val="single"/>
                        </w:rPr>
                        <w:t>comete</w:t>
                      </w:r>
                      <w:r w:rsidRPr="0071314D">
                        <w:rPr>
                          <w:sz w:val="16"/>
                          <w:szCs w:val="16"/>
                        </w:rPr>
                        <w:t xml:space="preserve"> falta grave, </w:t>
                      </w:r>
                      <w:r w:rsidRPr="0071314D">
                        <w:rPr>
                          <w:sz w:val="16"/>
                          <w:szCs w:val="16"/>
                          <w:u w:val="single"/>
                        </w:rPr>
                        <w:t>é</w:t>
                      </w:r>
                      <w:r w:rsidRPr="0071314D">
                        <w:rPr>
                          <w:sz w:val="16"/>
                          <w:szCs w:val="16"/>
                        </w:rPr>
                        <w:t xml:space="preserve"> aplicável também aos casos em que a sanção </w:t>
                      </w:r>
                      <w:r w:rsidRPr="0071314D">
                        <w:rPr>
                          <w:sz w:val="16"/>
                          <w:szCs w:val="16"/>
                          <w:u w:val="single"/>
                        </w:rPr>
                        <w:t>é</w:t>
                      </w:r>
                      <w:r w:rsidRPr="0071314D">
                        <w:rPr>
                          <w:sz w:val="16"/>
                          <w:szCs w:val="16"/>
                        </w:rPr>
                        <w:t xml:space="preserve"> mais branda (...).</w:t>
                      </w:r>
                    </w:p>
                    <w:p w:rsidR="0071314D" w:rsidRDefault="0071314D" w:rsidP="0071314D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Passo 2: </w:t>
                      </w:r>
                      <w:r w:rsidRPr="0071314D">
                        <w:rPr>
                          <w:b/>
                          <w:sz w:val="16"/>
                          <w:szCs w:val="16"/>
                        </w:rPr>
                        <w:t>que</w:t>
                      </w:r>
                      <w:r w:rsidRPr="0071314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1314D">
                        <w:rPr>
                          <w:sz w:val="16"/>
                          <w:szCs w:val="16"/>
                          <w:u w:val="single"/>
                        </w:rPr>
                        <w:t>impõe</w:t>
                      </w:r>
                      <w:r w:rsidRPr="0071314D">
                        <w:rPr>
                          <w:sz w:val="16"/>
                          <w:szCs w:val="16"/>
                        </w:rPr>
                        <w:t xml:space="preserve"> a perda de dias remidos ao apenado</w:t>
                      </w:r>
                    </w:p>
                    <w:p w:rsidR="0071314D" w:rsidRPr="007878BF" w:rsidRDefault="0071314D" w:rsidP="0071314D">
                      <w:pPr>
                        <w:pStyle w:val="PargrafodaLista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 w:rsidRPr="0071314D">
                        <w:rPr>
                          <w:b/>
                          <w:sz w:val="16"/>
                          <w:szCs w:val="16"/>
                        </w:rPr>
                        <w:t>que</w:t>
                      </w:r>
                      <w:r w:rsidRPr="0071314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1314D">
                        <w:rPr>
                          <w:sz w:val="16"/>
                          <w:szCs w:val="16"/>
                          <w:u w:val="single"/>
                        </w:rPr>
                        <w:t>comete</w:t>
                      </w:r>
                      <w:r w:rsidRPr="0071314D">
                        <w:rPr>
                          <w:sz w:val="16"/>
                          <w:szCs w:val="16"/>
                        </w:rPr>
                        <w:t xml:space="preserve"> falta grave</w:t>
                      </w:r>
                    </w:p>
                    <w:p w:rsidR="0071314D" w:rsidRDefault="0071314D" w:rsidP="007878BF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</w:t>
                      </w:r>
                      <w:r w:rsidRPr="0071314D">
                        <w:rPr>
                          <w:b/>
                          <w:sz w:val="16"/>
                          <w:szCs w:val="16"/>
                        </w:rPr>
                        <w:t>em que</w:t>
                      </w:r>
                      <w:r w:rsidRPr="0071314D">
                        <w:rPr>
                          <w:sz w:val="16"/>
                          <w:szCs w:val="16"/>
                        </w:rPr>
                        <w:t xml:space="preserve"> a sanção </w:t>
                      </w:r>
                      <w:r w:rsidRPr="0071314D">
                        <w:rPr>
                          <w:sz w:val="16"/>
                          <w:szCs w:val="16"/>
                          <w:u w:val="single"/>
                        </w:rPr>
                        <w:t>é</w:t>
                      </w:r>
                      <w:r w:rsidRPr="0071314D">
                        <w:rPr>
                          <w:sz w:val="16"/>
                          <w:szCs w:val="16"/>
                        </w:rPr>
                        <w:t xml:space="preserve"> mais branda (...)</w:t>
                      </w:r>
                    </w:p>
                    <w:p w:rsidR="0071314D" w:rsidRDefault="0071314D" w:rsidP="007878BF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Passo 3: O que impõe a perda de dias remidos ao apenado?</w:t>
                      </w:r>
                    </w:p>
                    <w:p w:rsidR="0071314D" w:rsidRDefault="0071314D" w:rsidP="0071314D">
                      <w:pPr>
                        <w:tabs>
                          <w:tab w:val="left" w:pos="1276"/>
                        </w:tabs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Quem comete falta grave?</w:t>
                      </w:r>
                    </w:p>
                    <w:p w:rsidR="0071314D" w:rsidRDefault="0071314D" w:rsidP="0071314D">
                      <w:pPr>
                        <w:tabs>
                          <w:tab w:val="left" w:pos="1276"/>
                        </w:tabs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A sanção é mais branda no quê?</w:t>
                      </w:r>
                    </w:p>
                    <w:p w:rsidR="0071314D" w:rsidRDefault="0071314D" w:rsidP="0071314D">
                      <w:pPr>
                        <w:tabs>
                          <w:tab w:val="left" w:pos="709"/>
                          <w:tab w:val="left" w:pos="1276"/>
                        </w:tabs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Passo 4: A lógica da Súmula Vinculante 9.</w:t>
                      </w:r>
                    </w:p>
                    <w:p w:rsidR="0071314D" w:rsidRDefault="0071314D" w:rsidP="0071314D">
                      <w:pPr>
                        <w:tabs>
                          <w:tab w:val="left" w:pos="709"/>
                          <w:tab w:val="left" w:pos="1276"/>
                        </w:tabs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Apenados.</w:t>
                      </w:r>
                    </w:p>
                    <w:p w:rsidR="0071314D" w:rsidRDefault="0071314D" w:rsidP="0071314D">
                      <w:pPr>
                        <w:tabs>
                          <w:tab w:val="left" w:pos="709"/>
                          <w:tab w:val="left" w:pos="1276"/>
                        </w:tabs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Casos. </w:t>
                      </w:r>
                    </w:p>
                    <w:p w:rsidR="0071314D" w:rsidRDefault="0071314D" w:rsidP="0071314D">
                      <w:pPr>
                        <w:tabs>
                          <w:tab w:val="left" w:pos="709"/>
                          <w:tab w:val="left" w:pos="1276"/>
                        </w:tabs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Passo 5: A primeira oração adjetiva qualifica o termo “lógica da Súmula Vinculante 9”</w:t>
                      </w:r>
                    </w:p>
                    <w:p w:rsidR="0071314D" w:rsidRDefault="0071314D" w:rsidP="0071314D">
                      <w:pPr>
                        <w:tabs>
                          <w:tab w:val="left" w:pos="709"/>
                          <w:tab w:val="left" w:pos="1276"/>
                        </w:tabs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A segunda oração adjetiva qualifica o termo “apenados”.</w:t>
                      </w:r>
                    </w:p>
                    <w:p w:rsidR="0071314D" w:rsidRDefault="0071314D" w:rsidP="0071314D">
                      <w:pPr>
                        <w:tabs>
                          <w:tab w:val="left" w:pos="709"/>
                          <w:tab w:val="left" w:pos="1276"/>
                        </w:tabs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A terceira oração adjetiva qualifica o termo “casos”</w:t>
                      </w:r>
                    </w:p>
                    <w:p w:rsidR="0071314D" w:rsidRDefault="0071314D" w:rsidP="0071314D">
                      <w:pPr>
                        <w:tabs>
                          <w:tab w:val="left" w:pos="709"/>
                          <w:tab w:val="left" w:pos="1276"/>
                        </w:tabs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Passo 6: A primeira oração adjetiva está entre vírgulas porque só existe uma Súmula Vinculante 9, portanto o termo só pode ser explicado, não restringido mais.</w:t>
                      </w:r>
                    </w:p>
                    <w:p w:rsidR="0071314D" w:rsidRDefault="0071314D" w:rsidP="0071314D">
                      <w:pPr>
                        <w:tabs>
                          <w:tab w:val="left" w:pos="709"/>
                          <w:tab w:val="left" w:pos="1276"/>
                        </w:tabs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A segunda oração adjetiva</w:t>
                      </w:r>
                      <w:r w:rsidR="00E14AA0">
                        <w:rPr>
                          <w:sz w:val="16"/>
                          <w:szCs w:val="16"/>
                        </w:rPr>
                        <w:t xml:space="preserve"> não está entre vírgulas porque existe mais de um tipo de apenado. A oração está restringido o termo e se referindo apenas aos que cometem falta grave.</w:t>
                      </w:r>
                    </w:p>
                    <w:p w:rsidR="00E14AA0" w:rsidRPr="007878BF" w:rsidRDefault="00E14AA0" w:rsidP="0071314D">
                      <w:pPr>
                        <w:tabs>
                          <w:tab w:val="left" w:pos="709"/>
                          <w:tab w:val="left" w:pos="1276"/>
                        </w:tabs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A terceira oração adjetiva também está sem vírgulas porque existem vários tipos de caso. Ela restringe o termo, referindo-se apenas aos casos em que a sanção é mais branda.</w:t>
                      </w:r>
                    </w:p>
                    <w:p w:rsidR="0071314D" w:rsidRDefault="0071314D"/>
                  </w:txbxContent>
                </v:textbox>
              </v:shape>
            </w:pict>
          </mc:Fallback>
        </mc:AlternateContent>
      </w:r>
    </w:p>
    <w:p w:rsidR="00A5197C" w:rsidRDefault="00A5197C" w:rsidP="008F0EE1">
      <w:pPr>
        <w:pStyle w:val="Ttulo2"/>
        <w:ind w:firstLine="0"/>
      </w:pPr>
    </w:p>
    <w:p w:rsidR="00A5197C" w:rsidRDefault="00A5197C" w:rsidP="008F0EE1">
      <w:pPr>
        <w:pStyle w:val="Ttulo2"/>
        <w:ind w:firstLine="0"/>
      </w:pPr>
    </w:p>
    <w:p w:rsidR="008F0EE1" w:rsidRDefault="0068467E" w:rsidP="008F0EE1">
      <w:pPr>
        <w:pStyle w:val="Ttulo2"/>
        <w:ind w:firstLine="0"/>
      </w:pPr>
      <w:proofErr w:type="gramStart"/>
      <w:r>
        <w:t>3</w:t>
      </w:r>
      <w:r w:rsidR="008F0EE1">
        <w:t>.2 Adequação</w:t>
      </w:r>
      <w:proofErr w:type="gramEnd"/>
      <w:r w:rsidR="008F0EE1">
        <w:t xml:space="preserve"> do uso da vírgula à mensagem</w:t>
      </w:r>
    </w:p>
    <w:p w:rsidR="00A96AFA" w:rsidRDefault="00A96AFA" w:rsidP="00A96AFA">
      <w:r>
        <w:t>Em ambos os casos</w:t>
      </w:r>
      <w:r w:rsidR="008F0EE1">
        <w:t xml:space="preserve"> descritos acima</w:t>
      </w:r>
      <w:r>
        <w:t xml:space="preserve">, ainda que o redator tivesse falhado na aplicação da vírgula, por serem situações óbvias, o leitor não teria dificuldades em interpretar adequadamente o texto. Entretanto, veja o exemplo a seguir: </w:t>
      </w:r>
    </w:p>
    <w:p w:rsidR="007878BF" w:rsidRDefault="007878BF" w:rsidP="00A96AFA"/>
    <w:p w:rsidR="007878BF" w:rsidRDefault="007878BF" w:rsidP="00A96AFA"/>
    <w:p w:rsidR="007878BF" w:rsidRDefault="007878BF" w:rsidP="00A96AFA"/>
    <w:p w:rsidR="007878BF" w:rsidRDefault="007878BF" w:rsidP="00A96AFA"/>
    <w:p w:rsidR="007878BF" w:rsidRDefault="007878BF" w:rsidP="00A96AFA"/>
    <w:p w:rsidR="007878BF" w:rsidRDefault="007878BF" w:rsidP="00A96AFA"/>
    <w:p w:rsidR="007878BF" w:rsidRDefault="007878BF" w:rsidP="00A96AFA"/>
    <w:p w:rsidR="007878BF" w:rsidRDefault="007878BF" w:rsidP="00A96AFA"/>
    <w:p w:rsidR="007878BF" w:rsidRDefault="007878BF" w:rsidP="00A96AFA"/>
    <w:p w:rsidR="007878BF" w:rsidRDefault="007878BF" w:rsidP="00A96AFA"/>
    <w:p w:rsidR="007878BF" w:rsidRDefault="007878BF" w:rsidP="00A96AFA"/>
    <w:p w:rsidR="007878BF" w:rsidRDefault="007878BF" w:rsidP="00A96AFA"/>
    <w:p w:rsidR="007878BF" w:rsidRDefault="007878BF" w:rsidP="00A96AFA"/>
    <w:p w:rsidR="00E14AA0" w:rsidRDefault="00E14AA0" w:rsidP="00A96AFA"/>
    <w:p w:rsidR="00E14AA0" w:rsidRDefault="00E14AA0" w:rsidP="00A96AFA"/>
    <w:p w:rsidR="00E14AA0" w:rsidRDefault="00E14AA0" w:rsidP="00A96AFA"/>
    <w:p w:rsidR="00A96AFA" w:rsidRDefault="00A96AFA" w:rsidP="00A96AFA">
      <w:r>
        <w:t xml:space="preserve">Vamos supor que uma pessoa com quem eu converse pelo </w:t>
      </w:r>
      <w:r w:rsidRPr="00FB70B4">
        <w:rPr>
          <w:i/>
        </w:rPr>
        <w:t>whatsapp</w:t>
      </w:r>
      <w:r>
        <w:t xml:space="preserve">, mas com quem eu não tenha muita intimidade, </w:t>
      </w:r>
      <w:r w:rsidR="003A5C40">
        <w:t xml:space="preserve">escreva </w:t>
      </w:r>
      <w:r>
        <w:t xml:space="preserve">o seguinte </w:t>
      </w:r>
      <w:proofErr w:type="gramStart"/>
      <w:r>
        <w:t>comentário</w:t>
      </w:r>
      <w:commentRangeStart w:id="14"/>
      <w:r>
        <w:t>:</w:t>
      </w:r>
      <w:commentRangeEnd w:id="14"/>
      <w:proofErr w:type="gramEnd"/>
      <w:r w:rsidR="003C101A">
        <w:rPr>
          <w:rStyle w:val="Refdecomentrio"/>
        </w:rPr>
        <w:commentReference w:id="14"/>
      </w:r>
    </w:p>
    <w:p w:rsidR="00A96AFA" w:rsidRDefault="00A96AFA" w:rsidP="00A96AF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18A78" wp14:editId="2FCA14CE">
                <wp:simplePos x="0" y="0"/>
                <wp:positionH relativeFrom="column">
                  <wp:posOffset>-18415</wp:posOffset>
                </wp:positionH>
                <wp:positionV relativeFrom="paragraph">
                  <wp:posOffset>77239</wp:posOffset>
                </wp:positionV>
                <wp:extent cx="5426710" cy="733778"/>
                <wp:effectExtent l="0" t="0" r="21590" b="28575"/>
                <wp:wrapNone/>
                <wp:docPr id="33" name="Retângulo de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710" cy="733778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314D" w:rsidRDefault="0071314D" w:rsidP="00A96AFA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– Soube que você vai ao Rio... </w:t>
                            </w:r>
                            <w:r w:rsidRPr="00BC3138">
                              <w:rPr>
                                <w:color w:val="FFFFFF" w:themeColor="background1"/>
                              </w:rPr>
                              <w:sym w:font="Wingdings" w:char="F04A"/>
                            </w:r>
                          </w:p>
                          <w:p w:rsidR="0071314D" w:rsidRPr="0079625A" w:rsidRDefault="0071314D" w:rsidP="00A96AFA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– É. Vou passar o Natal com meu irmão, que mora lá. </w:t>
                            </w:r>
                            <w:r w:rsidRPr="00B95421">
                              <w:rPr>
                                <w:color w:val="FFFFFF" w:themeColor="background1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3" o:spid="_x0000_s1030" style="position:absolute;left:0;text-align:left;margin-left:-1.45pt;margin-top:6.1pt;width:427.3pt;height:5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" fillcolor="#4f81bd" strokecolor="#385d8a" strokeweight="2pt">
                <v:textbox>
                  <w:txbxContent>
                    <w:p w:rsidR="0071314D" w:rsidRDefault="0071314D" w:rsidP="00A96AFA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– Soube que você vai ao Rio... </w:t>
                      </w:r>
                      <w:r w:rsidRPr="00BC3138">
                        <w:rPr>
                          <w:color w:val="FFFFFF" w:themeColor="background1"/>
                        </w:rPr>
                        <w:sym w:font="Wingdings" w:char="F04A"/>
                      </w:r>
                    </w:p>
                    <w:p w:rsidR="0071314D" w:rsidRPr="0079625A" w:rsidRDefault="0071314D" w:rsidP="00A96AFA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– É. Vou passar o Natal com meu irmão, que mora lá. </w:t>
                      </w:r>
                      <w:r w:rsidRPr="00B95421">
                        <w:rPr>
                          <w:color w:val="FFFFFF" w:themeColor="background1"/>
                        </w:rPr>
                        <w:sym w:font="Wingdings" w:char="F04A"/>
                      </w:r>
                    </w:p>
                  </w:txbxContent>
                </v:textbox>
              </v:roundrect>
            </w:pict>
          </mc:Fallback>
        </mc:AlternateContent>
      </w:r>
    </w:p>
    <w:p w:rsidR="00A96AFA" w:rsidRDefault="00A96AFA" w:rsidP="00A96AFA"/>
    <w:p w:rsidR="00A96AFA" w:rsidRDefault="00A96AFA" w:rsidP="00A96AFA"/>
    <w:p w:rsidR="00A96AFA" w:rsidRDefault="00A96AFA" w:rsidP="00A96AFA"/>
    <w:p w:rsidR="00A96AFA" w:rsidRDefault="00A96AFA" w:rsidP="00A96AFA">
      <w:proofErr w:type="gramStart"/>
      <w:r>
        <w:t>Será</w:t>
      </w:r>
      <w:proofErr w:type="gramEnd"/>
      <w:r>
        <w:t xml:space="preserve"> que por essa mensagem você consegue deduzir quantos irmãos homens eu tenho? Claro que sim</w:t>
      </w:r>
      <w:proofErr w:type="gramStart"/>
      <w:r>
        <w:t>!!!</w:t>
      </w:r>
      <w:proofErr w:type="gramEnd"/>
      <w:r>
        <w:t xml:space="preserve"> Como?! Ora, pelo uso da vírgula! Usei vírgula para separar a oração adjetiva – “que mora no Rio” – do termo ao qual essa oração se refere – “irmão”. </w:t>
      </w:r>
      <w:r>
        <w:lastRenderedPageBreak/>
        <w:t xml:space="preserve">Isso que dizer que apenas estou explicando o termo irmão, não </w:t>
      </w:r>
      <w:proofErr w:type="gramStart"/>
      <w:r>
        <w:t>estou</w:t>
      </w:r>
      <w:proofErr w:type="gramEnd"/>
      <w:r>
        <w:t xml:space="preserve"> restringindo. Sendo assim, não existem vários irmãos</w:t>
      </w:r>
      <w:r w:rsidR="00AE72EE">
        <w:t>,</w:t>
      </w:r>
      <w:r>
        <w:t xml:space="preserve"> vou passar o Natal com aquele</w:t>
      </w:r>
      <w:r w:rsidR="00AE72EE">
        <w:t xml:space="preserve"> único irmão</w:t>
      </w:r>
      <w:r>
        <w:t xml:space="preserve"> que mora no Rio! </w:t>
      </w:r>
      <w:proofErr w:type="gramStart"/>
      <w:r>
        <w:t>:-o</w:t>
      </w:r>
      <w:proofErr w:type="gramEnd"/>
    </w:p>
    <w:p w:rsidR="00A96AFA" w:rsidRDefault="00A96AFA" w:rsidP="00A96AFA">
      <w:r>
        <w:t xml:space="preserve">Se eu tivesse respondido sem vírgula, muita coisa iria </w:t>
      </w:r>
      <w:proofErr w:type="gramStart"/>
      <w:r>
        <w:t>mudar,</w:t>
      </w:r>
      <w:proofErr w:type="gramEnd"/>
      <w:r>
        <w:t xml:space="preserve"> inclusive a taxa de natalidade na minha família: </w:t>
      </w:r>
    </w:p>
    <w:p w:rsidR="00A96AFA" w:rsidRDefault="00A96AFA" w:rsidP="00A96AF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CFC4C" wp14:editId="19B7EB2B">
                <wp:simplePos x="0" y="0"/>
                <wp:positionH relativeFrom="column">
                  <wp:posOffset>-18485</wp:posOffset>
                </wp:positionH>
                <wp:positionV relativeFrom="paragraph">
                  <wp:posOffset>11218</wp:posOffset>
                </wp:positionV>
                <wp:extent cx="5426710" cy="733425"/>
                <wp:effectExtent l="0" t="0" r="21590" b="28575"/>
                <wp:wrapNone/>
                <wp:docPr id="34" name="Retângulo de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710" cy="73342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314D" w:rsidRDefault="0071314D" w:rsidP="00A96AFA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– Soube que você vai ao Rio... </w:t>
                            </w:r>
                            <w:r w:rsidRPr="00BC3138">
                              <w:rPr>
                                <w:color w:val="FFFFFF" w:themeColor="background1"/>
                              </w:rPr>
                              <w:sym w:font="Wingdings" w:char="F04A"/>
                            </w:r>
                          </w:p>
                          <w:p w:rsidR="0071314D" w:rsidRPr="0079625A" w:rsidRDefault="0071314D" w:rsidP="00A96AFA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– É. Vou passar o Natal com meu irmão que mora lá. </w:t>
                            </w:r>
                            <w:r w:rsidRPr="00B95421">
                              <w:rPr>
                                <w:color w:val="FFFFFF" w:themeColor="background1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4" o:spid="_x0000_s1031" style="position:absolute;left:0;text-align:left;margin-left:-1.45pt;margin-top:.9pt;width:427.3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" fillcolor="#4f81bd" strokecolor="#385d8a" strokeweight="2pt">
                <v:textbox>
                  <w:txbxContent>
                    <w:p w:rsidR="0071314D" w:rsidRDefault="0071314D" w:rsidP="00A96AFA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– Soube que você vai ao Rio... </w:t>
                      </w:r>
                      <w:r w:rsidRPr="00BC3138">
                        <w:rPr>
                          <w:color w:val="FFFFFF" w:themeColor="background1"/>
                        </w:rPr>
                        <w:sym w:font="Wingdings" w:char="F04A"/>
                      </w:r>
                    </w:p>
                    <w:p w:rsidR="0071314D" w:rsidRPr="0079625A" w:rsidRDefault="0071314D" w:rsidP="00A96AFA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– É. Vou passar o Natal com meu irmão que mora lá. </w:t>
                      </w:r>
                      <w:r w:rsidRPr="00B95421">
                        <w:rPr>
                          <w:color w:val="FFFFFF" w:themeColor="background1"/>
                        </w:rPr>
                        <w:sym w:font="Wingdings" w:char="F04A"/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</w:t>
      </w:r>
    </w:p>
    <w:p w:rsidR="00A96AFA" w:rsidRDefault="00A96AFA" w:rsidP="00A96AFA"/>
    <w:p w:rsidR="00A96AFA" w:rsidRPr="0079625A" w:rsidRDefault="00A96AFA" w:rsidP="00A96AFA"/>
    <w:p w:rsidR="00A96AFA" w:rsidRDefault="00A96AFA" w:rsidP="00A96AFA"/>
    <w:p w:rsidR="00A96AFA" w:rsidRDefault="00A96AFA" w:rsidP="00A96AFA">
      <w:r>
        <w:t xml:space="preserve">Estou dizendo que vou passar o Natal com o meu irmão que mora no Rio; logo, você conclui que tenho um irmão que mora no Rio e outro que mora em outro lugar. A oração adjetiva está restringindo o termo “irmão”. Não vou passar o Natal com qualquer dos irmãos, vou passar com aquele que mora no Rio. Deu para </w:t>
      </w:r>
      <w:r w:rsidR="00294D45">
        <w:t>entender</w:t>
      </w:r>
      <w:r>
        <w:t xml:space="preserve">? </w:t>
      </w:r>
    </w:p>
    <w:p w:rsidR="00A96AFA" w:rsidRDefault="00A96AFA" w:rsidP="00A96AFA">
      <w:r>
        <w:t xml:space="preserve">A diferença da mensagem é percebida na entonação quando você lê as duas formas de escrita, com e sem vírgula. Tente perceber por você. </w:t>
      </w:r>
    </w:p>
    <w:p w:rsidR="00A96AFA" w:rsidRDefault="00A96AFA" w:rsidP="00A96AFA">
      <w:r>
        <w:t xml:space="preserve">Apesar de você achar que isso não tem importância no </w:t>
      </w:r>
      <w:r w:rsidRPr="00FB70B4">
        <w:rPr>
          <w:i/>
        </w:rPr>
        <w:t>whatsapp</w:t>
      </w:r>
      <w:r>
        <w:t xml:space="preserve"> porque lá a gente economiza caracteres, atente para construções desse tipo e veja se há problema na comunicação quando a vírgula for usada de forma inadequada em suas próximas conversas. </w:t>
      </w:r>
      <w:r>
        <w:sym w:font="Wingdings" w:char="F04A"/>
      </w:r>
    </w:p>
    <w:p w:rsidR="00A96AFA" w:rsidRDefault="00A96AFA" w:rsidP="00A96AFA">
      <w:r>
        <w:t xml:space="preserve">No </w:t>
      </w:r>
      <w:commentRangeStart w:id="15"/>
      <w:r w:rsidRPr="00FB70B4">
        <w:rPr>
          <w:color w:val="548DD4" w:themeColor="text2" w:themeTint="99"/>
        </w:rPr>
        <w:t>fórum</w:t>
      </w:r>
      <w:commentRangeEnd w:id="15"/>
      <w:r w:rsidR="00A24CB2" w:rsidRPr="00FB70B4">
        <w:rPr>
          <w:rStyle w:val="Refdecomentrio"/>
          <w:color w:val="548DD4" w:themeColor="text2" w:themeTint="99"/>
        </w:rPr>
        <w:commentReference w:id="15"/>
      </w:r>
      <w:r>
        <w:t>, vamos nos divertir mais com exemplos desse tipo, certo?</w:t>
      </w:r>
    </w:p>
    <w:p w:rsidR="00A96AFA" w:rsidRDefault="00A96AFA" w:rsidP="00A96AFA"/>
    <w:p w:rsidR="00A96AFA" w:rsidRDefault="00A96AFA" w:rsidP="00A96AFA">
      <w:r>
        <w:t xml:space="preserve">É exatamente nessas situações em que o leitor precisa acreditar na clareza da informação fornecida pelo autor que surge o problema. Se o autor não souber a diferença semântica entre orações adjetivas explicativas e restritivas, correrá um grande risco de passar informação errada ao leitor. </w:t>
      </w:r>
      <w:r w:rsidR="00AE72EE">
        <w:t>Considere a frase abaixo</w:t>
      </w:r>
      <w:r>
        <w:t>:</w:t>
      </w:r>
    </w:p>
    <w:p w:rsidR="00A96AFA" w:rsidRPr="0053432E" w:rsidRDefault="00E14AA0" w:rsidP="00092BD6">
      <w:pPr>
        <w:pStyle w:val="Subttulo"/>
      </w:pPr>
      <w:r w:rsidRPr="00E14AA0">
        <w:t>O deputado é autor de um projeto de lei que regulamenta a profissão de revisor de texto.</w:t>
      </w:r>
    </w:p>
    <w:p w:rsidR="00A96AFA" w:rsidRDefault="00A96AFA" w:rsidP="00A96AFA">
      <w:r>
        <w:t xml:space="preserve">Veja se você consegue perceber os dois sentidos diferentes com o uso ou não da vírgula. </w:t>
      </w:r>
    </w:p>
    <w:p w:rsidR="00AE72EE" w:rsidRDefault="00AE72EE" w:rsidP="00A96AFA">
      <w:r>
        <w:t xml:space="preserve">Para visualizarmos melhor, imagine que há um grupo chamado “projeto de lei”. Esse grupo pode se ramificar em </w:t>
      </w:r>
      <w:r w:rsidR="00175F98">
        <w:t>vários tipos de projeto de lei, certo?</w:t>
      </w:r>
      <w:del w:id="16" w:author="Patricia Keico Honda Daher" w:date="2016-07-06T17:30:00Z">
        <w:r w:rsidDel="002B6BB7">
          <w:delText>.</w:delText>
        </w:r>
      </w:del>
    </w:p>
    <w:p w:rsidR="00A96AFA" w:rsidRDefault="00175F98" w:rsidP="00A96AFA">
      <w:r>
        <w:t>Então, v</w:t>
      </w:r>
      <w:r w:rsidR="00A96AFA">
        <w:t>amos</w:t>
      </w:r>
      <w:r>
        <w:t xml:space="preserve"> seguir</w:t>
      </w:r>
      <w:r w:rsidR="00A96AFA">
        <w:t xml:space="preserve"> juntos:</w:t>
      </w:r>
    </w:p>
    <w:p w:rsidR="00A96AFA" w:rsidRDefault="00A96AFA" w:rsidP="00A96AFA">
      <w:r>
        <w:t>Se o redator quer dizer que o deputado redigiu, entre vários projetos de lei, um que regulamenta a profissão de revisor de texto, a frase pode ficar como está</w:t>
      </w:r>
      <w:r w:rsidR="00175F98">
        <w:t>,</w:t>
      </w:r>
      <w:r>
        <w:t xml:space="preserve"> pois a </w:t>
      </w:r>
      <w:r>
        <w:lastRenderedPageBreak/>
        <w:t xml:space="preserve">oração adjetiva será restritiva, ou seja, vai restringir o termo “projeto de lei” para aquele que regulamenta a </w:t>
      </w:r>
      <w:r w:rsidR="00175F98">
        <w:t>profissão de revisor de texto. Assim</w:t>
      </w:r>
      <w:r>
        <w:t xml:space="preserve">, há um grupo chamado “projeto de lei” com subgrupos. O subgrupo ao qual o autor se refere é o da regulamentação da profissão de revisor de texto. </w:t>
      </w:r>
    </w:p>
    <w:p w:rsidR="00A96AFA" w:rsidRDefault="00175F98" w:rsidP="00A96AFA">
      <w:r>
        <w:rPr>
          <w:rFonts w:eastAsiaTheme="majorEastAsia" w:cstheme="majorBidi"/>
          <w:iCs/>
          <w:noProof/>
          <w:color w:val="808080" w:themeColor="background1" w:themeShade="8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8D0F96" wp14:editId="619BECDE">
                <wp:simplePos x="0" y="0"/>
                <wp:positionH relativeFrom="column">
                  <wp:posOffset>3175842</wp:posOffset>
                </wp:positionH>
                <wp:positionV relativeFrom="paragraph">
                  <wp:posOffset>769422</wp:posOffset>
                </wp:positionV>
                <wp:extent cx="297180" cy="2472063"/>
                <wp:effectExtent l="0" t="1588" r="25083" b="25082"/>
                <wp:wrapNone/>
                <wp:docPr id="12" name="Chave esqu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7180" cy="247206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2" o:spid="_x0000_s1026" type="#_x0000_t87" style="position:absolute;margin-left:250.05pt;margin-top:60.6pt;width:23.4pt;height:194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" adj="216" strokecolor="#4579b8 [3044]"/>
            </w:pict>
          </mc:Fallback>
        </mc:AlternateContent>
      </w:r>
      <w:r w:rsidR="00A96AFA">
        <w:t xml:space="preserve">Entretanto, se a intenção do redator era afirmar que o deputado foi autor de apenas um projeto de lei, o uso da vírgula se torna </w:t>
      </w:r>
      <w:r w:rsidR="003C101A">
        <w:t>obrigatório</w:t>
      </w:r>
      <w:r w:rsidR="00A96AFA">
        <w:t>, pois a oração adjetiva é explicativa e apenas fornece uma informação a mais ao termo “projeto de lei”. Trata-se de uma informação suplementar, pois o que importa de fato é a ideia de que o deputado é autor de UM só projeto de lei em sua carreira política, o tema desse projeto não é o foco da mensagem.</w:t>
      </w:r>
      <w:r>
        <w:t xml:space="preserve"> Note a diferença:</w:t>
      </w:r>
    </w:p>
    <w:p w:rsidR="00175F98" w:rsidRDefault="00175F98" w:rsidP="00175F98">
      <w:pPr>
        <w:numPr>
          <w:ilvl w:val="1"/>
          <w:numId w:val="0"/>
        </w:numPr>
        <w:spacing w:before="240" w:after="240" w:line="240" w:lineRule="auto"/>
        <w:jc w:val="center"/>
        <w:rPr>
          <w:rFonts w:eastAsiaTheme="majorEastAsia" w:cstheme="majorBidi"/>
          <w:iCs/>
          <w:color w:val="808080" w:themeColor="background1" w:themeShade="80"/>
          <w:szCs w:val="24"/>
        </w:rPr>
      </w:pPr>
      <w:r w:rsidRPr="00175F98">
        <w:rPr>
          <w:rFonts w:eastAsiaTheme="majorEastAsia" w:cstheme="majorBidi"/>
          <w:iCs/>
          <w:noProof/>
          <w:color w:val="808080" w:themeColor="background1" w:themeShade="8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DAF8C2" wp14:editId="2C860AD6">
                <wp:simplePos x="0" y="0"/>
                <wp:positionH relativeFrom="column">
                  <wp:posOffset>2720071</wp:posOffset>
                </wp:positionH>
                <wp:positionV relativeFrom="paragraph">
                  <wp:posOffset>17780</wp:posOffset>
                </wp:positionV>
                <wp:extent cx="1240972" cy="140398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97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F98" w:rsidRPr="00175F98" w:rsidRDefault="00175F98" w:rsidP="00175F98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75F98">
                              <w:rPr>
                                <w:sz w:val="16"/>
                                <w:szCs w:val="16"/>
                              </w:rPr>
                              <w:t>Oração adjetiva restritiva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4.2pt;margin-top:1.4pt;width:97.7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" filled="f" stroked="f">
                <v:textbox style="mso-fit-shape-to-text:t">
                  <w:txbxContent>
                    <w:p w:rsidR="00175F98" w:rsidRPr="00175F98" w:rsidRDefault="00175F98" w:rsidP="00175F98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175F98">
                        <w:rPr>
                          <w:sz w:val="16"/>
                          <w:szCs w:val="16"/>
                        </w:rPr>
                        <w:t>Oração adjetiva restritiva</w:t>
                      </w:r>
                    </w:p>
                  </w:txbxContent>
                </v:textbox>
              </v:shape>
            </w:pict>
          </mc:Fallback>
        </mc:AlternateContent>
      </w:r>
    </w:p>
    <w:p w:rsidR="00175F98" w:rsidRPr="00175F98" w:rsidRDefault="00175F98" w:rsidP="00175F98">
      <w:pPr>
        <w:numPr>
          <w:ilvl w:val="1"/>
          <w:numId w:val="0"/>
        </w:numPr>
        <w:spacing w:before="240" w:after="240" w:line="240" w:lineRule="auto"/>
        <w:jc w:val="center"/>
        <w:rPr>
          <w:rFonts w:eastAsiaTheme="majorEastAsia" w:cstheme="majorBidi"/>
          <w:iCs/>
          <w:color w:val="808080" w:themeColor="background1" w:themeShade="80"/>
          <w:sz w:val="20"/>
          <w:szCs w:val="20"/>
        </w:rPr>
      </w:pPr>
      <w:r>
        <w:rPr>
          <w:rFonts w:eastAsiaTheme="majorEastAsia" w:cstheme="majorBidi"/>
          <w:iCs/>
          <w:noProof/>
          <w:color w:val="808080" w:themeColor="background1" w:themeShade="8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A7DD9" wp14:editId="039AB9F7">
                <wp:simplePos x="0" y="0"/>
                <wp:positionH relativeFrom="column">
                  <wp:posOffset>3764915</wp:posOffset>
                </wp:positionH>
                <wp:positionV relativeFrom="paragraph">
                  <wp:posOffset>20320</wp:posOffset>
                </wp:positionV>
                <wp:extent cx="297180" cy="2465705"/>
                <wp:effectExtent l="1587" t="0" r="28258" b="28257"/>
                <wp:wrapNone/>
                <wp:docPr id="14" name="Chave esque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7180" cy="2465705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esquerda 14" o:spid="_x0000_s1026" type="#_x0000_t87" style="position:absolute;margin-left:296.45pt;margin-top:1.6pt;width:23.4pt;height:194.1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" adj="217" strokecolor="#4a7ebb"/>
            </w:pict>
          </mc:Fallback>
        </mc:AlternateContent>
      </w:r>
      <w:r w:rsidRPr="00175F98">
        <w:rPr>
          <w:rFonts w:eastAsiaTheme="majorEastAsia" w:cstheme="majorBidi"/>
          <w:iCs/>
          <w:color w:val="808080" w:themeColor="background1" w:themeShade="80"/>
          <w:sz w:val="20"/>
          <w:szCs w:val="20"/>
        </w:rPr>
        <w:t xml:space="preserve">O deputado é autor de um projeto de lei </w:t>
      </w:r>
      <w:r w:rsidRPr="00175F98">
        <w:rPr>
          <w:rFonts w:eastAsiaTheme="majorEastAsia" w:cstheme="majorBidi"/>
          <w:iCs/>
          <w:color w:val="548DD4" w:themeColor="text2" w:themeTint="99"/>
          <w:sz w:val="20"/>
          <w:szCs w:val="20"/>
        </w:rPr>
        <w:t>que regulamenta a profissão de revisor de texto</w:t>
      </w:r>
      <w:r w:rsidRPr="00175F98">
        <w:rPr>
          <w:rFonts w:eastAsiaTheme="majorEastAsia" w:cstheme="majorBidi"/>
          <w:iCs/>
          <w:color w:val="808080" w:themeColor="background1" w:themeShade="80"/>
          <w:sz w:val="20"/>
          <w:szCs w:val="20"/>
        </w:rPr>
        <w:t xml:space="preserve"> (e de outro que regulamenta o </w:t>
      </w:r>
      <w:proofErr w:type="spellStart"/>
      <w:r w:rsidRPr="00175F98">
        <w:rPr>
          <w:rFonts w:eastAsiaTheme="majorEastAsia" w:cstheme="majorBidi"/>
          <w:iCs/>
          <w:color w:val="808080" w:themeColor="background1" w:themeShade="80"/>
          <w:sz w:val="20"/>
          <w:szCs w:val="20"/>
        </w:rPr>
        <w:t>teletrabalho</w:t>
      </w:r>
      <w:proofErr w:type="spellEnd"/>
      <w:r w:rsidRPr="00175F98">
        <w:rPr>
          <w:rFonts w:eastAsiaTheme="majorEastAsia" w:cstheme="majorBidi"/>
          <w:iCs/>
          <w:color w:val="808080" w:themeColor="background1" w:themeShade="80"/>
          <w:sz w:val="20"/>
          <w:szCs w:val="20"/>
        </w:rPr>
        <w:t xml:space="preserve"> em empresas estatais).</w:t>
      </w:r>
    </w:p>
    <w:p w:rsidR="00175F98" w:rsidRDefault="00175F98" w:rsidP="00092BD6">
      <w:pPr>
        <w:pStyle w:val="Subttulo"/>
      </w:pPr>
    </w:p>
    <w:p w:rsidR="00175F98" w:rsidRDefault="00175F98" w:rsidP="00092BD6">
      <w:pPr>
        <w:pStyle w:val="Subttulo"/>
      </w:pPr>
      <w:r w:rsidRPr="00175F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8D91AC" wp14:editId="001A2B3C">
                <wp:simplePos x="0" y="0"/>
                <wp:positionH relativeFrom="column">
                  <wp:posOffset>3254359</wp:posOffset>
                </wp:positionH>
                <wp:positionV relativeFrom="paragraph">
                  <wp:posOffset>87490</wp:posOffset>
                </wp:positionV>
                <wp:extent cx="1306104" cy="140398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0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F98" w:rsidRPr="00175F98" w:rsidRDefault="00175F98" w:rsidP="00175F98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75F98">
                              <w:rPr>
                                <w:sz w:val="16"/>
                                <w:szCs w:val="16"/>
                              </w:rPr>
                              <w:t xml:space="preserve">Oração adjetiva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explicativa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6.25pt;margin-top:6.9pt;width:102.8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" filled="f" stroked="f">
                <v:textbox style="mso-fit-shape-to-text:t">
                  <w:txbxContent>
                    <w:p w:rsidR="00175F98" w:rsidRPr="00175F98" w:rsidRDefault="00175F98" w:rsidP="00175F98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175F98">
                        <w:rPr>
                          <w:sz w:val="16"/>
                          <w:szCs w:val="16"/>
                        </w:rPr>
                        <w:t xml:space="preserve">Oração adjetiva </w:t>
                      </w:r>
                      <w:r>
                        <w:rPr>
                          <w:sz w:val="16"/>
                          <w:szCs w:val="16"/>
                        </w:rPr>
                        <w:t>explicativa</w:t>
                      </w:r>
                    </w:p>
                  </w:txbxContent>
                </v:textbox>
              </v:shape>
            </w:pict>
          </mc:Fallback>
        </mc:AlternateContent>
      </w:r>
    </w:p>
    <w:p w:rsidR="00175F98" w:rsidRDefault="00175F98" w:rsidP="00092BD6">
      <w:pPr>
        <w:pStyle w:val="Subttulo"/>
      </w:pPr>
    </w:p>
    <w:p w:rsidR="00175F98" w:rsidRPr="00175F98" w:rsidRDefault="00175F98" w:rsidP="00092BD6">
      <w:pPr>
        <w:pStyle w:val="Subttulo"/>
      </w:pPr>
      <w:r w:rsidRPr="00175F98">
        <w:t xml:space="preserve">O deputado é autor de um (único) projeto de lei, </w:t>
      </w:r>
      <w:r w:rsidRPr="00175F98">
        <w:rPr>
          <w:color w:val="548DD4" w:themeColor="text2" w:themeTint="99"/>
        </w:rPr>
        <w:t>que regulamenta a profissão de revisor de texto</w:t>
      </w:r>
      <w:r w:rsidRPr="00175F98">
        <w:t>.</w:t>
      </w:r>
    </w:p>
    <w:p w:rsidR="00175F98" w:rsidRDefault="00175F98" w:rsidP="00A96AFA"/>
    <w:p w:rsidR="00175F98" w:rsidRDefault="00175F98" w:rsidP="00A96AFA"/>
    <w:p w:rsidR="003A173A" w:rsidRDefault="003A173A" w:rsidP="00A96AFA">
      <w:r>
        <w:t>Segue outro caso:</w:t>
      </w:r>
    </w:p>
    <w:p w:rsidR="00175F98" w:rsidRPr="00175F98" w:rsidRDefault="00175F98" w:rsidP="00092BD6">
      <w:pPr>
        <w:pStyle w:val="Subttulo"/>
      </w:pPr>
      <w:r w:rsidRPr="00175F98">
        <w:t>A pessoa do servidor que antes desempenhara as funções correspondentes não pode sofrer as sanções dispostas no art. 1º daquela lei.</w:t>
      </w:r>
    </w:p>
    <w:p w:rsidR="007C1C8F" w:rsidRDefault="00A230E5" w:rsidP="00A96AFA">
      <w:r>
        <w:t xml:space="preserve">Veja que o pronome relativo se refere ao termo “servidor”. </w:t>
      </w:r>
      <w:r w:rsidR="00694617">
        <w:t xml:space="preserve">A informação contida na oração “A pessoa do servidor não pode sofrer as sanções dispostas no art. </w:t>
      </w:r>
      <w:r w:rsidR="007175E8">
        <w:t>1</w:t>
      </w:r>
      <w:r w:rsidR="00694617">
        <w:t xml:space="preserve">º daquela lei” estaria se referindo a todo o grupo de servidores se não houvesse uma oração adjetiva entremeada nesse período. </w:t>
      </w:r>
      <w:r>
        <w:t xml:space="preserve">No caso acima, a oração adjetiva </w:t>
      </w:r>
      <w:r w:rsidR="00694617">
        <w:t>“que antes desempenhara as funções correspondentes”</w:t>
      </w:r>
      <w:r>
        <w:t xml:space="preserve"> está sem vírgulas porque </w:t>
      </w:r>
      <w:r w:rsidR="00694617">
        <w:t xml:space="preserve">pretende </w:t>
      </w:r>
      <w:r>
        <w:t>restring</w:t>
      </w:r>
      <w:r w:rsidR="00694617">
        <w:t>ir</w:t>
      </w:r>
      <w:r>
        <w:t xml:space="preserve"> o conceito </w:t>
      </w:r>
      <w:r w:rsidR="00694617">
        <w:t xml:space="preserve">genérico </w:t>
      </w:r>
      <w:r>
        <w:t xml:space="preserve">de servidor. </w:t>
      </w:r>
      <w:r w:rsidR="00694617">
        <w:t xml:space="preserve">O autor do texto não quer falar sobre o grupo inteiro de servidores, mas </w:t>
      </w:r>
      <w:r>
        <w:t xml:space="preserve">apenas </w:t>
      </w:r>
      <w:r w:rsidR="007C1C8F">
        <w:t xml:space="preserve">sobre </w:t>
      </w:r>
      <w:r>
        <w:t xml:space="preserve">aquele </w:t>
      </w:r>
      <w:r w:rsidR="00694617">
        <w:t xml:space="preserve">subgrupo de servidores </w:t>
      </w:r>
      <w:r w:rsidR="007C1C8F">
        <w:t>“</w:t>
      </w:r>
      <w:r>
        <w:t>que antes desempenhara as funções correspondentes</w:t>
      </w:r>
      <w:r w:rsidR="007C1C8F">
        <w:t>”</w:t>
      </w:r>
      <w:r>
        <w:t>.</w:t>
      </w:r>
    </w:p>
    <w:p w:rsidR="007C1C8F" w:rsidRDefault="00694617" w:rsidP="00A96AFA">
      <w:r>
        <w:lastRenderedPageBreak/>
        <w:t xml:space="preserve"> </w:t>
      </w:r>
      <w:r w:rsidR="007C1C8F">
        <w:t xml:space="preserve">Note que a frase tem caráter de tese. O autor está se referindo ao subgrupo “servidor que antes desempenhara as funções correspondentes”, não a um membro específico desse subgrupo. </w:t>
      </w:r>
    </w:p>
    <w:p w:rsidR="00694617" w:rsidRDefault="00954645" w:rsidP="00A96AF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E7B713" wp14:editId="7C672126">
                <wp:simplePos x="0" y="0"/>
                <wp:positionH relativeFrom="column">
                  <wp:posOffset>560070</wp:posOffset>
                </wp:positionH>
                <wp:positionV relativeFrom="paragraph">
                  <wp:posOffset>904240</wp:posOffset>
                </wp:positionV>
                <wp:extent cx="160020" cy="1118870"/>
                <wp:effectExtent l="0" t="3175" r="27305" b="27305"/>
                <wp:wrapNone/>
                <wp:docPr id="24" name="Colchete direi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" cy="111887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olchete direito 24" o:spid="_x0000_s1026" type="#_x0000_t86" style="position:absolute;margin-left:44.1pt;margin-top:71.2pt;width:12.6pt;height:88.1pt;rotation:-9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" adj="257" strokecolor="#4579b8 [3044]"/>
            </w:pict>
          </mc:Fallback>
        </mc:AlternateContent>
      </w:r>
      <w:r w:rsidR="007C1C8F">
        <w:t xml:space="preserve"> Agora, imagine que essa</w:t>
      </w:r>
      <w:r w:rsidR="007175E8">
        <w:t xml:space="preserve"> mesma</w:t>
      </w:r>
      <w:r w:rsidR="007C1C8F">
        <w:t xml:space="preserve"> frase está em um julgamento no qual o servidor José </w:t>
      </w:r>
      <w:r w:rsidR="00656907">
        <w:t>é réu</w:t>
      </w:r>
      <w:r w:rsidR="007C1C8F">
        <w:t xml:space="preserve"> e </w:t>
      </w:r>
      <w:r w:rsidR="00A558A3">
        <w:t>a</w:t>
      </w:r>
      <w:r w:rsidR="007C1C8F">
        <w:t xml:space="preserve"> </w:t>
      </w:r>
      <w:r w:rsidR="00A558A3">
        <w:t>defesa</w:t>
      </w:r>
      <w:r w:rsidR="007C1C8F">
        <w:t xml:space="preserve"> se atém a falar apenas sobre </w:t>
      </w:r>
      <w:r w:rsidR="00A558A3">
        <w:t>ele</w:t>
      </w:r>
      <w:r w:rsidR="007C1C8F">
        <w:t xml:space="preserve">, particularizando o caso. </w:t>
      </w:r>
      <w:r w:rsidR="00656907">
        <w:t xml:space="preserve">O </w:t>
      </w:r>
      <w:r w:rsidR="00A558A3">
        <w:t>advogado</w:t>
      </w:r>
      <w:r w:rsidR="00656907">
        <w:t xml:space="preserve"> narra tudo que aconteceu e faz sua afirmativa final se referindo a José. </w:t>
      </w:r>
      <w:r w:rsidR="007C1C8F">
        <w:t>Então teríamos um exemplo assim:</w:t>
      </w:r>
    </w:p>
    <w:p w:rsidR="00954645" w:rsidRDefault="00954645" w:rsidP="00092BD6">
      <w:pPr>
        <w:pStyle w:val="Subttulo"/>
      </w:pPr>
      <w:r w:rsidRPr="00954645">
        <w:rPr>
          <w:rFonts w:eastAsia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6FB96D" wp14:editId="28293F6D">
                <wp:simplePos x="0" y="0"/>
                <wp:positionH relativeFrom="column">
                  <wp:posOffset>446091</wp:posOffset>
                </wp:positionH>
                <wp:positionV relativeFrom="paragraph">
                  <wp:posOffset>57785</wp:posOffset>
                </wp:positionV>
                <wp:extent cx="433450" cy="1403985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645" w:rsidRPr="00175F98" w:rsidRDefault="00954645" w:rsidP="00954645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José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5.15pt;margin-top:4.55pt;width:34.1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" filled="f" stroked="f">
                <v:textbox style="mso-fit-shape-to-text:t">
                  <w:txbxContent>
                    <w:p w:rsidR="00954645" w:rsidRPr="00175F98" w:rsidRDefault="00954645" w:rsidP="00954645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José</w:t>
                      </w:r>
                    </w:p>
                  </w:txbxContent>
                </v:textbox>
              </v:shape>
            </w:pict>
          </mc:Fallback>
        </mc:AlternateContent>
      </w:r>
    </w:p>
    <w:p w:rsidR="00175F98" w:rsidRPr="00175F98" w:rsidRDefault="00175F98" w:rsidP="00092BD6">
      <w:pPr>
        <w:pStyle w:val="Subttulo"/>
      </w:pPr>
      <w:r w:rsidRPr="00175F98">
        <w:t>A pessoa do servidor, que antes desempenhara as funções correspondentes, não pode sofrer as sanções dispostas no art. 1º daquela lei.</w:t>
      </w:r>
    </w:p>
    <w:p w:rsidR="003A173A" w:rsidRDefault="003A173A" w:rsidP="00A96AFA"/>
    <w:p w:rsidR="00AD4442" w:rsidRDefault="00656907" w:rsidP="00A96AFA">
      <w:r>
        <w:t xml:space="preserve">Veja que coloquei o nome “José” acima da palavra “servidor” porque o autor está falando apenas sobre José, não está falando sobre um grupo de pessoas. Provavelmente o autor usou “servidor” para evitar a repetição do nome “José” no texto. Mas o conceito da palavra “servidor” </w:t>
      </w:r>
      <w:r w:rsidR="00AD4442">
        <w:t>nesse caso está apenas en</w:t>
      </w:r>
      <w:r>
        <w:t>globando o José, por isso não tem como restringi</w:t>
      </w:r>
      <w:r w:rsidR="00AD4442">
        <w:t xml:space="preserve">-lo mais. </w:t>
      </w:r>
      <w:r w:rsidR="00175F98">
        <w:t>Logo</w:t>
      </w:r>
      <w:r w:rsidR="007175E8">
        <w:t>, também</w:t>
      </w:r>
      <w:r w:rsidR="00AD4442">
        <w:t xml:space="preserve"> a oração adjetiva precisa estar entre vírgulas, só explicando que José, o servidor em questão, “antes desempenhara as funções correspondentes”.</w:t>
      </w:r>
    </w:p>
    <w:p w:rsidR="007175E8" w:rsidRDefault="007175E8" w:rsidP="00A96AFA">
      <w:r>
        <w:t>A pontuação, com ou sem vírgulas, depender</w:t>
      </w:r>
      <w:r w:rsidR="00954645">
        <w:t>á</w:t>
      </w:r>
      <w:r>
        <w:t xml:space="preserve"> do tipo de mensagem que o autor quer passar. Somente ele pode definir isso e, justamente por essa relação direta entre pontuação e mensagem, o conhecimento das regras é fundamental.</w:t>
      </w:r>
    </w:p>
    <w:p w:rsidR="000A577D" w:rsidRDefault="00A96AFA" w:rsidP="00A96AFA">
      <w:r>
        <w:t xml:space="preserve">E como você, leitor, vai perceber se o redator usou inadequadamente a pontuação? Fazendo um esforço </w:t>
      </w:r>
      <w:r w:rsidRPr="00D258CC">
        <w:rPr>
          <w:b/>
        </w:rPr>
        <w:t>desnecessário</w:t>
      </w:r>
      <w:r w:rsidR="007175E8" w:rsidRPr="00FB70B4">
        <w:t>,</w:t>
      </w:r>
      <w:r w:rsidR="007175E8">
        <w:t xml:space="preserve"> por vezes em vão,</w:t>
      </w:r>
      <w:r>
        <w:t xml:space="preserve"> para entender o texto e corrigi-lo mentalmente</w:t>
      </w:r>
      <w:proofErr w:type="gramStart"/>
      <w:r>
        <w:t>!!!</w:t>
      </w:r>
      <w:proofErr w:type="gramEnd"/>
      <w:r>
        <w:t xml:space="preserve"> </w:t>
      </w:r>
      <w:r>
        <w:sym w:font="Wingdings" w:char="F04C"/>
      </w:r>
      <w:r>
        <w:t xml:space="preserve"> Não é à toa que textos bem escritos são considerados fluidos. Eles o são porque o leitor, ainda que o tema seja complexo, não precisa fazer esforço para reconstruir linhas de raciocínio. Eles o são porque o autor conhece as armadilhas da língua e não permite que o leitor </w:t>
      </w:r>
      <w:proofErr w:type="gramStart"/>
      <w:r>
        <w:t>caia</w:t>
      </w:r>
      <w:proofErr w:type="gramEnd"/>
      <w:r>
        <w:t xml:space="preserve"> nelas. Portanto, quando você tiver dificuldade em compreender um texto de sua área de atuação profissional ou achá-lo enfadonho, não comece a se julgar incompetente ou ignorante, desconfie também da qualidade da escrita. Muitas vezes, inconscientemente o seu cérebro indica que há algo errado naquela forma peculiar de produção textual. </w:t>
      </w:r>
      <w:r>
        <w:sym w:font="Wingdings" w:char="F04A"/>
      </w:r>
    </w:p>
    <w:p w:rsidR="00E14CB6" w:rsidRDefault="00E14CB6" w:rsidP="00A96AFA">
      <w:r>
        <w:t xml:space="preserve">A partir de agora, tente identificar se a mensagem que você pretende passar será adequadamente interpretada. Para isso, analise a pontuação, leia em voz alta, </w:t>
      </w:r>
      <w:r>
        <w:lastRenderedPageBreak/>
        <w:t>coloque-se no lugar no leitor. Afaste-se da posição de autor – o ideal é deixar a mente descansar por um ou dois dias daquela informação –, pois nem tudo que no momento da produção textual fez sentido em nossa mente foi de fato expresso na escrita.</w:t>
      </w:r>
    </w:p>
    <w:p w:rsidR="00E14CB6" w:rsidRDefault="00E14CB6" w:rsidP="00FB70B4">
      <w:pPr>
        <w:pStyle w:val="Ttulo2"/>
        <w:ind w:firstLine="0"/>
      </w:pPr>
      <w:r>
        <w:t>3.3 Fixando o conhecimento</w:t>
      </w:r>
    </w:p>
    <w:p w:rsidR="00E14CB6" w:rsidRDefault="00E14CB6" w:rsidP="008E2162">
      <w:r>
        <w:t xml:space="preserve">Sei que esta aula foi exaustiva para o seu cérebro e que talvez você não tenha percebido tão claramente a distinção entre as orações adjetivas. Para ajudar, vamos </w:t>
      </w:r>
      <w:r w:rsidR="00C647B5">
        <w:t>esquematizar</w:t>
      </w:r>
      <w:r>
        <w:t xml:space="preserve"> alguns conceitos e fazer exercícios </w:t>
      </w:r>
      <w:r w:rsidR="00C647B5">
        <w:t xml:space="preserve">para </w:t>
      </w:r>
      <w:r>
        <w:t>fixa</w:t>
      </w:r>
      <w:r w:rsidR="00C647B5">
        <w:t>r melhor o assunto</w:t>
      </w:r>
      <w:r>
        <w:t>, tudo bem?</w:t>
      </w:r>
    </w:p>
    <w:p w:rsidR="00C647B5" w:rsidRDefault="00C647B5" w:rsidP="00A96AFA"/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647B5" w:rsidTr="00FB7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647B5" w:rsidRDefault="00C647B5" w:rsidP="00FB70B4">
            <w:pPr>
              <w:ind w:firstLine="0"/>
              <w:jc w:val="center"/>
              <w:rPr>
                <w:b w:val="0"/>
                <w:bCs w:val="0"/>
                <w:color w:val="auto"/>
              </w:rPr>
            </w:pPr>
            <w:r>
              <w:t>ORAÇÕES SUBORDINADAS ADJETIVAS</w:t>
            </w:r>
          </w:p>
        </w:tc>
      </w:tr>
      <w:tr w:rsidR="00C647B5" w:rsidTr="00FB7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647B5" w:rsidRPr="00FB70B4" w:rsidRDefault="00C647B5" w:rsidP="00FB70B4">
            <w:pPr>
              <w:ind w:firstLine="0"/>
              <w:jc w:val="center"/>
              <w:rPr>
                <w:color w:val="365F91" w:themeColor="accent1" w:themeShade="BF"/>
              </w:rPr>
            </w:pPr>
            <w:r w:rsidRPr="00FB70B4">
              <w:rPr>
                <w:color w:val="365F91" w:themeColor="accent1" w:themeShade="BF"/>
              </w:rPr>
              <w:t>Restritiva</w:t>
            </w:r>
          </w:p>
        </w:tc>
        <w:tc>
          <w:tcPr>
            <w:tcW w:w="4322" w:type="dxa"/>
          </w:tcPr>
          <w:p w:rsidR="00C647B5" w:rsidRPr="00FB70B4" w:rsidRDefault="00C647B5" w:rsidP="00FB70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65F91" w:themeColor="accent1" w:themeShade="BF"/>
              </w:rPr>
            </w:pPr>
            <w:r w:rsidRPr="00FB70B4">
              <w:rPr>
                <w:b/>
                <w:color w:val="365F91" w:themeColor="accent1" w:themeShade="BF"/>
              </w:rPr>
              <w:t>Explicativa</w:t>
            </w:r>
          </w:p>
        </w:tc>
      </w:tr>
      <w:tr w:rsidR="00C647B5" w:rsidRPr="00532835" w:rsidTr="00FB7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647B5" w:rsidRDefault="00532835" w:rsidP="00FB70B4">
            <w:pPr>
              <w:spacing w:line="240" w:lineRule="auto"/>
              <w:ind w:firstLine="0"/>
              <w:rPr>
                <w:b w:val="0"/>
                <w:bCs w:val="0"/>
                <w:sz w:val="22"/>
              </w:rPr>
            </w:pPr>
            <w:r w:rsidRPr="00FB70B4">
              <w:rPr>
                <w:sz w:val="22"/>
              </w:rPr>
              <w:t>Restringe um conceito mais genérico apresentado pelo termo ao qual a oração se refere.</w:t>
            </w:r>
          </w:p>
          <w:p w:rsidR="00532835" w:rsidRDefault="00532835" w:rsidP="00FB70B4">
            <w:pPr>
              <w:spacing w:line="240" w:lineRule="auto"/>
              <w:ind w:firstLine="0"/>
              <w:rPr>
                <w:b w:val="0"/>
                <w:bCs w:val="0"/>
                <w:sz w:val="22"/>
              </w:rPr>
            </w:pPr>
          </w:p>
          <w:p w:rsidR="00532835" w:rsidRDefault="00532835" w:rsidP="00FB70B4">
            <w:pPr>
              <w:spacing w:line="240" w:lineRule="auto"/>
              <w:ind w:firstLine="0"/>
              <w:rPr>
                <w:b w:val="0"/>
                <w:bCs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Ex</w:t>
            </w:r>
            <w:proofErr w:type="spellEnd"/>
            <w:r>
              <w:rPr>
                <w:b w:val="0"/>
                <w:sz w:val="22"/>
              </w:rPr>
              <w:t>: “A conta que paguei está na mesa.</w:t>
            </w:r>
            <w:proofErr w:type="gramStart"/>
            <w:r>
              <w:rPr>
                <w:b w:val="0"/>
                <w:sz w:val="22"/>
              </w:rPr>
              <w:t>”</w:t>
            </w:r>
            <w:proofErr w:type="gramEnd"/>
          </w:p>
          <w:p w:rsidR="006224B9" w:rsidRDefault="006224B9" w:rsidP="00FB70B4">
            <w:pPr>
              <w:spacing w:line="240" w:lineRule="auto"/>
              <w:ind w:firstLine="0"/>
              <w:rPr>
                <w:b w:val="0"/>
                <w:bCs w:val="0"/>
                <w:sz w:val="22"/>
              </w:rPr>
            </w:pPr>
          </w:p>
          <w:p w:rsidR="00532835" w:rsidRDefault="00532835" w:rsidP="00FB70B4">
            <w:pPr>
              <w:spacing w:line="240" w:lineRule="auto"/>
              <w:ind w:firstLine="0"/>
              <w:rPr>
                <w:b w:val="0"/>
                <w:bCs w:val="0"/>
                <w:sz w:val="22"/>
              </w:rPr>
            </w:pPr>
            <w:r>
              <w:rPr>
                <w:b w:val="0"/>
                <w:sz w:val="22"/>
              </w:rPr>
              <w:t>Qualquer conta</w:t>
            </w:r>
            <w:r w:rsidR="006224B9">
              <w:rPr>
                <w:b w:val="0"/>
                <w:sz w:val="22"/>
              </w:rPr>
              <w:t xml:space="preserve"> está em cima da mesa</w:t>
            </w:r>
            <w:r>
              <w:rPr>
                <w:b w:val="0"/>
                <w:sz w:val="22"/>
              </w:rPr>
              <w:t>? Não, somente a que paguei</w:t>
            </w:r>
            <w:r w:rsidR="006224B9">
              <w:rPr>
                <w:b w:val="0"/>
                <w:sz w:val="22"/>
              </w:rPr>
              <w:t>.</w:t>
            </w:r>
          </w:p>
          <w:p w:rsidR="006224B9" w:rsidRPr="00FB70B4" w:rsidRDefault="006224B9" w:rsidP="00FB70B4">
            <w:pPr>
              <w:spacing w:line="240" w:lineRule="auto"/>
              <w:ind w:firstLine="0"/>
              <w:rPr>
                <w:b w:val="0"/>
                <w:sz w:val="22"/>
              </w:rPr>
            </w:pPr>
          </w:p>
        </w:tc>
        <w:tc>
          <w:tcPr>
            <w:tcW w:w="4322" w:type="dxa"/>
          </w:tcPr>
          <w:p w:rsidR="00C647B5" w:rsidRDefault="00532835" w:rsidP="00FB70B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Explica, oferece uma info</w:t>
            </w:r>
            <w:ins w:id="17" w:author="Patricia Keico Honda Daher" w:date="2016-07-06T17:36:00Z">
              <w:r w:rsidR="00C47C12">
                <w:rPr>
                  <w:sz w:val="22"/>
                </w:rPr>
                <w:t>r</w:t>
              </w:r>
            </w:ins>
            <w:r>
              <w:rPr>
                <w:sz w:val="22"/>
              </w:rPr>
              <w:t>mação a mais, sobre o termo ao qual a oração se refere.</w:t>
            </w:r>
          </w:p>
          <w:p w:rsidR="00532835" w:rsidRDefault="00532835" w:rsidP="00FB70B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:rsidR="006224B9" w:rsidRDefault="006224B9" w:rsidP="00FB70B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:rsidR="00532835" w:rsidRDefault="006224B9" w:rsidP="00FB70B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Ex</w:t>
            </w:r>
            <w:proofErr w:type="spellEnd"/>
            <w:r>
              <w:rPr>
                <w:sz w:val="22"/>
              </w:rPr>
              <w:t xml:space="preserve">: </w:t>
            </w:r>
            <w:r w:rsidR="00532835">
              <w:rPr>
                <w:sz w:val="22"/>
              </w:rPr>
              <w:t>“A conta de luz, que paguei ontem, está na mesa.</w:t>
            </w:r>
            <w:proofErr w:type="gramStart"/>
            <w:r w:rsidR="00532835">
              <w:rPr>
                <w:sz w:val="22"/>
              </w:rPr>
              <w:t>”</w:t>
            </w:r>
            <w:proofErr w:type="gramEnd"/>
          </w:p>
          <w:p w:rsidR="006224B9" w:rsidRDefault="006224B9" w:rsidP="00FB70B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 conceito “conta de luz” já está restrito nesse caso. A oração adjetiva só explica que essa conta já foi paga.</w:t>
            </w:r>
          </w:p>
          <w:p w:rsidR="006224B9" w:rsidRPr="00FB70B4" w:rsidRDefault="006224B9" w:rsidP="00FB70B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647B5" w:rsidRPr="00532835" w:rsidTr="00FB7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647B5" w:rsidRDefault="00D07DA8" w:rsidP="00FB70B4">
            <w:pPr>
              <w:spacing w:line="240" w:lineRule="auto"/>
              <w:ind w:firstLine="0"/>
              <w:rPr>
                <w:b w:val="0"/>
                <w:bCs w:val="0"/>
                <w:sz w:val="22"/>
              </w:rPr>
            </w:pPr>
            <w:r>
              <w:rPr>
                <w:b w:val="0"/>
                <w:sz w:val="22"/>
              </w:rPr>
              <w:t>S</w:t>
            </w:r>
            <w:r w:rsidR="00532835">
              <w:rPr>
                <w:b w:val="0"/>
                <w:sz w:val="22"/>
              </w:rPr>
              <w:t>ubdivi</w:t>
            </w:r>
            <w:r>
              <w:rPr>
                <w:b w:val="0"/>
                <w:sz w:val="22"/>
              </w:rPr>
              <w:t>de</w:t>
            </w:r>
            <w:r w:rsidR="00532835">
              <w:rPr>
                <w:b w:val="0"/>
                <w:sz w:val="22"/>
              </w:rPr>
              <w:t xml:space="preserve"> o conceito presente no termo ao qual a oração se refere.</w:t>
            </w:r>
          </w:p>
          <w:p w:rsidR="006224B9" w:rsidRDefault="006224B9" w:rsidP="00FB70B4">
            <w:pPr>
              <w:spacing w:line="240" w:lineRule="auto"/>
              <w:ind w:firstLine="0"/>
              <w:rPr>
                <w:b w:val="0"/>
                <w:bCs w:val="0"/>
                <w:sz w:val="22"/>
              </w:rPr>
            </w:pPr>
          </w:p>
          <w:p w:rsidR="006224B9" w:rsidRDefault="006224B9" w:rsidP="00FB70B4">
            <w:pPr>
              <w:spacing w:line="240" w:lineRule="auto"/>
              <w:ind w:firstLine="0"/>
              <w:rPr>
                <w:b w:val="0"/>
                <w:bCs w:val="0"/>
                <w:sz w:val="22"/>
              </w:rPr>
            </w:pPr>
          </w:p>
          <w:p w:rsidR="006224B9" w:rsidRDefault="006224B9" w:rsidP="00FB70B4">
            <w:pPr>
              <w:spacing w:line="240" w:lineRule="auto"/>
              <w:ind w:firstLine="0"/>
              <w:rPr>
                <w:b w:val="0"/>
                <w:bCs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Ex</w:t>
            </w:r>
            <w:proofErr w:type="spellEnd"/>
            <w:r>
              <w:rPr>
                <w:b w:val="0"/>
                <w:sz w:val="22"/>
              </w:rPr>
              <w:t>: A conta que eu paguei está em cima da mesa.</w:t>
            </w:r>
          </w:p>
          <w:p w:rsidR="006224B9" w:rsidRDefault="006224B9" w:rsidP="00FB70B4">
            <w:pPr>
              <w:spacing w:line="240" w:lineRule="auto"/>
              <w:ind w:firstLine="0"/>
              <w:rPr>
                <w:b w:val="0"/>
                <w:bCs w:val="0"/>
                <w:sz w:val="22"/>
              </w:rPr>
            </w:pPr>
          </w:p>
          <w:p w:rsidR="006224B9" w:rsidRDefault="006224B9" w:rsidP="00FB70B4">
            <w:pPr>
              <w:spacing w:line="240" w:lineRule="auto"/>
              <w:ind w:firstLine="0"/>
              <w:rPr>
                <w:b w:val="0"/>
                <w:bCs w:val="0"/>
                <w:sz w:val="22"/>
              </w:rPr>
            </w:pPr>
            <w:r>
              <w:rPr>
                <w:b w:val="0"/>
                <w:sz w:val="22"/>
              </w:rPr>
              <w:t xml:space="preserve">Cria-se um subgrupo “contas pagas” dentro do grupo “contas”. No caso, o falante se refere ao subgrupo e não ao grupo. Certamente existe </w:t>
            </w:r>
            <w:proofErr w:type="gramStart"/>
            <w:r>
              <w:rPr>
                <w:b w:val="0"/>
                <w:sz w:val="22"/>
              </w:rPr>
              <w:t>uma outra</w:t>
            </w:r>
            <w:proofErr w:type="gramEnd"/>
            <w:r>
              <w:rPr>
                <w:b w:val="0"/>
                <w:sz w:val="22"/>
              </w:rPr>
              <w:t xml:space="preserve"> conta que deveria ser paga. </w:t>
            </w:r>
          </w:p>
          <w:p w:rsidR="006224B9" w:rsidRPr="00FB70B4" w:rsidRDefault="006224B9" w:rsidP="00FB70B4">
            <w:pPr>
              <w:spacing w:line="240" w:lineRule="auto"/>
              <w:ind w:firstLine="0"/>
              <w:rPr>
                <w:b w:val="0"/>
                <w:sz w:val="22"/>
              </w:rPr>
            </w:pPr>
          </w:p>
        </w:tc>
        <w:tc>
          <w:tcPr>
            <w:tcW w:w="4322" w:type="dxa"/>
          </w:tcPr>
          <w:p w:rsidR="00C647B5" w:rsidRPr="008E2162" w:rsidRDefault="00532835" w:rsidP="00FB70B4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E2162">
              <w:rPr>
                <w:sz w:val="22"/>
              </w:rPr>
              <w:t>Não subdivide o conceito presente no termo ao qual a oração se refere por ele já ser restrito.</w:t>
            </w:r>
          </w:p>
          <w:p w:rsidR="006224B9" w:rsidRPr="008E2162" w:rsidRDefault="006224B9" w:rsidP="00FB70B4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:rsidR="006224B9" w:rsidRDefault="006224B9" w:rsidP="00FB70B4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FB70B4">
              <w:rPr>
                <w:sz w:val="22"/>
              </w:rPr>
              <w:t>Ex</w:t>
            </w:r>
            <w:proofErr w:type="spellEnd"/>
            <w:r w:rsidRPr="00FB70B4">
              <w:rPr>
                <w:sz w:val="22"/>
              </w:rPr>
              <w:t>: A conta</w:t>
            </w:r>
            <w:r>
              <w:rPr>
                <w:sz w:val="22"/>
              </w:rPr>
              <w:t>,</w:t>
            </w:r>
            <w:r w:rsidRPr="00FB70B4">
              <w:rPr>
                <w:sz w:val="22"/>
              </w:rPr>
              <w:t xml:space="preserve"> que eu paguei</w:t>
            </w:r>
            <w:r>
              <w:rPr>
                <w:sz w:val="22"/>
              </w:rPr>
              <w:t>,</w:t>
            </w:r>
            <w:r w:rsidRPr="00FB70B4">
              <w:rPr>
                <w:sz w:val="22"/>
              </w:rPr>
              <w:t xml:space="preserve"> está em cima da mesa.</w:t>
            </w:r>
          </w:p>
          <w:p w:rsidR="006224B9" w:rsidRDefault="006224B9" w:rsidP="00FB70B4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:rsidR="006224B9" w:rsidRPr="00FB70B4" w:rsidRDefault="006224B9" w:rsidP="00FB70B4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Não é criado um subgrupo, só existe UMA conta e ela foi paga </w:t>
            </w:r>
            <w:r w:rsidR="00D07DA8">
              <w:rPr>
                <w:sz w:val="22"/>
              </w:rPr>
              <w:t>pelo falante</w:t>
            </w:r>
            <w:r>
              <w:rPr>
                <w:sz w:val="22"/>
              </w:rPr>
              <w:t xml:space="preserve">. </w:t>
            </w:r>
          </w:p>
        </w:tc>
      </w:tr>
      <w:tr w:rsidR="00C647B5" w:rsidRPr="00532835" w:rsidTr="00FB7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647B5" w:rsidRPr="00FB70B4" w:rsidRDefault="00532835" w:rsidP="00FB70B4">
            <w:pPr>
              <w:spacing w:line="240" w:lineRule="auto"/>
              <w:ind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 é separada por vírgulas da oração principal.</w:t>
            </w:r>
          </w:p>
        </w:tc>
        <w:tc>
          <w:tcPr>
            <w:tcW w:w="4322" w:type="dxa"/>
          </w:tcPr>
          <w:p w:rsidR="00C647B5" w:rsidRPr="00FB70B4" w:rsidRDefault="00532835" w:rsidP="00FB70B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É separada por vírgulas</w:t>
            </w:r>
            <w:r w:rsidR="00D07DA8">
              <w:rPr>
                <w:sz w:val="22"/>
              </w:rPr>
              <w:t xml:space="preserve"> da oração principal.</w:t>
            </w:r>
          </w:p>
        </w:tc>
      </w:tr>
    </w:tbl>
    <w:p w:rsidR="00C647B5" w:rsidRDefault="00C647B5" w:rsidP="00A96AFA"/>
    <w:p w:rsidR="00092BD6" w:rsidRDefault="004D242A" w:rsidP="00A96AFA">
      <w:r>
        <w:t>Atento a esses detalhes,</w:t>
      </w:r>
      <w:r w:rsidR="00D07DA8">
        <w:t xml:space="preserve"> pratique um pouco mais com os </w:t>
      </w:r>
      <w:r w:rsidR="00D07DA8" w:rsidRPr="00FB70B4">
        <w:rPr>
          <w:color w:val="548DD4" w:themeColor="text2" w:themeTint="99"/>
        </w:rPr>
        <w:t>exercí</w:t>
      </w:r>
      <w:r w:rsidR="00C47C12">
        <w:rPr>
          <w:color w:val="548DD4" w:themeColor="text2" w:themeTint="99"/>
        </w:rPr>
        <w:t>ci</w:t>
      </w:r>
      <w:r w:rsidR="00D07DA8" w:rsidRPr="00FB70B4">
        <w:rPr>
          <w:color w:val="548DD4" w:themeColor="text2" w:themeTint="99"/>
        </w:rPr>
        <w:t xml:space="preserve">os de fixação </w:t>
      </w:r>
      <w:r w:rsidR="0018135E" w:rsidRPr="0018135E">
        <w:t xml:space="preserve">que estão no ambiente virtual </w:t>
      </w:r>
      <w:r w:rsidR="00D07DA8">
        <w:t>para s</w:t>
      </w:r>
      <w:r>
        <w:t>eguirmos em frente</w:t>
      </w:r>
      <w:r w:rsidR="00D07DA8">
        <w:t>.</w:t>
      </w:r>
      <w:r>
        <w:t xml:space="preserve"> </w:t>
      </w:r>
    </w:p>
    <w:p w:rsidR="00092BD6" w:rsidRDefault="00092BD6" w:rsidP="00A96AFA"/>
    <w:p w:rsidR="00092BD6" w:rsidRDefault="00092BD6" w:rsidP="00A96AFA"/>
    <w:p w:rsidR="00092BD6" w:rsidRDefault="00092BD6" w:rsidP="00A96AFA">
      <w:bookmarkStart w:id="18" w:name="_GoBack"/>
      <w:bookmarkEnd w:id="18"/>
    </w:p>
    <w:p w:rsidR="00092BD6" w:rsidRDefault="00092BD6" w:rsidP="00A96AFA"/>
    <w:p w:rsidR="00092BD6" w:rsidRDefault="00092BD6" w:rsidP="00A96AFA"/>
    <w:p w:rsidR="00092BD6" w:rsidRDefault="00092BD6" w:rsidP="00A96AF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726227" wp14:editId="502C3F45">
                <wp:simplePos x="0" y="0"/>
                <wp:positionH relativeFrom="column">
                  <wp:posOffset>-219174</wp:posOffset>
                </wp:positionH>
                <wp:positionV relativeFrom="paragraph">
                  <wp:posOffset>-32896</wp:posOffset>
                </wp:positionV>
                <wp:extent cx="5617029" cy="7267698"/>
                <wp:effectExtent l="0" t="0" r="22225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029" cy="7267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BD6" w:rsidRPr="00092BD6" w:rsidRDefault="00092BD6" w:rsidP="00092BD6">
                            <w:pPr>
                              <w:pStyle w:val="Textodecomentrio"/>
                              <w:ind w:firstLine="0"/>
                            </w:pPr>
                            <w:proofErr w:type="gramStart"/>
                            <w:r w:rsidRPr="00092BD6">
                              <w:t>1</w:t>
                            </w:r>
                            <w:proofErr w:type="gramEnd"/>
                            <w:r w:rsidRPr="00092BD6">
                              <w:t xml:space="preserve">) Identifique e pontue adequadamente as orações adjetivas, justificando: </w:t>
                            </w: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spacing w:after="120"/>
                              <w:ind w:firstLine="142"/>
                            </w:pPr>
                            <w:r w:rsidRPr="00092BD6">
                              <w:t xml:space="preserve">a) O Decreto 1.645 que foi promulgado em 1995 exclui dos benefícios coletivos de </w:t>
                            </w:r>
                            <w:r>
                              <w:t>indulto e da comutação de pena “</w:t>
                            </w:r>
                            <w:r w:rsidRPr="00092BD6">
                              <w:t>os condenados pelos crimes referidos na Lei 8.072/94 ainda que cometidos anteriormente a sua vigência</w:t>
                            </w:r>
                            <w:r>
                              <w:t>”</w:t>
                            </w:r>
                            <w:r w:rsidRPr="00092BD6">
                              <w:t xml:space="preserve">. </w:t>
                            </w: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spacing w:after="120"/>
                              <w:ind w:firstLine="142"/>
                            </w:pPr>
                            <w:r w:rsidRPr="00092BD6">
                              <w:t xml:space="preserve">b) O pedido de arquivamento de inquérito policial, motivado pela ausência de elementos que permitam ao PGR formar a </w:t>
                            </w:r>
                            <w:proofErr w:type="spellStart"/>
                            <w:r w:rsidRPr="00092BD6">
                              <w:t>opinio</w:t>
                            </w:r>
                            <w:proofErr w:type="spellEnd"/>
                            <w:r w:rsidRPr="00092BD6">
                              <w:t xml:space="preserve"> delicti, não pode ser recusado pelo STF. (Pet 2.509 </w:t>
                            </w:r>
                            <w:proofErr w:type="spellStart"/>
                            <w:proofErr w:type="gramStart"/>
                            <w:r w:rsidRPr="00092BD6">
                              <w:t>AgR</w:t>
                            </w:r>
                            <w:proofErr w:type="spellEnd"/>
                            <w:proofErr w:type="gramEnd"/>
                            <w:r w:rsidRPr="00092BD6">
                              <w:t>, rel. min. Celso de Mello)</w:t>
                            </w: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spacing w:after="120"/>
                              <w:ind w:firstLine="142"/>
                            </w:pPr>
                            <w:r w:rsidRPr="00092BD6">
                              <w:t>c) A norma do art. 47 da LCP aplica-se tanto ao profissional não inscrito nos quadros da OAB quanto ao profissional que se encontra suspenso ou impedido.</w:t>
                            </w: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</w:pP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ind w:firstLine="0"/>
                            </w:pPr>
                            <w:proofErr w:type="gramStart"/>
                            <w:r w:rsidRPr="00092BD6">
                              <w:t>2</w:t>
                            </w:r>
                            <w:proofErr w:type="gramEnd"/>
                            <w:r w:rsidRPr="00092BD6">
                              <w:t xml:space="preserve">) Analise a mudança de sentido para o texto de acordo com a </w:t>
                            </w:r>
                            <w:proofErr w:type="spellStart"/>
                            <w:r w:rsidRPr="00092BD6">
                              <w:t>ausêcia</w:t>
                            </w:r>
                            <w:proofErr w:type="spellEnd"/>
                            <w:r w:rsidRPr="00092BD6">
                              <w:t xml:space="preserve"> ou presença de vírgulas separando a oração adjetiva:</w:t>
                            </w: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ind w:firstLine="0"/>
                            </w:pPr>
                            <w:r w:rsidRPr="00092BD6">
                              <w:t xml:space="preserve">a) Assim, no segundo momento (...), </w:t>
                            </w:r>
                            <w:proofErr w:type="spellStart"/>
                            <w:r w:rsidRPr="00092BD6">
                              <w:t>descrecreu-se</w:t>
                            </w:r>
                            <w:proofErr w:type="spellEnd"/>
                            <w:r w:rsidRPr="00092BD6">
                              <w:t xml:space="preserve"> a conduta de o paciente haver se recusado (...) a atender a vítima </w:t>
                            </w:r>
                            <w:r w:rsidRPr="00092BD6">
                              <w:rPr>
                                <w:b/>
                              </w:rPr>
                              <w:t>que já apresentava sérios problemas de saúde</w:t>
                            </w:r>
                            <w:r w:rsidRPr="00092BD6">
                              <w:t xml:space="preserve"> (...) (HC 92.304, </w:t>
                            </w:r>
                            <w:proofErr w:type="spellStart"/>
                            <w:r w:rsidRPr="00092BD6">
                              <w:t>rel</w:t>
                            </w:r>
                            <w:proofErr w:type="spellEnd"/>
                            <w:r w:rsidRPr="00092BD6">
                              <w:t xml:space="preserve"> min. Ellen Gracie</w:t>
                            </w:r>
                            <w:proofErr w:type="gramStart"/>
                            <w:r w:rsidRPr="00092BD6">
                              <w:t>)</w:t>
                            </w:r>
                            <w:proofErr w:type="gramEnd"/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ind w:firstLine="0"/>
                            </w:pPr>
                            <w:r w:rsidRPr="00092BD6">
                              <w:t>Sem vírgula:</w:t>
                            </w: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ind w:firstLine="0"/>
                            </w:pPr>
                            <w:r w:rsidRPr="00092BD6">
                              <w:t>Com vírgula:</w:t>
                            </w: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</w:pP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ind w:firstLine="0"/>
                            </w:pPr>
                            <w:r w:rsidRPr="00092BD6">
                              <w:t xml:space="preserve">b) Considerando que a fuga do paciente </w:t>
                            </w:r>
                            <w:r>
                              <w:t>“</w:t>
                            </w:r>
                            <w:r w:rsidRPr="00092BD6">
                              <w:rPr>
                                <w:b/>
                              </w:rPr>
                              <w:t>que se encontrava em regime semiaberto</w:t>
                            </w:r>
                            <w:r w:rsidRPr="00092BD6">
                              <w:t xml:space="preserve">” é considerada falta disciplinar de natureza grave (art. 50, II, da Lei 7.210/1984), não há mais sentido na discussão do mérito acerca da progressão (...). (HC 101.818, rel. min. Dias Toffoli, julgamento em 18-5-2010, Primeira Turma, </w:t>
                            </w:r>
                            <w:r w:rsidRPr="00092BD6">
                              <w:rPr>
                                <w:i/>
                              </w:rPr>
                              <w:t>DJE</w:t>
                            </w:r>
                            <w:r w:rsidRPr="00092BD6">
                              <w:t xml:space="preserve"> de 25-6-</w:t>
                            </w:r>
                            <w:proofErr w:type="gramStart"/>
                            <w:r w:rsidRPr="00092BD6">
                              <w:t>2010)</w:t>
                            </w:r>
                            <w:proofErr w:type="gramEnd"/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ind w:firstLine="0"/>
                            </w:pPr>
                            <w:r w:rsidRPr="00092BD6">
                              <w:t>Sem vírgula:</w:t>
                            </w: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ind w:firstLine="0"/>
                            </w:pPr>
                            <w:r w:rsidRPr="00092BD6">
                              <w:t>Com vírgula:</w:t>
                            </w: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</w:pPr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ind w:firstLine="0"/>
                            </w:pPr>
                            <w:r w:rsidRPr="00092BD6">
                              <w:t xml:space="preserve">c) Satisfeitos os requisitos previstos no Decreto Presidencial </w:t>
                            </w:r>
                            <w:r w:rsidRPr="00092BD6">
                              <w:rPr>
                                <w:b/>
                              </w:rPr>
                              <w:t>que regulamenta a concessão de indulto e comutação de penas</w:t>
                            </w:r>
                            <w:r w:rsidRPr="00092BD6">
                              <w:t xml:space="preserve">, não pode o Poder Judiciário levar em consideração outros aspectos ou fazer exigências nele não estabelecidas para negar o benefício. (HC 114.664, rel. min. </w:t>
                            </w:r>
                            <w:proofErr w:type="spellStart"/>
                            <w:r w:rsidRPr="00092BD6">
                              <w:t>Teori</w:t>
                            </w:r>
                            <w:proofErr w:type="spellEnd"/>
                            <w:r w:rsidRPr="00092BD6">
                              <w:t xml:space="preserve"> Zavascki, julgamento em 5-5-2015, Segunda Turma, </w:t>
                            </w:r>
                            <w:r w:rsidRPr="00092BD6">
                              <w:rPr>
                                <w:i/>
                              </w:rPr>
                              <w:t>DJE</w:t>
                            </w:r>
                            <w:r w:rsidRPr="00092BD6">
                              <w:t xml:space="preserve"> de 20-5-2015.</w:t>
                            </w:r>
                            <w:proofErr w:type="gramStart"/>
                            <w:r w:rsidRPr="00092BD6">
                              <w:t>)</w:t>
                            </w:r>
                            <w:proofErr w:type="gramEnd"/>
                          </w:p>
                          <w:p w:rsidR="00092BD6" w:rsidRPr="00092BD6" w:rsidRDefault="00092BD6" w:rsidP="00092BD6">
                            <w:pPr>
                              <w:pStyle w:val="Textodecomentrio"/>
                              <w:ind w:firstLine="0"/>
                            </w:pPr>
                            <w:r w:rsidRPr="00092BD6">
                              <w:t xml:space="preserve">Sem </w:t>
                            </w:r>
                            <w:proofErr w:type="spellStart"/>
                            <w:r w:rsidRPr="00092BD6">
                              <w:t>vígula</w:t>
                            </w:r>
                            <w:proofErr w:type="spellEnd"/>
                            <w:r w:rsidRPr="00092BD6">
                              <w:t>:</w:t>
                            </w:r>
                          </w:p>
                          <w:p w:rsidR="00092BD6" w:rsidRDefault="00092BD6" w:rsidP="00092BD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092BD6">
                              <w:rPr>
                                <w:sz w:val="20"/>
                                <w:szCs w:val="20"/>
                              </w:rPr>
                              <w:t>Com vírgula:</w:t>
                            </w:r>
                          </w:p>
                          <w:p w:rsidR="00092BD6" w:rsidRDefault="00092BD6" w:rsidP="00092BD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92BD6" w:rsidRPr="001B1BEE" w:rsidRDefault="001B1BEE" w:rsidP="00092BD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B1BEE">
                              <w:rPr>
                                <w:sz w:val="16"/>
                                <w:szCs w:val="16"/>
                              </w:rPr>
                              <w:t>Reposta:</w:t>
                            </w:r>
                          </w:p>
                          <w:p w:rsidR="001B1BEE" w:rsidRPr="001B1BEE" w:rsidRDefault="001B1BEE" w:rsidP="00092BD6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B1BE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 w:rsidRPr="001B1BE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1B1BEE" w:rsidRDefault="001B1BEE" w:rsidP="001B1BEE">
                            <w:pPr>
                              <w:spacing w:after="120"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B1BEE">
                              <w:rPr>
                                <w:sz w:val="16"/>
                                <w:szCs w:val="16"/>
                              </w:rPr>
                              <w:t>a) O Decreto 1.645</w:t>
                            </w:r>
                            <w:r w:rsidRPr="001B1BEE">
                              <w:rPr>
                                <w:sz w:val="16"/>
                                <w:szCs w:val="16"/>
                                <w:u w:val="single"/>
                              </w:rPr>
                              <w:t>, que foi promulgado em 1995,</w:t>
                            </w:r>
                            <w:r w:rsidRPr="001B1BEE">
                              <w:rPr>
                                <w:sz w:val="16"/>
                                <w:szCs w:val="16"/>
                              </w:rPr>
                              <w:t xml:space="preserve"> exclui dos benefícios coletivos de indulto e da comutação de pena “os condenados pelos crimes referidos na Lei 8.072/94 ainda que cometidos anteriormente a sua vigência”. </w:t>
                            </w:r>
                          </w:p>
                          <w:p w:rsidR="001B1BEE" w:rsidRPr="001B1BEE" w:rsidRDefault="001B1BEE" w:rsidP="001B1BEE">
                            <w:pPr>
                              <w:spacing w:after="120"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Justificativa: Só existe um decreto 1.645, portanto não há como restringir mais esse termo. A oração adjetiva só pode ser explicativa e deve estar entre vírgulas.</w:t>
                            </w:r>
                          </w:p>
                          <w:p w:rsidR="001B1BEE" w:rsidRDefault="001B1BEE" w:rsidP="001B1BEE">
                            <w:pPr>
                              <w:spacing w:after="120"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B1BEE">
                              <w:rPr>
                                <w:sz w:val="16"/>
                                <w:szCs w:val="16"/>
                              </w:rPr>
                              <w:t xml:space="preserve">b) O pedido de arquivamento de inquérito policial, motivado pela ausência de elementos </w:t>
                            </w:r>
                            <w:r w:rsidRPr="001B1BE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que permitam ao PGR formar a </w:t>
                            </w:r>
                            <w:proofErr w:type="spellStart"/>
                            <w:r w:rsidRPr="001B1BEE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>opinio</w:t>
                            </w:r>
                            <w:proofErr w:type="spellEnd"/>
                            <w:r w:rsidRPr="001B1BEE">
                              <w:rPr>
                                <w:i/>
                                <w:sz w:val="16"/>
                                <w:szCs w:val="16"/>
                                <w:u w:val="single"/>
                              </w:rPr>
                              <w:t xml:space="preserve"> delicti</w:t>
                            </w:r>
                            <w:r w:rsidRPr="001B1BEE">
                              <w:rPr>
                                <w:sz w:val="16"/>
                                <w:szCs w:val="16"/>
                              </w:rPr>
                              <w:t xml:space="preserve">, não pode ser recusado pelo STF. (Pet 2.509 </w:t>
                            </w:r>
                            <w:proofErr w:type="spellStart"/>
                            <w:proofErr w:type="gramStart"/>
                            <w:r w:rsidRPr="001B1BEE">
                              <w:rPr>
                                <w:sz w:val="16"/>
                                <w:szCs w:val="16"/>
                              </w:rPr>
                              <w:t>AgR</w:t>
                            </w:r>
                            <w:proofErr w:type="spellEnd"/>
                            <w:proofErr w:type="gramEnd"/>
                            <w:r w:rsidRPr="001B1BEE">
                              <w:rPr>
                                <w:sz w:val="16"/>
                                <w:szCs w:val="16"/>
                              </w:rPr>
                              <w:t>, rel. min. Celso de Mello)</w:t>
                            </w:r>
                          </w:p>
                          <w:p w:rsidR="001B1BEE" w:rsidRPr="001B1BEE" w:rsidRDefault="001B1BEE" w:rsidP="001B1BEE">
                            <w:pPr>
                              <w:spacing w:after="120"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Justificativa: pode haver vários tipos de elementos. A oração adjetiva está restringindo esse conceito amplo para apenas elementos que permitam ao PGR formar a </w:t>
                            </w:r>
                            <w:proofErr w:type="spellStart"/>
                            <w:r w:rsidRPr="001B1BEE">
                              <w:rPr>
                                <w:i/>
                                <w:sz w:val="16"/>
                                <w:szCs w:val="16"/>
                              </w:rPr>
                              <w:t>opinio</w:t>
                            </w:r>
                            <w:proofErr w:type="spellEnd"/>
                            <w:r w:rsidRPr="001B1BEE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delicti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Não deve estar entre vírgulas porque a oração é restritiva.</w:t>
                            </w:r>
                          </w:p>
                          <w:p w:rsidR="001B1BEE" w:rsidRDefault="001B1BEE" w:rsidP="001B1BEE">
                            <w:pPr>
                              <w:spacing w:after="120"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1B1BEE">
                              <w:rPr>
                                <w:sz w:val="16"/>
                                <w:szCs w:val="16"/>
                              </w:rPr>
                              <w:t xml:space="preserve">c) A norma do art. 47 da LCP aplica-se tanto ao profissional não inscrito nos quadros da OAB quanto ao profissional </w:t>
                            </w:r>
                            <w:r w:rsidRPr="001B1BEE">
                              <w:rPr>
                                <w:sz w:val="16"/>
                                <w:szCs w:val="16"/>
                                <w:u w:val="single"/>
                              </w:rPr>
                              <w:t>que se encontra suspenso ou impedido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B1BEE" w:rsidRPr="001B1BEE" w:rsidRDefault="001B1BEE" w:rsidP="001B1BEE">
                            <w:pPr>
                              <w:spacing w:after="120"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B1BEE">
                              <w:rPr>
                                <w:sz w:val="16"/>
                                <w:szCs w:val="16"/>
                              </w:rPr>
                              <w:t>Justificativa: há vários tipos de profissionais da área de direito. A oração adjetiva está restringindo o termo para aquele que se encontra suspenso ou impedido. É, portanto, restritiva e, por isso, não deve estar entre vírgulas.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7.25pt;margin-top:-2.6pt;width:442.3pt;height:57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">
                <v:textbox>
                  <w:txbxContent>
                    <w:p w:rsidR="00092BD6" w:rsidRPr="00092BD6" w:rsidRDefault="00092BD6" w:rsidP="00092BD6">
                      <w:pPr>
                        <w:pStyle w:val="Textodecomentrio"/>
                        <w:ind w:firstLine="0"/>
                      </w:pPr>
                      <w:r w:rsidRPr="00092BD6">
                        <w:t xml:space="preserve">1) Identifique e pontue adequadamente as orações adjetivas, justificando: 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  <w:spacing w:after="120"/>
                        <w:ind w:firstLine="142"/>
                      </w:pPr>
                      <w:r w:rsidRPr="00092BD6">
                        <w:t xml:space="preserve">a) O Decreto 1.645 que foi promulgado em 1995 exclui dos benefícios coletivos de </w:t>
                      </w:r>
                      <w:r>
                        <w:t>indulto e da comutação de pena “</w:t>
                      </w:r>
                      <w:r w:rsidRPr="00092BD6">
                        <w:t>os condenados pelos crimes referidos na Lei 8.072/94 ainda que cometidos anteriormente a sua vigência</w:t>
                      </w:r>
                      <w:r>
                        <w:t>”</w:t>
                      </w:r>
                      <w:r w:rsidRPr="00092BD6">
                        <w:t xml:space="preserve">. 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  <w:spacing w:after="120"/>
                        <w:ind w:firstLine="142"/>
                      </w:pPr>
                      <w:r w:rsidRPr="00092BD6">
                        <w:t>b) O pedido de arquivamento de inquérito policial, motivado pela ausência de elementos que permitam ao PGR formar a opinio delicti, não pode ser recusado pelo STF. (Pet 2.509 AgR, rel. min. Celso de Mello)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  <w:spacing w:after="120"/>
                        <w:ind w:firstLine="142"/>
                      </w:pPr>
                      <w:r w:rsidRPr="00092BD6">
                        <w:t>c) A norma do art. 47 da LCP aplica-se tanto ao profissional não inscrito nos quadros da OAB quanto ao profissional que se encontra suspenso ou impedido.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</w:pPr>
                    </w:p>
                    <w:p w:rsidR="00092BD6" w:rsidRPr="00092BD6" w:rsidRDefault="00092BD6" w:rsidP="00092BD6">
                      <w:pPr>
                        <w:pStyle w:val="Textodecomentrio"/>
                        <w:ind w:firstLine="0"/>
                      </w:pPr>
                      <w:r w:rsidRPr="00092BD6">
                        <w:t>2) Analise a mudança de sentido para o texto de acordo com a ausêcia ou presença de vírgulas separando a oração adjetiva: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  <w:ind w:firstLine="0"/>
                      </w:pPr>
                      <w:r w:rsidRPr="00092BD6">
                        <w:t xml:space="preserve">a) Assim, no segundo momento (...), descrecreu-se a conduta de o paciente haver se recusado (...) a atender a vítima </w:t>
                      </w:r>
                      <w:r w:rsidRPr="00092BD6">
                        <w:rPr>
                          <w:b/>
                        </w:rPr>
                        <w:t>que já apresentava sérios problemas de saúde</w:t>
                      </w:r>
                      <w:r w:rsidRPr="00092BD6">
                        <w:t xml:space="preserve"> (...) (HC 92.304, rel min. Ellen Gracie)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  <w:ind w:firstLine="0"/>
                      </w:pPr>
                      <w:r w:rsidRPr="00092BD6">
                        <w:t>Sem vírgula: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  <w:ind w:firstLine="0"/>
                      </w:pPr>
                      <w:r w:rsidRPr="00092BD6">
                        <w:t>Com vírgula: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</w:pPr>
                    </w:p>
                    <w:p w:rsidR="00092BD6" w:rsidRPr="00092BD6" w:rsidRDefault="00092BD6" w:rsidP="00092BD6">
                      <w:pPr>
                        <w:pStyle w:val="Textodecomentrio"/>
                        <w:ind w:firstLine="0"/>
                      </w:pPr>
                      <w:r w:rsidRPr="00092BD6">
                        <w:t xml:space="preserve">b) Considerando que a fuga do paciente </w:t>
                      </w:r>
                      <w:r>
                        <w:t>“</w:t>
                      </w:r>
                      <w:r w:rsidRPr="00092BD6">
                        <w:rPr>
                          <w:b/>
                        </w:rPr>
                        <w:t>que se encontrava em regime semiaberto</w:t>
                      </w:r>
                      <w:r w:rsidRPr="00092BD6">
                        <w:t>”</w:t>
                      </w:r>
                      <w:r w:rsidRPr="00092BD6">
                        <w:t xml:space="preserve"> é considerada falta disciplinar de natureza grave (art. 50, II, da Lei 7.210/1984), não há mais sentido na discussão do mérito acerca da progressão (...). (HC 101.818, rel. min. Dias Toffoli, julgamento em 18-5-2010, Primeira Turma, </w:t>
                      </w:r>
                      <w:r w:rsidRPr="00092BD6">
                        <w:rPr>
                          <w:i/>
                        </w:rPr>
                        <w:t>DJE</w:t>
                      </w:r>
                      <w:r w:rsidRPr="00092BD6">
                        <w:t xml:space="preserve"> de 25-6-2010)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  <w:ind w:firstLine="0"/>
                      </w:pPr>
                      <w:r w:rsidRPr="00092BD6">
                        <w:t>Sem vírgula: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  <w:ind w:firstLine="0"/>
                      </w:pPr>
                      <w:r w:rsidRPr="00092BD6">
                        <w:t>Com vírgula: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</w:pPr>
                    </w:p>
                    <w:p w:rsidR="00092BD6" w:rsidRPr="00092BD6" w:rsidRDefault="00092BD6" w:rsidP="00092BD6">
                      <w:pPr>
                        <w:pStyle w:val="Textodecomentrio"/>
                        <w:ind w:firstLine="0"/>
                      </w:pPr>
                      <w:r w:rsidRPr="00092BD6">
                        <w:t xml:space="preserve">c) Satisfeitos os requisitos previstos no Decreto Presidencial </w:t>
                      </w:r>
                      <w:r w:rsidRPr="00092BD6">
                        <w:rPr>
                          <w:b/>
                        </w:rPr>
                        <w:t>que regulamenta a concessão de indulto e comutação de penas</w:t>
                      </w:r>
                      <w:r w:rsidRPr="00092BD6">
                        <w:t xml:space="preserve">, não pode o Poder Judiciário levar em consideração outros aspectos ou fazer exigências nele não estabelecidas para negar o benefício. (HC 114.664, rel. min. Teori Zavascki, julgamento em 5-5-2015, Segunda Turma, </w:t>
                      </w:r>
                      <w:r w:rsidRPr="00092BD6">
                        <w:rPr>
                          <w:i/>
                        </w:rPr>
                        <w:t>DJE</w:t>
                      </w:r>
                      <w:r w:rsidRPr="00092BD6">
                        <w:t xml:space="preserve"> de 20-5-2015.)</w:t>
                      </w:r>
                    </w:p>
                    <w:p w:rsidR="00092BD6" w:rsidRPr="00092BD6" w:rsidRDefault="00092BD6" w:rsidP="00092BD6">
                      <w:pPr>
                        <w:pStyle w:val="Textodecomentrio"/>
                        <w:ind w:firstLine="0"/>
                      </w:pPr>
                      <w:r w:rsidRPr="00092BD6">
                        <w:t>Sem vígula:</w:t>
                      </w:r>
                    </w:p>
                    <w:p w:rsidR="00092BD6" w:rsidRDefault="00092BD6" w:rsidP="00092BD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092BD6">
                        <w:rPr>
                          <w:sz w:val="20"/>
                          <w:szCs w:val="20"/>
                        </w:rPr>
                        <w:t>Com vírgula:</w:t>
                      </w:r>
                    </w:p>
                    <w:p w:rsidR="00092BD6" w:rsidRDefault="00092BD6" w:rsidP="00092BD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  <w:p w:rsidR="00092BD6" w:rsidRPr="001B1BEE" w:rsidRDefault="001B1BEE" w:rsidP="00092BD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1B1BEE">
                        <w:rPr>
                          <w:sz w:val="16"/>
                          <w:szCs w:val="16"/>
                        </w:rPr>
                        <w:t>Reposta:</w:t>
                      </w:r>
                    </w:p>
                    <w:p w:rsidR="001B1BEE" w:rsidRPr="001B1BEE" w:rsidRDefault="001B1BEE" w:rsidP="00092BD6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1B1BEE">
                        <w:rPr>
                          <w:sz w:val="16"/>
                          <w:szCs w:val="16"/>
                        </w:rPr>
                        <w:t>1)</w:t>
                      </w:r>
                    </w:p>
                    <w:p w:rsidR="001B1BEE" w:rsidRDefault="001B1BEE" w:rsidP="001B1BEE">
                      <w:pPr>
                        <w:spacing w:after="120" w:line="240" w:lineRule="auto"/>
                        <w:ind w:firstLine="0"/>
                        <w:rPr>
                          <w:sz w:val="16"/>
                          <w:szCs w:val="16"/>
                        </w:rPr>
                      </w:pPr>
                      <w:r w:rsidRPr="001B1BEE">
                        <w:rPr>
                          <w:sz w:val="16"/>
                          <w:szCs w:val="16"/>
                        </w:rPr>
                        <w:t>a) O Decreto 1.645</w:t>
                      </w:r>
                      <w:r w:rsidRPr="001B1BEE">
                        <w:rPr>
                          <w:sz w:val="16"/>
                          <w:szCs w:val="16"/>
                          <w:u w:val="single"/>
                        </w:rPr>
                        <w:t>,</w:t>
                      </w:r>
                      <w:r w:rsidRPr="001B1BEE">
                        <w:rPr>
                          <w:sz w:val="16"/>
                          <w:szCs w:val="16"/>
                          <w:u w:val="single"/>
                        </w:rPr>
                        <w:t xml:space="preserve"> que foi promulgado em 1995</w:t>
                      </w:r>
                      <w:r w:rsidRPr="001B1BEE">
                        <w:rPr>
                          <w:sz w:val="16"/>
                          <w:szCs w:val="16"/>
                          <w:u w:val="single"/>
                        </w:rPr>
                        <w:t>,</w:t>
                      </w:r>
                      <w:r w:rsidRPr="001B1BEE">
                        <w:rPr>
                          <w:sz w:val="16"/>
                          <w:szCs w:val="16"/>
                        </w:rPr>
                        <w:t xml:space="preserve"> exclui dos benefícios coletivos de indulto e da comutação de pena “os condenados pelos crimes referidos na Lei 8.072/94 ainda que cometidos anteriormente a sua vigência”. </w:t>
                      </w:r>
                    </w:p>
                    <w:p w:rsidR="001B1BEE" w:rsidRPr="001B1BEE" w:rsidRDefault="001B1BEE" w:rsidP="001B1BEE">
                      <w:pPr>
                        <w:spacing w:after="120" w:line="240" w:lineRule="auto"/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Justificativa: Só existe um decreto 1.645, portanto não há como restringir mais esse termo. A oração adjetiva só pode ser explicativa e deve estar entre vírgulas.</w:t>
                      </w:r>
                    </w:p>
                    <w:p w:rsidR="001B1BEE" w:rsidRDefault="001B1BEE" w:rsidP="001B1BEE">
                      <w:pPr>
                        <w:spacing w:after="120" w:line="240" w:lineRule="auto"/>
                        <w:ind w:firstLine="0"/>
                        <w:rPr>
                          <w:sz w:val="16"/>
                          <w:szCs w:val="16"/>
                        </w:rPr>
                      </w:pPr>
                      <w:r w:rsidRPr="001B1BEE">
                        <w:rPr>
                          <w:sz w:val="16"/>
                          <w:szCs w:val="16"/>
                        </w:rPr>
                        <w:t xml:space="preserve">b) O pedido de arquivamento de inquérito policial, motivado pela ausência de elementos </w:t>
                      </w:r>
                      <w:r w:rsidRPr="001B1BEE">
                        <w:rPr>
                          <w:sz w:val="16"/>
                          <w:szCs w:val="16"/>
                          <w:u w:val="single"/>
                        </w:rPr>
                        <w:t xml:space="preserve">que permitam ao PGR formar a </w:t>
                      </w:r>
                      <w:r w:rsidRPr="001B1BEE">
                        <w:rPr>
                          <w:i/>
                          <w:sz w:val="16"/>
                          <w:szCs w:val="16"/>
                          <w:u w:val="single"/>
                        </w:rPr>
                        <w:t>opinio delicti</w:t>
                      </w:r>
                      <w:r w:rsidRPr="001B1BEE">
                        <w:rPr>
                          <w:sz w:val="16"/>
                          <w:szCs w:val="16"/>
                        </w:rPr>
                        <w:t>, não pode ser recusado pelo STF. (Pet 2.509 AgR, rel. min. Celso de Mello)</w:t>
                      </w:r>
                    </w:p>
                    <w:p w:rsidR="001B1BEE" w:rsidRPr="001B1BEE" w:rsidRDefault="001B1BEE" w:rsidP="001B1BEE">
                      <w:pPr>
                        <w:spacing w:after="120" w:line="240" w:lineRule="auto"/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Justificativa: pode haver vários tipos de elementos. A oração adjetiva está restringindo esse conceito amplo para apenas elementos que permitam ao PGR formar a </w:t>
                      </w:r>
                      <w:r w:rsidRPr="001B1BEE">
                        <w:rPr>
                          <w:i/>
                          <w:sz w:val="16"/>
                          <w:szCs w:val="16"/>
                        </w:rPr>
                        <w:t>opinio delicti</w:t>
                      </w:r>
                      <w:r>
                        <w:rPr>
                          <w:sz w:val="16"/>
                          <w:szCs w:val="16"/>
                        </w:rPr>
                        <w:t>. Não deve estar entre vírgulas porque a oração é restritiva.</w:t>
                      </w:r>
                    </w:p>
                    <w:p w:rsidR="001B1BEE" w:rsidRDefault="001B1BEE" w:rsidP="001B1BEE">
                      <w:pPr>
                        <w:spacing w:after="120"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1B1BEE">
                        <w:rPr>
                          <w:sz w:val="16"/>
                          <w:szCs w:val="16"/>
                        </w:rPr>
                        <w:t xml:space="preserve">c) A norma do art. 47 da LCP aplica-se tanto ao profissional não inscrito nos quadros da OAB quanto ao profissional </w:t>
                      </w:r>
                      <w:r w:rsidRPr="001B1BEE">
                        <w:rPr>
                          <w:sz w:val="16"/>
                          <w:szCs w:val="16"/>
                          <w:u w:val="single"/>
                        </w:rPr>
                        <w:t>que se encontra suspenso ou impedido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1B1BEE" w:rsidRPr="001B1BEE" w:rsidRDefault="001B1BEE" w:rsidP="001B1BEE">
                      <w:pPr>
                        <w:spacing w:after="120" w:line="240" w:lineRule="auto"/>
                        <w:ind w:firstLine="0"/>
                        <w:rPr>
                          <w:sz w:val="16"/>
                          <w:szCs w:val="16"/>
                        </w:rPr>
                      </w:pPr>
                      <w:r w:rsidRPr="001B1BEE">
                        <w:rPr>
                          <w:sz w:val="16"/>
                          <w:szCs w:val="16"/>
                        </w:rPr>
                        <w:t>Justificativa: há vários tipos de profissionais da área de direito. A oração adjetiva está restringindo o termo para aquele que se encontra suspenso ou impedido. É, portanto, restritiva e, por isso, não deve estar entre vírgulas.</w:t>
                      </w:r>
                    </w:p>
                  </w:txbxContent>
                </v:textbox>
              </v:shape>
            </w:pict>
          </mc:Fallback>
        </mc:AlternateContent>
      </w:r>
    </w:p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092BD6" w:rsidRDefault="00092BD6" w:rsidP="00A96AFA"/>
    <w:p w:rsidR="004D242A" w:rsidRDefault="00D07DA8" w:rsidP="00A96AFA">
      <w:r>
        <w:t>N</w:t>
      </w:r>
      <w:r w:rsidR="004D242A">
        <w:t>a próxima aula</w:t>
      </w:r>
      <w:r>
        <w:t>,</w:t>
      </w:r>
      <w:r w:rsidR="004D242A">
        <w:t xml:space="preserve"> analisa</w:t>
      </w:r>
      <w:r>
        <w:t>remos</w:t>
      </w:r>
      <w:r w:rsidR="004D242A">
        <w:t xml:space="preserve"> o uso do pronome relativo, uma pedrinha nos sapatos dos leitores</w:t>
      </w:r>
      <w:r>
        <w:t xml:space="preserve"> mais atentos</w:t>
      </w:r>
      <w:r w:rsidR="004D242A">
        <w:t>.</w:t>
      </w:r>
    </w:p>
    <w:p w:rsidR="00583061" w:rsidRDefault="004D242A" w:rsidP="00A96AFA">
      <w:r>
        <w:t>Até lá!</w:t>
      </w:r>
      <w:r w:rsidR="00583061">
        <w:t xml:space="preserve"> </w:t>
      </w:r>
    </w:p>
    <w:sectPr w:rsidR="00583061" w:rsidSect="00495EC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Haina Castro Rêgo" w:date="2016-05-20T12:00:00Z" w:initials="HCR">
    <w:p w:rsidR="0071314D" w:rsidRDefault="0071314D">
      <w:pPr>
        <w:pStyle w:val="Textodecomentrio"/>
      </w:pPr>
      <w:r>
        <w:rPr>
          <w:rStyle w:val="Refdecomentrio"/>
        </w:rPr>
        <w:annotationRef/>
      </w:r>
      <w:r>
        <w:t xml:space="preserve">Diagramação: inserir os dois próximos exemplos como se fosse </w:t>
      </w:r>
      <w:proofErr w:type="gramStart"/>
      <w:r>
        <w:t>a</w:t>
      </w:r>
      <w:proofErr w:type="gramEnd"/>
      <w:r>
        <w:t xml:space="preserve"> tela do whatsapp.</w:t>
      </w:r>
    </w:p>
  </w:comment>
  <w:comment w:id="15" w:author="Lilian" w:date="2016-06-28T08:21:00Z" w:initials="LB">
    <w:p w:rsidR="0071314D" w:rsidRDefault="0071314D" w:rsidP="00A24CB2">
      <w:pPr>
        <w:pStyle w:val="Textodecomentrio"/>
      </w:pPr>
      <w:r>
        <w:rPr>
          <w:rStyle w:val="Refdecomentrio"/>
        </w:rPr>
        <w:annotationRef/>
      </w:r>
      <w:r w:rsidR="00092BD6">
        <w:t>Dos exemplos abaixo, analise um cuja pontuação você considera inadequada</w:t>
      </w:r>
      <w:r>
        <w:t>:</w:t>
      </w:r>
    </w:p>
    <w:p w:rsidR="0071314D" w:rsidRDefault="0071314D" w:rsidP="00A24CB2">
      <w:pPr>
        <w:pStyle w:val="Textodecomentrio"/>
      </w:pPr>
      <w:proofErr w:type="gramStart"/>
      <w:r>
        <w:t>a</w:t>
      </w:r>
      <w:proofErr w:type="gramEnd"/>
      <w:r>
        <w:t>)</w:t>
      </w:r>
      <w:r>
        <w:tab/>
        <w:t>Ele apresentou no denominado “caso Banestado” cujas investigações originaram o inquérito...</w:t>
      </w:r>
    </w:p>
    <w:p w:rsidR="0071314D" w:rsidRDefault="0071314D" w:rsidP="00A24CB2">
      <w:pPr>
        <w:pStyle w:val="Textodecomentrio"/>
      </w:pPr>
      <w:proofErr w:type="gramStart"/>
      <w:r>
        <w:t>b)</w:t>
      </w:r>
      <w:proofErr w:type="gramEnd"/>
      <w:r>
        <w:tab/>
        <w:t>Determinaram que o juízo de Curitiba suscitasse o conflito de competência que seria dirimido pelo STJ.</w:t>
      </w:r>
    </w:p>
    <w:p w:rsidR="0071314D" w:rsidRDefault="0071314D" w:rsidP="00A24CB2">
      <w:pPr>
        <w:pStyle w:val="Textodecomentrio"/>
      </w:pPr>
      <w:proofErr w:type="gramStart"/>
      <w:r>
        <w:t>c)</w:t>
      </w:r>
      <w:proofErr w:type="gramEnd"/>
      <w:r>
        <w:tab/>
        <w:t>A decisão de arquivamento não afasta a ocorrência de crime quando surgirem novas provas, que sejam suficientes para justificar o desarquivamento do inquérito.</w:t>
      </w:r>
    </w:p>
    <w:p w:rsidR="0071314D" w:rsidRDefault="0071314D" w:rsidP="00A24CB2">
      <w:pPr>
        <w:pStyle w:val="Textodecomentrio"/>
      </w:pPr>
      <w:proofErr w:type="gramStart"/>
      <w:r>
        <w:t>d)</w:t>
      </w:r>
      <w:proofErr w:type="gramEnd"/>
      <w:r>
        <w:tab/>
      </w:r>
      <w:r w:rsidRPr="00A24CB2">
        <w:t>Compete originariamente ao STF processar e julgar habeas corpus contra acórdão de Tribunal de Justiça, que indeferiu revisão criminal requerida pela paciente.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574" w:rsidRDefault="00F42574" w:rsidP="00D07DA8">
      <w:pPr>
        <w:spacing w:line="240" w:lineRule="auto"/>
      </w:pPr>
      <w:r>
        <w:separator/>
      </w:r>
    </w:p>
  </w:endnote>
  <w:endnote w:type="continuationSeparator" w:id="0">
    <w:p w:rsidR="00F42574" w:rsidRDefault="00F42574" w:rsidP="00D07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962804"/>
      <w:docPartObj>
        <w:docPartGallery w:val="Page Numbers (Bottom of Page)"/>
        <w:docPartUnique/>
      </w:docPartObj>
    </w:sdtPr>
    <w:sdtEndPr/>
    <w:sdtContent>
      <w:p w:rsidR="0071314D" w:rsidRDefault="007131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35E">
          <w:rPr>
            <w:noProof/>
          </w:rPr>
          <w:t>11</w:t>
        </w:r>
        <w:r>
          <w:fldChar w:fldCharType="end"/>
        </w:r>
      </w:p>
    </w:sdtContent>
  </w:sdt>
  <w:p w:rsidR="0071314D" w:rsidRDefault="007131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574" w:rsidRDefault="00F42574" w:rsidP="00D07DA8">
      <w:pPr>
        <w:spacing w:line="240" w:lineRule="auto"/>
      </w:pPr>
      <w:r>
        <w:separator/>
      </w:r>
    </w:p>
  </w:footnote>
  <w:footnote w:type="continuationSeparator" w:id="0">
    <w:p w:rsidR="00F42574" w:rsidRDefault="00F42574" w:rsidP="00D07D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6DF4"/>
    <w:multiLevelType w:val="hybridMultilevel"/>
    <w:tmpl w:val="14D0BFA0"/>
    <w:lvl w:ilvl="0" w:tplc="DF5C78DE">
      <w:start w:val="1"/>
      <w:numFmt w:val="decimal"/>
      <w:lvlText w:val="%1)"/>
      <w:lvlJc w:val="left"/>
      <w:pPr>
        <w:ind w:left="1211" w:hanging="360"/>
      </w:pPr>
      <w:rPr>
        <w:rFonts w:hint="default"/>
        <w:color w:val="548DD4" w:themeColor="text2" w:themeTint="99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F301F1D"/>
    <w:multiLevelType w:val="hybridMultilevel"/>
    <w:tmpl w:val="12ACC8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41BDD"/>
    <w:multiLevelType w:val="hybridMultilevel"/>
    <w:tmpl w:val="9834B1B4"/>
    <w:lvl w:ilvl="0" w:tplc="331AD28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C9C68C7"/>
    <w:multiLevelType w:val="hybridMultilevel"/>
    <w:tmpl w:val="C270F74C"/>
    <w:lvl w:ilvl="0" w:tplc="217022B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1231ADB"/>
    <w:multiLevelType w:val="hybridMultilevel"/>
    <w:tmpl w:val="575E0B8E"/>
    <w:lvl w:ilvl="0" w:tplc="04220374">
      <w:start w:val="1"/>
      <w:numFmt w:val="bullet"/>
      <w:lvlText w:val="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AFA"/>
    <w:rsid w:val="00034BA9"/>
    <w:rsid w:val="00067455"/>
    <w:rsid w:val="00092BD6"/>
    <w:rsid w:val="000A577D"/>
    <w:rsid w:val="000A6703"/>
    <w:rsid w:val="00175F98"/>
    <w:rsid w:val="0018135E"/>
    <w:rsid w:val="001B1BEE"/>
    <w:rsid w:val="00247085"/>
    <w:rsid w:val="002650AD"/>
    <w:rsid w:val="00265BA4"/>
    <w:rsid w:val="002854A6"/>
    <w:rsid w:val="00293AB9"/>
    <w:rsid w:val="00294D45"/>
    <w:rsid w:val="002B6BB7"/>
    <w:rsid w:val="003A0ABE"/>
    <w:rsid w:val="003A173A"/>
    <w:rsid w:val="003A5C40"/>
    <w:rsid w:val="003C101A"/>
    <w:rsid w:val="003F71F7"/>
    <w:rsid w:val="00426E0C"/>
    <w:rsid w:val="00495EC5"/>
    <w:rsid w:val="004D242A"/>
    <w:rsid w:val="00513468"/>
    <w:rsid w:val="00532835"/>
    <w:rsid w:val="00583061"/>
    <w:rsid w:val="005F2BB6"/>
    <w:rsid w:val="00611F16"/>
    <w:rsid w:val="006224B9"/>
    <w:rsid w:val="00656907"/>
    <w:rsid w:val="00673F6C"/>
    <w:rsid w:val="00684433"/>
    <w:rsid w:val="0068467E"/>
    <w:rsid w:val="006878C5"/>
    <w:rsid w:val="00694617"/>
    <w:rsid w:val="0071314D"/>
    <w:rsid w:val="007175E8"/>
    <w:rsid w:val="0073757A"/>
    <w:rsid w:val="007878BF"/>
    <w:rsid w:val="007C1C8F"/>
    <w:rsid w:val="008D38B8"/>
    <w:rsid w:val="008E2162"/>
    <w:rsid w:val="008F0EE1"/>
    <w:rsid w:val="00925BE5"/>
    <w:rsid w:val="00926B74"/>
    <w:rsid w:val="00954645"/>
    <w:rsid w:val="00984DB5"/>
    <w:rsid w:val="009C2A38"/>
    <w:rsid w:val="00A10216"/>
    <w:rsid w:val="00A230E5"/>
    <w:rsid w:val="00A24CB2"/>
    <w:rsid w:val="00A5197C"/>
    <w:rsid w:val="00A558A3"/>
    <w:rsid w:val="00A75387"/>
    <w:rsid w:val="00A96AFA"/>
    <w:rsid w:val="00AD4442"/>
    <w:rsid w:val="00AE72EE"/>
    <w:rsid w:val="00B12556"/>
    <w:rsid w:val="00B7007D"/>
    <w:rsid w:val="00BE609F"/>
    <w:rsid w:val="00BF26CB"/>
    <w:rsid w:val="00BF7154"/>
    <w:rsid w:val="00C20C3A"/>
    <w:rsid w:val="00C47C12"/>
    <w:rsid w:val="00C647B5"/>
    <w:rsid w:val="00C76168"/>
    <w:rsid w:val="00D07DA8"/>
    <w:rsid w:val="00D2051E"/>
    <w:rsid w:val="00D94A42"/>
    <w:rsid w:val="00DA73F9"/>
    <w:rsid w:val="00DD1460"/>
    <w:rsid w:val="00DD3923"/>
    <w:rsid w:val="00E14AA0"/>
    <w:rsid w:val="00E14CB6"/>
    <w:rsid w:val="00E64425"/>
    <w:rsid w:val="00EA0D2D"/>
    <w:rsid w:val="00EA6E54"/>
    <w:rsid w:val="00EC6B2A"/>
    <w:rsid w:val="00F06851"/>
    <w:rsid w:val="00F42574"/>
    <w:rsid w:val="00F469A5"/>
    <w:rsid w:val="00FA6276"/>
    <w:rsid w:val="00FB70B4"/>
    <w:rsid w:val="00FD5547"/>
    <w:rsid w:val="00FE673D"/>
    <w:rsid w:val="00FF2C3A"/>
    <w:rsid w:val="00F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"/>
    <w:qFormat/>
    <w:rsid w:val="00175F9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519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0E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next w:val="Normal"/>
    <w:link w:val="CitaoChar1"/>
    <w:autoRedefine/>
    <w:uiPriority w:val="29"/>
    <w:qFormat/>
    <w:rsid w:val="00DD1460"/>
    <w:pPr>
      <w:spacing w:after="0" w:line="240" w:lineRule="auto"/>
      <w:ind w:left="2268"/>
      <w:jc w:val="both"/>
    </w:pPr>
    <w:rPr>
      <w:rFonts w:ascii="Times New Roman" w:hAnsi="Times New Roman"/>
      <w:iCs/>
      <w:color w:val="000000" w:themeColor="text1"/>
      <w:sz w:val="20"/>
    </w:rPr>
  </w:style>
  <w:style w:type="character" w:customStyle="1" w:styleId="CitaoChar">
    <w:name w:val="Citação Char"/>
    <w:basedOn w:val="Fontepargpadro"/>
    <w:uiPriority w:val="29"/>
    <w:rsid w:val="00984DB5"/>
    <w:rPr>
      <w:i/>
      <w:iCs/>
      <w:color w:val="000000" w:themeColor="text1"/>
    </w:rPr>
  </w:style>
  <w:style w:type="character" w:customStyle="1" w:styleId="CitaoChar1">
    <w:name w:val="Citação Char1"/>
    <w:basedOn w:val="Fontepargpadro"/>
    <w:link w:val="Citao"/>
    <w:uiPriority w:val="29"/>
    <w:rsid w:val="00DD1460"/>
    <w:rPr>
      <w:rFonts w:ascii="Times New Roman" w:hAnsi="Times New Roman"/>
      <w:iCs/>
      <w:color w:val="000000" w:themeColor="text1"/>
      <w:sz w:val="20"/>
    </w:rPr>
  </w:style>
  <w:style w:type="paragraph" w:styleId="PargrafodaLista">
    <w:name w:val="List Paragraph"/>
    <w:aliases w:val="Nota de rodapé"/>
    <w:basedOn w:val="Normal"/>
    <w:uiPriority w:val="34"/>
    <w:qFormat/>
    <w:rsid w:val="00984DB5"/>
    <w:pPr>
      <w:spacing w:line="240" w:lineRule="auto"/>
      <w:ind w:firstLine="0"/>
      <w:contextualSpacing/>
      <w:jc w:val="left"/>
    </w:pPr>
    <w:rPr>
      <w:sz w:val="22"/>
    </w:rPr>
  </w:style>
  <w:style w:type="paragraph" w:styleId="Subttulo">
    <w:name w:val="Subtitle"/>
    <w:aliases w:val="Exemplo"/>
    <w:basedOn w:val="Normal"/>
    <w:next w:val="Normal"/>
    <w:link w:val="SubttuloChar2"/>
    <w:autoRedefine/>
    <w:uiPriority w:val="11"/>
    <w:qFormat/>
    <w:rsid w:val="00092BD6"/>
    <w:pPr>
      <w:numPr>
        <w:ilvl w:val="1"/>
      </w:numPr>
      <w:spacing w:before="240" w:after="240" w:line="240" w:lineRule="auto"/>
      <w:ind w:firstLine="851"/>
      <w:jc w:val="center"/>
    </w:pPr>
    <w:rPr>
      <w:rFonts w:eastAsiaTheme="majorEastAsia" w:cstheme="majorBidi"/>
      <w:iCs/>
      <w:color w:val="808080" w:themeColor="background1" w:themeShade="80"/>
      <w:sz w:val="20"/>
      <w:szCs w:val="20"/>
    </w:rPr>
  </w:style>
  <w:style w:type="character" w:customStyle="1" w:styleId="SubttuloChar">
    <w:name w:val="Subtítulo Char"/>
    <w:basedOn w:val="Fontepargpadro"/>
    <w:uiPriority w:val="11"/>
    <w:rsid w:val="00FE673D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SubttuloChar1">
    <w:name w:val="Subtítulo Char1"/>
    <w:basedOn w:val="Fontepargpadro"/>
    <w:uiPriority w:val="11"/>
    <w:rsid w:val="00684433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character" w:customStyle="1" w:styleId="SubttuloChar2">
    <w:name w:val="Subtítulo Char2"/>
    <w:aliases w:val="Exemplo Char"/>
    <w:basedOn w:val="Fontepargpadro"/>
    <w:link w:val="Subttulo"/>
    <w:uiPriority w:val="11"/>
    <w:rsid w:val="00092BD6"/>
    <w:rPr>
      <w:rFonts w:ascii="Times New Roman" w:eastAsiaTheme="majorEastAsia" w:hAnsi="Times New Roman" w:cstheme="majorBidi"/>
      <w:iCs/>
      <w:color w:val="808080" w:themeColor="background1" w:themeShade="80"/>
      <w:sz w:val="20"/>
      <w:szCs w:val="20"/>
    </w:rPr>
  </w:style>
  <w:style w:type="character" w:customStyle="1" w:styleId="SubttuloChar3">
    <w:name w:val="Subtítulo Char3"/>
    <w:basedOn w:val="Fontepargpadro"/>
    <w:uiPriority w:val="11"/>
    <w:rsid w:val="00FE673D"/>
    <w:rPr>
      <w:rFonts w:asciiTheme="majorHAnsi" w:eastAsiaTheme="majorEastAsia" w:hAnsiTheme="majorHAnsi" w:cstheme="majorBidi"/>
      <w:b/>
      <w:iCs/>
      <w:sz w:val="24"/>
      <w:szCs w:val="24"/>
    </w:rPr>
  </w:style>
  <w:style w:type="character" w:customStyle="1" w:styleId="SubttuloChar4">
    <w:name w:val="Subtítulo Char4"/>
    <w:basedOn w:val="Fontepargpadro"/>
    <w:uiPriority w:val="11"/>
    <w:rsid w:val="00F469A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SubttuloChar5">
    <w:name w:val="Subtítulo Char5"/>
    <w:basedOn w:val="Fontepargpadro"/>
    <w:uiPriority w:val="11"/>
    <w:rsid w:val="00611F16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SubttuloChar6">
    <w:name w:val="Subtítulo Char6"/>
    <w:basedOn w:val="Fontepargpadro"/>
    <w:uiPriority w:val="11"/>
    <w:rsid w:val="00247085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paragraph" w:customStyle="1" w:styleId="Citaocommarcao">
    <w:name w:val="Citação com marcação"/>
    <w:basedOn w:val="Citao"/>
    <w:autoRedefine/>
    <w:qFormat/>
    <w:rsid w:val="00DD1460"/>
  </w:style>
  <w:style w:type="paragraph" w:styleId="NormalWeb">
    <w:name w:val="Normal (Web)"/>
    <w:basedOn w:val="Normal"/>
    <w:uiPriority w:val="99"/>
    <w:semiHidden/>
    <w:unhideWhenUsed/>
    <w:rsid w:val="00A96A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F0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F2B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F2B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F2BB6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2B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2BB6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BB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2556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24CB2"/>
    <w:pPr>
      <w:spacing w:after="0" w:line="240" w:lineRule="auto"/>
    </w:pPr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C6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C647B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1">
    <w:name w:val="Light Shading Accent 1"/>
    <w:basedOn w:val="Tabelanormal"/>
    <w:uiPriority w:val="60"/>
    <w:rsid w:val="00C647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D07D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DA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D07D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DA8"/>
    <w:rPr>
      <w:rFonts w:ascii="Times New Roman" w:hAnsi="Times New Roman"/>
      <w:sz w:val="24"/>
    </w:rPr>
  </w:style>
  <w:style w:type="table" w:styleId="ListaClara-nfase1">
    <w:name w:val="Light List Accent 1"/>
    <w:basedOn w:val="Tabelanormal"/>
    <w:uiPriority w:val="61"/>
    <w:rsid w:val="00D07DA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51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B70B4"/>
    <w:rPr>
      <w:rFonts w:ascii="Times New Roman" w:hAnsi="Times New Roman"/>
      <w:i w:val="0"/>
      <w:iCs/>
      <w:color w:val="808080" w:themeColor="text1" w:themeTint="7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"/>
    <w:qFormat/>
    <w:rsid w:val="00175F9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519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0E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next w:val="Normal"/>
    <w:link w:val="CitaoChar1"/>
    <w:autoRedefine/>
    <w:uiPriority w:val="29"/>
    <w:qFormat/>
    <w:rsid w:val="00DD1460"/>
    <w:pPr>
      <w:spacing w:after="0" w:line="240" w:lineRule="auto"/>
      <w:ind w:left="2268"/>
      <w:jc w:val="both"/>
    </w:pPr>
    <w:rPr>
      <w:rFonts w:ascii="Times New Roman" w:hAnsi="Times New Roman"/>
      <w:iCs/>
      <w:color w:val="000000" w:themeColor="text1"/>
      <w:sz w:val="20"/>
    </w:rPr>
  </w:style>
  <w:style w:type="character" w:customStyle="1" w:styleId="CitaoChar">
    <w:name w:val="Citação Char"/>
    <w:basedOn w:val="Fontepargpadro"/>
    <w:uiPriority w:val="29"/>
    <w:rsid w:val="00984DB5"/>
    <w:rPr>
      <w:i/>
      <w:iCs/>
      <w:color w:val="000000" w:themeColor="text1"/>
    </w:rPr>
  </w:style>
  <w:style w:type="character" w:customStyle="1" w:styleId="CitaoChar1">
    <w:name w:val="Citação Char1"/>
    <w:basedOn w:val="Fontepargpadro"/>
    <w:link w:val="Citao"/>
    <w:uiPriority w:val="29"/>
    <w:rsid w:val="00DD1460"/>
    <w:rPr>
      <w:rFonts w:ascii="Times New Roman" w:hAnsi="Times New Roman"/>
      <w:iCs/>
      <w:color w:val="000000" w:themeColor="text1"/>
      <w:sz w:val="20"/>
    </w:rPr>
  </w:style>
  <w:style w:type="paragraph" w:styleId="PargrafodaLista">
    <w:name w:val="List Paragraph"/>
    <w:aliases w:val="Nota de rodapé"/>
    <w:basedOn w:val="Normal"/>
    <w:uiPriority w:val="34"/>
    <w:qFormat/>
    <w:rsid w:val="00984DB5"/>
    <w:pPr>
      <w:spacing w:line="240" w:lineRule="auto"/>
      <w:ind w:firstLine="0"/>
      <w:contextualSpacing/>
      <w:jc w:val="left"/>
    </w:pPr>
    <w:rPr>
      <w:sz w:val="22"/>
    </w:rPr>
  </w:style>
  <w:style w:type="paragraph" w:styleId="Subttulo">
    <w:name w:val="Subtitle"/>
    <w:aliases w:val="Exemplo"/>
    <w:basedOn w:val="Normal"/>
    <w:next w:val="Normal"/>
    <w:link w:val="SubttuloChar2"/>
    <w:autoRedefine/>
    <w:uiPriority w:val="11"/>
    <w:qFormat/>
    <w:rsid w:val="00092BD6"/>
    <w:pPr>
      <w:numPr>
        <w:ilvl w:val="1"/>
      </w:numPr>
      <w:spacing w:before="240" w:after="240" w:line="240" w:lineRule="auto"/>
      <w:ind w:firstLine="851"/>
      <w:jc w:val="center"/>
    </w:pPr>
    <w:rPr>
      <w:rFonts w:eastAsiaTheme="majorEastAsia" w:cstheme="majorBidi"/>
      <w:iCs/>
      <w:color w:val="808080" w:themeColor="background1" w:themeShade="80"/>
      <w:sz w:val="20"/>
      <w:szCs w:val="20"/>
    </w:rPr>
  </w:style>
  <w:style w:type="character" w:customStyle="1" w:styleId="SubttuloChar">
    <w:name w:val="Subtítulo Char"/>
    <w:basedOn w:val="Fontepargpadro"/>
    <w:uiPriority w:val="11"/>
    <w:rsid w:val="00FE673D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SubttuloChar1">
    <w:name w:val="Subtítulo Char1"/>
    <w:basedOn w:val="Fontepargpadro"/>
    <w:uiPriority w:val="11"/>
    <w:rsid w:val="00684433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character" w:customStyle="1" w:styleId="SubttuloChar2">
    <w:name w:val="Subtítulo Char2"/>
    <w:aliases w:val="Exemplo Char"/>
    <w:basedOn w:val="Fontepargpadro"/>
    <w:link w:val="Subttulo"/>
    <w:uiPriority w:val="11"/>
    <w:rsid w:val="00092BD6"/>
    <w:rPr>
      <w:rFonts w:ascii="Times New Roman" w:eastAsiaTheme="majorEastAsia" w:hAnsi="Times New Roman" w:cstheme="majorBidi"/>
      <w:iCs/>
      <w:color w:val="808080" w:themeColor="background1" w:themeShade="80"/>
      <w:sz w:val="20"/>
      <w:szCs w:val="20"/>
    </w:rPr>
  </w:style>
  <w:style w:type="character" w:customStyle="1" w:styleId="SubttuloChar3">
    <w:name w:val="Subtítulo Char3"/>
    <w:basedOn w:val="Fontepargpadro"/>
    <w:uiPriority w:val="11"/>
    <w:rsid w:val="00FE673D"/>
    <w:rPr>
      <w:rFonts w:asciiTheme="majorHAnsi" w:eastAsiaTheme="majorEastAsia" w:hAnsiTheme="majorHAnsi" w:cstheme="majorBidi"/>
      <w:b/>
      <w:iCs/>
      <w:sz w:val="24"/>
      <w:szCs w:val="24"/>
    </w:rPr>
  </w:style>
  <w:style w:type="character" w:customStyle="1" w:styleId="SubttuloChar4">
    <w:name w:val="Subtítulo Char4"/>
    <w:basedOn w:val="Fontepargpadro"/>
    <w:uiPriority w:val="11"/>
    <w:rsid w:val="00F469A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SubttuloChar5">
    <w:name w:val="Subtítulo Char5"/>
    <w:basedOn w:val="Fontepargpadro"/>
    <w:uiPriority w:val="11"/>
    <w:rsid w:val="00611F16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SubttuloChar6">
    <w:name w:val="Subtítulo Char6"/>
    <w:basedOn w:val="Fontepargpadro"/>
    <w:uiPriority w:val="11"/>
    <w:rsid w:val="00247085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paragraph" w:customStyle="1" w:styleId="Citaocommarcao">
    <w:name w:val="Citação com marcação"/>
    <w:basedOn w:val="Citao"/>
    <w:autoRedefine/>
    <w:qFormat/>
    <w:rsid w:val="00DD1460"/>
  </w:style>
  <w:style w:type="paragraph" w:styleId="NormalWeb">
    <w:name w:val="Normal (Web)"/>
    <w:basedOn w:val="Normal"/>
    <w:uiPriority w:val="99"/>
    <w:semiHidden/>
    <w:unhideWhenUsed/>
    <w:rsid w:val="00A96A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F0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F2B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F2B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F2BB6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2B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2BB6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BB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2556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24CB2"/>
    <w:pPr>
      <w:spacing w:after="0" w:line="240" w:lineRule="auto"/>
    </w:pPr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C6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C647B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1">
    <w:name w:val="Light Shading Accent 1"/>
    <w:basedOn w:val="Tabelanormal"/>
    <w:uiPriority w:val="60"/>
    <w:rsid w:val="00C647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D07D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DA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D07D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DA8"/>
    <w:rPr>
      <w:rFonts w:ascii="Times New Roman" w:hAnsi="Times New Roman"/>
      <w:sz w:val="24"/>
    </w:rPr>
  </w:style>
  <w:style w:type="table" w:styleId="ListaClara-nfase1">
    <w:name w:val="Light List Accent 1"/>
    <w:basedOn w:val="Tabelanormal"/>
    <w:uiPriority w:val="61"/>
    <w:rsid w:val="00D07DA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51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B70B4"/>
    <w:rPr>
      <w:rFonts w:ascii="Times New Roman" w:hAnsi="Times New Roman"/>
      <w:i w:val="0"/>
      <w:iCs/>
      <w:color w:val="808080" w:themeColor="text1" w:themeTint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veja.abril.com.br/blog/radar-on-line/impeachment/subprocurador-que-apoiou-dilma-pede-afastamento-do-stj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vistaescola.abril.com.br/historia/pratica-pedagogica/foi-apartheid-africa-sul-533369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EBFC5-F5C0-431F-A7AA-1073389C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2869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18326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</dc:creator>
  <cp:lastModifiedBy>Mariana Aparecida Serejo de Souza Lima</cp:lastModifiedBy>
  <cp:revision>7</cp:revision>
  <dcterms:created xsi:type="dcterms:W3CDTF">2016-07-06T17:11:00Z</dcterms:created>
  <dcterms:modified xsi:type="dcterms:W3CDTF">2016-11-17T18:30:00Z</dcterms:modified>
</cp:coreProperties>
</file>