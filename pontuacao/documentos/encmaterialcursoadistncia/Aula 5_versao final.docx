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350" w:rsidRDefault="00116350" w:rsidP="00116350">
      <w:pPr>
        <w:pStyle w:val="Ttulo1"/>
      </w:pPr>
      <w:r>
        <w:t xml:space="preserve">Caminhos da pontuação: entenda as orações adjetivas </w:t>
      </w:r>
    </w:p>
    <w:p w:rsidR="000A577D" w:rsidRDefault="00116350" w:rsidP="00116350">
      <w:pPr>
        <w:pStyle w:val="Ttulo2"/>
      </w:pPr>
      <w:r>
        <w:t>AULA 5 – Menos é mais: as orações adjetivas reduzidas</w:t>
      </w:r>
    </w:p>
    <w:p w:rsidR="00116350" w:rsidRDefault="00116350" w:rsidP="00116350"/>
    <w:p w:rsidR="00116350" w:rsidRDefault="00116350" w:rsidP="00116350">
      <w:r>
        <w:t xml:space="preserve">Olá! Mais uma vez nos encontramos, e agora já no penúltimo </w:t>
      </w:r>
      <w:r w:rsidR="002D7DFD">
        <w:t>passo</w:t>
      </w:r>
      <w:r>
        <w:t xml:space="preserve"> de nossa jornada!</w:t>
      </w:r>
    </w:p>
    <w:p w:rsidR="00116350" w:rsidRDefault="00116350" w:rsidP="00116350">
      <w:r>
        <w:t>Na aula anterior, vimos que as orações adjetivas são precedidas pelos pronomes relativos</w:t>
      </w:r>
      <w:r w:rsidR="00755CBB">
        <w:t>:</w:t>
      </w:r>
      <w:r>
        <w:t xml:space="preserve"> </w:t>
      </w:r>
      <w:r w:rsidRPr="00755CBB">
        <w:rPr>
          <w:i/>
        </w:rPr>
        <w:t>que</w:t>
      </w:r>
      <w:r>
        <w:t xml:space="preserve">, </w:t>
      </w:r>
      <w:r w:rsidRPr="00755CBB">
        <w:rPr>
          <w:i/>
        </w:rPr>
        <w:t>o qual</w:t>
      </w:r>
      <w:r>
        <w:t xml:space="preserve">, </w:t>
      </w:r>
      <w:r w:rsidRPr="00755CBB">
        <w:rPr>
          <w:i/>
        </w:rPr>
        <w:t>quem</w:t>
      </w:r>
      <w:r>
        <w:t xml:space="preserve">, </w:t>
      </w:r>
      <w:r w:rsidRPr="00755CBB">
        <w:rPr>
          <w:i/>
        </w:rPr>
        <w:t>quanto</w:t>
      </w:r>
      <w:r>
        <w:t xml:space="preserve">, </w:t>
      </w:r>
      <w:r w:rsidRPr="00755CBB">
        <w:rPr>
          <w:i/>
        </w:rPr>
        <w:t>onde</w:t>
      </w:r>
      <w:r>
        <w:t xml:space="preserve">, </w:t>
      </w:r>
      <w:r w:rsidRPr="00755CBB">
        <w:rPr>
          <w:i/>
        </w:rPr>
        <w:t>cujo</w:t>
      </w:r>
      <w:r>
        <w:t xml:space="preserve">, </w:t>
      </w:r>
      <w:r w:rsidRPr="00755CBB">
        <w:rPr>
          <w:i/>
        </w:rPr>
        <w:t>como</w:t>
      </w:r>
      <w:r>
        <w:t xml:space="preserve"> e </w:t>
      </w:r>
      <w:r w:rsidRPr="00755CBB">
        <w:rPr>
          <w:i/>
        </w:rPr>
        <w:t>quando</w:t>
      </w:r>
      <w:r>
        <w:t>. Vimos ainda que esses pronomes podem ser antecedidos por preposições ou conjunções prepositivas de acordo com as regras de regência.</w:t>
      </w:r>
    </w:p>
    <w:p w:rsidR="00116350" w:rsidRDefault="00116350" w:rsidP="00116350">
      <w:r>
        <w:t xml:space="preserve">Agora, vamos trabalhar </w:t>
      </w:r>
      <w:proofErr w:type="gramStart"/>
      <w:r>
        <w:t>uma outra</w:t>
      </w:r>
      <w:proofErr w:type="gramEnd"/>
      <w:r>
        <w:t xml:space="preserve"> forma de oração, a chamada reduzida, em </w:t>
      </w:r>
      <w:proofErr w:type="gramStart"/>
      <w:r>
        <w:t>que</w:t>
      </w:r>
      <w:proofErr w:type="gramEnd"/>
      <w:r>
        <w:t xml:space="preserve"> os pronomes relativos não aparecem. Ao </w:t>
      </w:r>
      <w:r w:rsidR="00755CBB">
        <w:t>término</w:t>
      </w:r>
      <w:r>
        <w:t xml:space="preserve"> desta aula, você </w:t>
      </w:r>
      <w:r w:rsidR="00AE125F">
        <w:t xml:space="preserve">estará apto a </w:t>
      </w:r>
      <w:del w:id="0" w:author="Mariana Aparecida Serejo de Souza Lima" w:date="2016-06-16T18:52:00Z">
        <w:r w:rsidDel="00AC4F73">
          <w:delText xml:space="preserve"> </w:delText>
        </w:r>
      </w:del>
      <w:r>
        <w:t>usar esse recurso</w:t>
      </w:r>
      <w:r w:rsidR="00AE125F">
        <w:t xml:space="preserve"> para finalmente chegar à última etapa deste curso: redigir de forma clara e aprazível aos ouvidos</w:t>
      </w:r>
      <w:r>
        <w:t>.</w:t>
      </w:r>
    </w:p>
    <w:p w:rsidR="00003270" w:rsidRDefault="00003270" w:rsidP="00116350">
      <w:r>
        <w:t>Vamos lá!</w:t>
      </w:r>
    </w:p>
    <w:p w:rsidR="00003270" w:rsidRDefault="00003270" w:rsidP="00116350"/>
    <w:p w:rsidR="00003270" w:rsidRDefault="00003270" w:rsidP="00003270">
      <w:pPr>
        <w:pStyle w:val="Ttulo2"/>
        <w:ind w:firstLine="0"/>
      </w:pPr>
      <w:r>
        <w:t xml:space="preserve">5.1 </w:t>
      </w:r>
      <w:r w:rsidR="00BB1E48">
        <w:t>Modos e tempos verbais</w:t>
      </w:r>
    </w:p>
    <w:p w:rsidR="00003270" w:rsidRDefault="00941D66" w:rsidP="00003270">
      <w:r>
        <w:t xml:space="preserve">Até agora, trabalhamos com as orações adjetivas </w:t>
      </w:r>
      <w:r w:rsidR="00814037">
        <w:t>chamadas desenvolvidas</w:t>
      </w:r>
      <w:r>
        <w:t xml:space="preserve">. </w:t>
      </w:r>
      <w:r w:rsidR="000167AA">
        <w:t>Se observarmos os exemplos a seguir, veremos que</w:t>
      </w:r>
      <w:r w:rsidR="00814037">
        <w:t>, além da presença dos pronomes relativos,</w:t>
      </w:r>
      <w:r w:rsidR="000167AA">
        <w:t xml:space="preserve"> </w:t>
      </w:r>
      <w:r w:rsidR="00814037">
        <w:t xml:space="preserve">existe </w:t>
      </w:r>
      <w:proofErr w:type="gramStart"/>
      <w:r w:rsidR="00814037">
        <w:t>uma outra</w:t>
      </w:r>
      <w:proofErr w:type="gramEnd"/>
      <w:r w:rsidR="00814037">
        <w:t xml:space="preserve"> característica fundamental para todas elas: </w:t>
      </w:r>
      <w:r w:rsidR="000167AA">
        <w:t xml:space="preserve">os verbos </w:t>
      </w:r>
      <w:r w:rsidR="003A5048">
        <w:t>d</w:t>
      </w:r>
      <w:r w:rsidR="000167AA">
        <w:t>essas orações estão</w:t>
      </w:r>
      <w:r w:rsidR="00814037">
        <w:t xml:space="preserve"> flexionados nos</w:t>
      </w:r>
      <w:r w:rsidR="000167AA">
        <w:t xml:space="preserve"> modos indicativo </w:t>
      </w:r>
      <w:r w:rsidR="00814037">
        <w:t>ou</w:t>
      </w:r>
      <w:r w:rsidR="000167AA">
        <w:t xml:space="preserve"> subjuntivo:</w:t>
      </w:r>
    </w:p>
    <w:p w:rsidR="000167AA" w:rsidRDefault="000167AA" w:rsidP="00003270">
      <w:r w:rsidRPr="00F2680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69A9CD" wp14:editId="00A4088D">
                <wp:simplePos x="0" y="0"/>
                <wp:positionH relativeFrom="column">
                  <wp:posOffset>1905</wp:posOffset>
                </wp:positionH>
                <wp:positionV relativeFrom="paragraph">
                  <wp:posOffset>71755</wp:posOffset>
                </wp:positionV>
                <wp:extent cx="5481320" cy="924560"/>
                <wp:effectExtent l="0" t="0" r="24130" b="27940"/>
                <wp:wrapNone/>
                <wp:docPr id="10" name="Retângulo de cantos arredondado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1320" cy="92456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  <a:alpha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167AA" w:rsidRPr="003A5048" w:rsidRDefault="000167AA" w:rsidP="003A5048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</w:pPr>
                            <w:r w:rsidRPr="003A5048">
                              <w:t xml:space="preserve">A roupa [com que </w:t>
                            </w:r>
                            <w:r w:rsidRPr="003A5048">
                              <w:rPr>
                                <w:u w:val="single"/>
                              </w:rPr>
                              <w:t>saiu</w:t>
                            </w:r>
                            <w:r w:rsidRPr="003A5048">
                              <w:t>] era de grife.</w:t>
                            </w:r>
                          </w:p>
                          <w:p w:rsidR="000167AA" w:rsidRPr="003A5048" w:rsidRDefault="000167AA" w:rsidP="003A5048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</w:pPr>
                            <w:r w:rsidRPr="003A5048">
                              <w:t xml:space="preserve">O diretor [que </w:t>
                            </w:r>
                            <w:r w:rsidRPr="003A5048">
                              <w:rPr>
                                <w:u w:val="single"/>
                              </w:rPr>
                              <w:t>trabalhará</w:t>
                            </w:r>
                            <w:r w:rsidRPr="003A5048">
                              <w:t xml:space="preserve"> comigo] era seu primo.</w:t>
                            </w:r>
                          </w:p>
                          <w:p w:rsidR="000167AA" w:rsidRPr="003A5048" w:rsidRDefault="000167AA" w:rsidP="003A5048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</w:pPr>
                            <w:r w:rsidRPr="003A5048">
                              <w:t xml:space="preserve">Aos trabalhadores [que </w:t>
                            </w:r>
                            <w:r w:rsidRPr="003A5048">
                              <w:rPr>
                                <w:u w:val="single"/>
                              </w:rPr>
                              <w:t>exerçam</w:t>
                            </w:r>
                            <w:r w:rsidRPr="003A5048">
                              <w:t xml:space="preserve"> atividade noturna] será acrescentado um valor à remuneração.</w:t>
                            </w:r>
                          </w:p>
                          <w:p w:rsidR="000167AA" w:rsidRPr="00850C40" w:rsidRDefault="000167AA" w:rsidP="000167AA">
                            <w:pPr>
                              <w:ind w:firstLine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0" o:spid="_x0000_s1026" style="position:absolute;left:0;text-align:left;margin-left:.15pt;margin-top:5.65pt;width:431.6pt;height:7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" filled="f" strokecolor="#385d8a" strokeweight="2pt">
                <v:stroke opacity="32896f"/>
                <v:textbox>
                  <w:txbxContent>
                    <w:p w:rsidR="000167AA" w:rsidRPr="003A5048" w:rsidRDefault="000167AA" w:rsidP="003A5048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ind w:left="284" w:hanging="284"/>
                      </w:pPr>
                      <w:r w:rsidRPr="003A5048">
                        <w:t xml:space="preserve">A roupa [com que </w:t>
                      </w:r>
                      <w:r w:rsidRPr="003A5048">
                        <w:rPr>
                          <w:u w:val="single"/>
                        </w:rPr>
                        <w:t>saiu</w:t>
                      </w:r>
                      <w:r w:rsidRPr="003A5048">
                        <w:t>] era de grife.</w:t>
                      </w:r>
                    </w:p>
                    <w:p w:rsidR="000167AA" w:rsidRPr="003A5048" w:rsidRDefault="000167AA" w:rsidP="003A5048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ind w:left="284" w:hanging="284"/>
                      </w:pPr>
                      <w:r w:rsidRPr="003A5048">
                        <w:t xml:space="preserve">O diretor [que </w:t>
                      </w:r>
                      <w:r w:rsidRPr="003A5048">
                        <w:rPr>
                          <w:u w:val="single"/>
                        </w:rPr>
                        <w:t>trabalhará</w:t>
                      </w:r>
                      <w:r w:rsidRPr="003A5048">
                        <w:t xml:space="preserve"> comigo] era seu primo.</w:t>
                      </w:r>
                    </w:p>
                    <w:p w:rsidR="000167AA" w:rsidRPr="003A5048" w:rsidRDefault="000167AA" w:rsidP="003A5048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ind w:left="284" w:hanging="284"/>
                      </w:pPr>
                      <w:r w:rsidRPr="003A5048">
                        <w:t xml:space="preserve">Aos trabalhadores [que </w:t>
                      </w:r>
                      <w:r w:rsidRPr="003A5048">
                        <w:rPr>
                          <w:u w:val="single"/>
                        </w:rPr>
                        <w:t>exerçam</w:t>
                      </w:r>
                      <w:r w:rsidRPr="003A5048">
                        <w:t xml:space="preserve"> atividade noturna] será acrescentado um valor à remuneração.</w:t>
                      </w:r>
                    </w:p>
                    <w:p w:rsidR="000167AA" w:rsidRPr="00850C40" w:rsidRDefault="000167AA" w:rsidP="000167AA">
                      <w:pPr>
                        <w:ind w:firstLine="0"/>
                        <w:jc w:val="left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0167AA" w:rsidRDefault="000167AA" w:rsidP="00003270"/>
    <w:p w:rsidR="000167AA" w:rsidRDefault="000167AA" w:rsidP="00003270"/>
    <w:p w:rsidR="000167AA" w:rsidRDefault="000167AA" w:rsidP="00003270"/>
    <w:p w:rsidR="000167AA" w:rsidRDefault="000167AA" w:rsidP="00003270"/>
    <w:p w:rsidR="000167AA" w:rsidRDefault="000167AA" w:rsidP="00003270">
      <w:r>
        <w:t>Os verbos “sair” e “trabalhar” estão no modo indicativo</w:t>
      </w:r>
      <w:r w:rsidR="00875CA8">
        <w:t>; já o verbo “exercer” está no modo subjuntivo.</w:t>
      </w:r>
    </w:p>
    <w:p w:rsidR="00875CA8" w:rsidRDefault="00875CA8" w:rsidP="00003270"/>
    <w:p w:rsidR="00875CA8" w:rsidRPr="00875CA8" w:rsidRDefault="00875CA8" w:rsidP="00003270">
      <w:pPr>
        <w:rPr>
          <w:b/>
          <w:i/>
        </w:rPr>
      </w:pPr>
      <w:r w:rsidRPr="00875CA8">
        <w:rPr>
          <w:b/>
          <w:i/>
        </w:rPr>
        <w:t>Para tudo! Eu não lembro nada desse negócio de indicativo, subjuntivo!</w:t>
      </w:r>
    </w:p>
    <w:p w:rsidR="00875CA8" w:rsidRDefault="00875CA8" w:rsidP="00003270"/>
    <w:p w:rsidR="00875CA8" w:rsidRDefault="00875CA8" w:rsidP="00003270">
      <w:r>
        <w:t>Calma, vamos dar um passo atrás para dar dois à frente.</w:t>
      </w:r>
    </w:p>
    <w:p w:rsidR="00875CA8" w:rsidRDefault="00875CA8" w:rsidP="003A5048">
      <w:pPr>
        <w:pStyle w:val="Ttulo3"/>
        <w:ind w:firstLine="0"/>
      </w:pPr>
      <w:r>
        <w:lastRenderedPageBreak/>
        <w:t>5.1.1 Modos verbais</w:t>
      </w:r>
    </w:p>
    <w:p w:rsidR="00875CA8" w:rsidRDefault="00875CA8" w:rsidP="00875CA8">
      <w:r>
        <w:t>Verbo é uma palavra que designa ação, estado ou fenômeno da natureza:</w:t>
      </w:r>
    </w:p>
    <w:p w:rsidR="00875CA8" w:rsidRDefault="00875CA8" w:rsidP="00875CA8">
      <w:r w:rsidRPr="00F2680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E3253F" wp14:editId="2018C505">
                <wp:simplePos x="0" y="0"/>
                <wp:positionH relativeFrom="column">
                  <wp:posOffset>60043</wp:posOffset>
                </wp:positionH>
                <wp:positionV relativeFrom="paragraph">
                  <wp:posOffset>36902</wp:posOffset>
                </wp:positionV>
                <wp:extent cx="5032375" cy="920044"/>
                <wp:effectExtent l="0" t="0" r="15875" b="13970"/>
                <wp:wrapNone/>
                <wp:docPr id="11" name="Retângulo de cantos arredondado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2375" cy="920044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  <a:alpha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5CA8" w:rsidRPr="003B3258" w:rsidRDefault="00875CA8" w:rsidP="003B3258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</w:pPr>
                            <w:r w:rsidRPr="003B3258">
                              <w:t>E</w:t>
                            </w:r>
                            <w:r w:rsidR="006558A3" w:rsidRPr="003B3258">
                              <w:t>u</w:t>
                            </w:r>
                            <w:r w:rsidRPr="003B3258">
                              <w:t xml:space="preserve"> </w:t>
                            </w:r>
                            <w:r w:rsidRPr="003B3258">
                              <w:rPr>
                                <w:u w:val="single"/>
                              </w:rPr>
                              <w:t>carimb</w:t>
                            </w:r>
                            <w:r w:rsidR="006558A3" w:rsidRPr="003B3258">
                              <w:rPr>
                                <w:u w:val="single"/>
                              </w:rPr>
                              <w:t>ei</w:t>
                            </w:r>
                            <w:r w:rsidRPr="003B3258">
                              <w:t xml:space="preserve"> todos os processos. (Carimbar é uma ação)</w:t>
                            </w:r>
                          </w:p>
                          <w:p w:rsidR="00875CA8" w:rsidRPr="003B3258" w:rsidRDefault="00875CA8" w:rsidP="003B3258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</w:pPr>
                            <w:r w:rsidRPr="003B3258">
                              <w:t>O</w:t>
                            </w:r>
                            <w:r w:rsidR="006558A3" w:rsidRPr="003B3258">
                              <w:t>s</w:t>
                            </w:r>
                            <w:r w:rsidRPr="003B3258">
                              <w:t xml:space="preserve"> aluno</w:t>
                            </w:r>
                            <w:r w:rsidR="006558A3" w:rsidRPr="003B3258">
                              <w:t>s</w:t>
                            </w:r>
                            <w:r w:rsidRPr="003B3258">
                              <w:t xml:space="preserve"> </w:t>
                            </w:r>
                            <w:r w:rsidRPr="003B3258">
                              <w:rPr>
                                <w:u w:val="single"/>
                              </w:rPr>
                              <w:t>continua</w:t>
                            </w:r>
                            <w:r w:rsidR="006558A3" w:rsidRPr="003B3258">
                              <w:rPr>
                                <w:u w:val="single"/>
                              </w:rPr>
                              <w:t>ram</w:t>
                            </w:r>
                            <w:r w:rsidRPr="003B3258">
                              <w:t xml:space="preserve"> doente</w:t>
                            </w:r>
                            <w:r w:rsidR="006558A3" w:rsidRPr="003B3258">
                              <w:t>s</w:t>
                            </w:r>
                            <w:r w:rsidRPr="003B3258">
                              <w:t xml:space="preserve">. (Continuar </w:t>
                            </w:r>
                            <w:r w:rsidR="006558A3" w:rsidRPr="003B3258">
                              <w:t>transmite o estado em que os alunos se encontram)</w:t>
                            </w:r>
                          </w:p>
                          <w:p w:rsidR="006558A3" w:rsidRPr="003B3258" w:rsidRDefault="006558A3" w:rsidP="003B3258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</w:pPr>
                            <w:r w:rsidRPr="003B3258">
                              <w:rPr>
                                <w:u w:val="single"/>
                              </w:rPr>
                              <w:t>Choveu</w:t>
                            </w:r>
                            <w:r w:rsidRPr="003B3258">
                              <w:t xml:space="preserve"> a madrugada toda. (Chover é fenômeno da natureza)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1" o:spid="_x0000_s1027" style="position:absolute;left:0;text-align:left;margin-left:4.75pt;margin-top:2.9pt;width:396.25pt;height:7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" filled="f" strokecolor="#385d8a" strokeweight="2pt">
                <v:stroke opacity="32896f"/>
                <v:textbox>
                  <w:txbxContent>
                    <w:p w:rsidR="00875CA8" w:rsidRPr="003B3258" w:rsidRDefault="00875CA8" w:rsidP="003B3258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ind w:left="284" w:hanging="284"/>
                      </w:pPr>
                      <w:r w:rsidRPr="003B3258">
                        <w:t>E</w:t>
                      </w:r>
                      <w:r w:rsidR="006558A3" w:rsidRPr="003B3258">
                        <w:t>u</w:t>
                      </w:r>
                      <w:r w:rsidRPr="003B3258">
                        <w:t xml:space="preserve"> </w:t>
                      </w:r>
                      <w:r w:rsidRPr="003B3258">
                        <w:rPr>
                          <w:u w:val="single"/>
                        </w:rPr>
                        <w:t>carimb</w:t>
                      </w:r>
                      <w:r w:rsidR="006558A3" w:rsidRPr="003B3258">
                        <w:rPr>
                          <w:u w:val="single"/>
                        </w:rPr>
                        <w:t>ei</w:t>
                      </w:r>
                      <w:r w:rsidRPr="003B3258">
                        <w:t xml:space="preserve"> todos os processos. (Carimbar é uma ação)</w:t>
                      </w:r>
                    </w:p>
                    <w:p w:rsidR="00875CA8" w:rsidRPr="003B3258" w:rsidRDefault="00875CA8" w:rsidP="003B3258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ind w:left="284" w:hanging="284"/>
                      </w:pPr>
                      <w:r w:rsidRPr="003B3258">
                        <w:t>O</w:t>
                      </w:r>
                      <w:r w:rsidR="006558A3" w:rsidRPr="003B3258">
                        <w:t>s</w:t>
                      </w:r>
                      <w:r w:rsidRPr="003B3258">
                        <w:t xml:space="preserve"> aluno</w:t>
                      </w:r>
                      <w:r w:rsidR="006558A3" w:rsidRPr="003B3258">
                        <w:t>s</w:t>
                      </w:r>
                      <w:r w:rsidRPr="003B3258">
                        <w:t xml:space="preserve"> </w:t>
                      </w:r>
                      <w:r w:rsidRPr="003B3258">
                        <w:rPr>
                          <w:u w:val="single"/>
                        </w:rPr>
                        <w:t>continua</w:t>
                      </w:r>
                      <w:r w:rsidR="006558A3" w:rsidRPr="003B3258">
                        <w:rPr>
                          <w:u w:val="single"/>
                        </w:rPr>
                        <w:t>ram</w:t>
                      </w:r>
                      <w:r w:rsidRPr="003B3258">
                        <w:t xml:space="preserve"> doente</w:t>
                      </w:r>
                      <w:r w:rsidR="006558A3" w:rsidRPr="003B3258">
                        <w:t>s</w:t>
                      </w:r>
                      <w:r w:rsidRPr="003B3258">
                        <w:t xml:space="preserve">. (Continuar </w:t>
                      </w:r>
                      <w:r w:rsidR="006558A3" w:rsidRPr="003B3258">
                        <w:t>transmite o estado em que os alunos se encontram)</w:t>
                      </w:r>
                    </w:p>
                    <w:p w:rsidR="006558A3" w:rsidRPr="003B3258" w:rsidRDefault="006558A3" w:rsidP="003B3258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ind w:left="284" w:hanging="284"/>
                      </w:pPr>
                      <w:r w:rsidRPr="003B3258">
                        <w:rPr>
                          <w:u w:val="single"/>
                        </w:rPr>
                        <w:t>Choveu</w:t>
                      </w:r>
                      <w:r w:rsidRPr="003B3258">
                        <w:t xml:space="preserve"> a madrugada toda. (Chover é fenômeno da natureza)</w:t>
                      </w:r>
                    </w:p>
                  </w:txbxContent>
                </v:textbox>
              </v:roundrect>
            </w:pict>
          </mc:Fallback>
        </mc:AlternateContent>
      </w:r>
    </w:p>
    <w:p w:rsidR="00875CA8" w:rsidRPr="00875CA8" w:rsidRDefault="00875CA8" w:rsidP="00875CA8"/>
    <w:p w:rsidR="00875CA8" w:rsidRDefault="00875CA8" w:rsidP="00003270"/>
    <w:p w:rsidR="00875CA8" w:rsidRDefault="00875CA8" w:rsidP="00003270"/>
    <w:p w:rsidR="006558A3" w:rsidRDefault="006558A3" w:rsidP="00003270">
      <w:r>
        <w:t xml:space="preserve">O verbo, por ter relação com o sujeito, vai concordar em número (singular/plural) e pessoa (1ª, 2ª e 3ª pessoa) com ele. Assim, na frase </w:t>
      </w:r>
      <w:proofErr w:type="gramStart"/>
      <w:r>
        <w:t>1</w:t>
      </w:r>
      <w:proofErr w:type="gramEnd"/>
      <w:r>
        <w:t xml:space="preserve">, o verbo “carimbei” está na 1ª pessoa do singular porque o sujeito “Eu” está na </w:t>
      </w:r>
      <w:r w:rsidR="002D7DFD">
        <w:t>primeira</w:t>
      </w:r>
      <w:r>
        <w:t xml:space="preserve"> pessoa do singular. Da mesma forma, na frase </w:t>
      </w:r>
      <w:proofErr w:type="gramStart"/>
      <w:r>
        <w:t>2</w:t>
      </w:r>
      <w:proofErr w:type="gramEnd"/>
      <w:r>
        <w:t xml:space="preserve">, o verbo “continuaram” está na 3ª pessoa do plural porque “alunos” está na terceira pessoa do plural. Por fim, </w:t>
      </w:r>
      <w:r w:rsidR="008363F6">
        <w:t>o verbo</w:t>
      </w:r>
      <w:r>
        <w:t xml:space="preserve"> “choveu” está na terceira pessoa do singular porque a oração não possui sujeito (fenômenos da natureza não apresentam sujeito)</w:t>
      </w:r>
      <w:r w:rsidR="002D7DFD">
        <w:t xml:space="preserve"> e nesses casos o verbo fica na terceira pessoa do singular mesmo</w:t>
      </w:r>
      <w:r>
        <w:t>.</w:t>
      </w:r>
    </w:p>
    <w:p w:rsidR="00BB0594" w:rsidRDefault="00BB0594" w:rsidP="00003270">
      <w:r>
        <w:t>Mudar sua estrutura de acordo com a pessoa e o número é denominado flexionar. Substantivos e adjetivos, por exemplo, flexionam-se em gênero, número e grau; já os verbos, além de gênero</w:t>
      </w:r>
      <w:r w:rsidR="008363F6">
        <w:t>,</w:t>
      </w:r>
      <w:r>
        <w:t xml:space="preserve"> número</w:t>
      </w:r>
      <w:r w:rsidR="008363F6">
        <w:t>, aspecto e voz</w:t>
      </w:r>
      <w:r>
        <w:t>, flexionam-se em modo e tempo</w:t>
      </w:r>
      <w:r w:rsidR="008363F6">
        <w:t>, o que de fato nos interessa aqui</w:t>
      </w:r>
      <w:r>
        <w:t>.</w:t>
      </w:r>
    </w:p>
    <w:p w:rsidR="008363F6" w:rsidRDefault="00BB0594" w:rsidP="00003270">
      <w:r>
        <w:t xml:space="preserve">O modo é </w:t>
      </w:r>
      <w:r w:rsidR="008363F6">
        <w:t xml:space="preserve">a forma que o verbo adquire para “indicar a atitude (de certeza, de dúvida, de suposição, de mando, etc.) do falante em relação ao fato que enuncia” (CUNHA, p. 394). São três tipos: </w:t>
      </w:r>
      <w:r w:rsidR="008363F6" w:rsidRPr="008363F6">
        <w:rPr>
          <w:color w:val="548DD4" w:themeColor="text2" w:themeTint="99"/>
        </w:rPr>
        <w:t>indicativo</w:t>
      </w:r>
      <w:r w:rsidR="008363F6">
        <w:t xml:space="preserve">, </w:t>
      </w:r>
      <w:r w:rsidR="008363F6" w:rsidRPr="008363F6">
        <w:rPr>
          <w:color w:val="548DD4" w:themeColor="text2" w:themeTint="99"/>
        </w:rPr>
        <w:t>su</w:t>
      </w:r>
      <w:ins w:id="1" w:author="Mariana Aparecida Serejo de Souza Lima" w:date="2016-06-16T18:10:00Z">
        <w:r w:rsidR="003B1692">
          <w:rPr>
            <w:color w:val="548DD4" w:themeColor="text2" w:themeTint="99"/>
          </w:rPr>
          <w:t>b</w:t>
        </w:r>
      </w:ins>
      <w:r w:rsidR="008363F6" w:rsidRPr="008363F6">
        <w:rPr>
          <w:color w:val="548DD4" w:themeColor="text2" w:themeTint="99"/>
        </w:rPr>
        <w:t xml:space="preserve">juntivo </w:t>
      </w:r>
      <w:r w:rsidR="008363F6">
        <w:t xml:space="preserve">e </w:t>
      </w:r>
      <w:r w:rsidR="008363F6" w:rsidRPr="008363F6">
        <w:rPr>
          <w:color w:val="548DD4" w:themeColor="text2" w:themeTint="99"/>
        </w:rPr>
        <w:t>imperativo</w:t>
      </w:r>
      <w:r w:rsidR="008363F6">
        <w:t>.</w:t>
      </w:r>
    </w:p>
    <w:p w:rsidR="008363F6" w:rsidRDefault="008363F6" w:rsidP="00003270">
      <w:r>
        <w:t xml:space="preserve">O </w:t>
      </w:r>
      <w:r w:rsidRPr="003D600A">
        <w:rPr>
          <w:color w:val="548DD4" w:themeColor="text2" w:themeTint="99"/>
        </w:rPr>
        <w:t xml:space="preserve">indicativo </w:t>
      </w:r>
      <w:r>
        <w:t>exprime a noção de certeza, algo acontece, aconteceu, acontecia, acontecerá, aconteceria</w:t>
      </w:r>
      <w:r w:rsidR="006C1E71">
        <w:t>, acontecera</w:t>
      </w:r>
      <w:r>
        <w:t>. Em qualquer dessas situaç</w:t>
      </w:r>
      <w:r w:rsidR="00755CBB">
        <w:t>ões</w:t>
      </w:r>
      <w:r>
        <w:t>, há uma certeza do fato por parte do falante. Assim, veja os exemplos:</w:t>
      </w:r>
    </w:p>
    <w:p w:rsidR="003D600A" w:rsidRDefault="003D600A" w:rsidP="00003270">
      <w:r w:rsidRPr="00F2680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099416" wp14:editId="0582E783">
                <wp:simplePos x="0" y="0"/>
                <wp:positionH relativeFrom="column">
                  <wp:posOffset>127776</wp:posOffset>
                </wp:positionH>
                <wp:positionV relativeFrom="paragraph">
                  <wp:posOffset>36267</wp:posOffset>
                </wp:positionV>
                <wp:extent cx="5032375" cy="2492798"/>
                <wp:effectExtent l="0" t="0" r="15875" b="22225"/>
                <wp:wrapNone/>
                <wp:docPr id="1" name="Retângulo de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2375" cy="2492798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  <a:alpha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363F6" w:rsidRPr="003B3258" w:rsidRDefault="008363F6" w:rsidP="002D7DFD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ind w:left="284" w:hanging="284"/>
                            </w:pPr>
                            <w:r w:rsidRPr="003B3258">
                              <w:t xml:space="preserve">Eu </w:t>
                            </w:r>
                            <w:r w:rsidRPr="003B3258">
                              <w:rPr>
                                <w:u w:val="single"/>
                              </w:rPr>
                              <w:t>bebo</w:t>
                            </w:r>
                            <w:r w:rsidRPr="003B3258">
                              <w:t xml:space="preserve"> café todo dia pela manhã. (O falante descreve um fato que é certo de ocorrer.</w:t>
                            </w:r>
                            <w:proofErr w:type="gramStart"/>
                            <w:r w:rsidRPr="003B3258">
                              <w:t>)</w:t>
                            </w:r>
                            <w:proofErr w:type="gramEnd"/>
                          </w:p>
                          <w:p w:rsidR="008363F6" w:rsidRPr="003B3258" w:rsidRDefault="008363F6" w:rsidP="002D7DFD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ind w:left="284" w:hanging="284"/>
                            </w:pPr>
                            <w:r w:rsidRPr="003B3258">
                              <w:t xml:space="preserve">Eu </w:t>
                            </w:r>
                            <w:r w:rsidRPr="003B3258">
                              <w:rPr>
                                <w:u w:val="single"/>
                              </w:rPr>
                              <w:t>bebi</w:t>
                            </w:r>
                            <w:r w:rsidRPr="003B3258">
                              <w:t xml:space="preserve"> café ontem pela manhã. (O falante descreve um fato que certamente ocorreu.</w:t>
                            </w:r>
                            <w:proofErr w:type="gramStart"/>
                            <w:r w:rsidRPr="003B3258">
                              <w:t>)</w:t>
                            </w:r>
                            <w:proofErr w:type="gramEnd"/>
                          </w:p>
                          <w:p w:rsidR="008363F6" w:rsidRPr="003B3258" w:rsidRDefault="008363F6" w:rsidP="002D7DFD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ind w:left="284" w:hanging="284"/>
                            </w:pPr>
                            <w:r w:rsidRPr="003B3258">
                              <w:t xml:space="preserve">Eu </w:t>
                            </w:r>
                            <w:r w:rsidRPr="003B3258">
                              <w:rPr>
                                <w:u w:val="single"/>
                              </w:rPr>
                              <w:t>bebia</w:t>
                            </w:r>
                            <w:r w:rsidRPr="003B3258">
                              <w:t xml:space="preserve"> café pela manhã </w:t>
                            </w:r>
                            <w:r w:rsidR="003D600A" w:rsidRPr="003B3258">
                              <w:t>até os 20 anos. (O falante descreve um fato que certamente ocorreu até um determinado momento da vida dele</w:t>
                            </w:r>
                            <w:r w:rsidR="002D7DFD" w:rsidRPr="003B3258">
                              <w:t xml:space="preserve"> e depois cessou</w:t>
                            </w:r>
                            <w:r w:rsidR="003D600A" w:rsidRPr="003B3258">
                              <w:t>.</w:t>
                            </w:r>
                            <w:proofErr w:type="gramStart"/>
                            <w:r w:rsidR="003D600A" w:rsidRPr="003B3258">
                              <w:t>)</w:t>
                            </w:r>
                            <w:proofErr w:type="gramEnd"/>
                          </w:p>
                          <w:p w:rsidR="003D600A" w:rsidRPr="003B3258" w:rsidRDefault="003D600A" w:rsidP="002D7DFD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ind w:left="284" w:hanging="284"/>
                            </w:pPr>
                            <w:r w:rsidRPr="003B3258">
                              <w:t xml:space="preserve">Eu </w:t>
                            </w:r>
                            <w:r w:rsidRPr="003B3258">
                              <w:rPr>
                                <w:u w:val="single"/>
                              </w:rPr>
                              <w:t>beberei</w:t>
                            </w:r>
                            <w:r w:rsidRPr="003B3258">
                              <w:t xml:space="preserve"> café pela manhã até morrer. (O falante descreve um fato que certamente ocorrerá até o momento estabelecido.</w:t>
                            </w:r>
                            <w:proofErr w:type="gramStart"/>
                            <w:r w:rsidRPr="003B3258">
                              <w:t>)</w:t>
                            </w:r>
                            <w:proofErr w:type="gramEnd"/>
                          </w:p>
                          <w:p w:rsidR="003D600A" w:rsidRPr="003B3258" w:rsidRDefault="003D600A" w:rsidP="002D7DFD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ind w:left="284" w:hanging="284"/>
                            </w:pPr>
                            <w:r w:rsidRPr="003B3258">
                              <w:t xml:space="preserve">Eu </w:t>
                            </w:r>
                            <w:r w:rsidRPr="003B3258">
                              <w:rPr>
                                <w:u w:val="single"/>
                              </w:rPr>
                              <w:t>beberia</w:t>
                            </w:r>
                            <w:r w:rsidRPr="003B3258">
                              <w:t xml:space="preserve"> café esta manhã se você tivesse feito. (O falante descreve um fato </w:t>
                            </w:r>
                            <w:r w:rsidR="006C1E71" w:rsidRPr="003B3258">
                              <w:t>que</w:t>
                            </w:r>
                            <w:r w:rsidRPr="003B3258">
                              <w:t xml:space="preserve"> certamente ocorreria se as circunstâncias permitissem.</w:t>
                            </w:r>
                            <w:proofErr w:type="gramStart"/>
                            <w:r w:rsidRPr="003B3258">
                              <w:t>)</w:t>
                            </w:r>
                            <w:proofErr w:type="gramEnd"/>
                          </w:p>
                          <w:p w:rsidR="006C1E71" w:rsidRPr="003B3258" w:rsidRDefault="006C1E71" w:rsidP="002D7DFD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ind w:left="284" w:hanging="284"/>
                            </w:pPr>
                            <w:r w:rsidRPr="003B3258">
                              <w:t xml:space="preserve">Eu já </w:t>
                            </w:r>
                            <w:r w:rsidRPr="003B3258">
                              <w:rPr>
                                <w:u w:val="single"/>
                              </w:rPr>
                              <w:t>bebera</w:t>
                            </w:r>
                            <w:r w:rsidRPr="003B3258">
                              <w:t xml:space="preserve"> o café quando você chegou. (O falante descreve um fato que certamente </w:t>
                            </w:r>
                            <w:r w:rsidR="002D7DFD" w:rsidRPr="003B3258">
                              <w:t>ocorreu no passado antes de algo acontecer também no passado</w:t>
                            </w:r>
                            <w:r w:rsidRPr="003B3258">
                              <w:t>.</w:t>
                            </w:r>
                            <w:proofErr w:type="gramStart"/>
                            <w:r w:rsidRPr="003B3258">
                              <w:t>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" o:spid="_x0000_s1028" style="position:absolute;left:0;text-align:left;margin-left:10.05pt;margin-top:2.85pt;width:396.25pt;height:19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" filled="f" strokecolor="#385d8a" strokeweight="2pt">
                <v:stroke opacity="32896f"/>
                <v:textbox>
                  <w:txbxContent>
                    <w:p w:rsidR="008363F6" w:rsidRPr="003B3258" w:rsidRDefault="008363F6" w:rsidP="002D7DFD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ind w:left="284" w:hanging="284"/>
                      </w:pPr>
                      <w:r w:rsidRPr="003B3258">
                        <w:t xml:space="preserve">Eu </w:t>
                      </w:r>
                      <w:r w:rsidRPr="003B3258">
                        <w:rPr>
                          <w:u w:val="single"/>
                        </w:rPr>
                        <w:t>bebo</w:t>
                      </w:r>
                      <w:r w:rsidRPr="003B3258">
                        <w:t xml:space="preserve"> café todo dia pela manhã. (O falante descreve um fato que é certo de ocorrer.</w:t>
                      </w:r>
                      <w:proofErr w:type="gramStart"/>
                      <w:r w:rsidRPr="003B3258">
                        <w:t>)</w:t>
                      </w:r>
                      <w:proofErr w:type="gramEnd"/>
                    </w:p>
                    <w:p w:rsidR="008363F6" w:rsidRPr="003B3258" w:rsidRDefault="008363F6" w:rsidP="002D7DFD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ind w:left="284" w:hanging="284"/>
                      </w:pPr>
                      <w:r w:rsidRPr="003B3258">
                        <w:t xml:space="preserve">Eu </w:t>
                      </w:r>
                      <w:r w:rsidRPr="003B3258">
                        <w:rPr>
                          <w:u w:val="single"/>
                        </w:rPr>
                        <w:t>bebi</w:t>
                      </w:r>
                      <w:r w:rsidRPr="003B3258">
                        <w:t xml:space="preserve"> café ontem pela manhã. (O falante descreve um fato que certamente ocorreu.</w:t>
                      </w:r>
                      <w:proofErr w:type="gramStart"/>
                      <w:r w:rsidRPr="003B3258">
                        <w:t>)</w:t>
                      </w:r>
                      <w:proofErr w:type="gramEnd"/>
                    </w:p>
                    <w:p w:rsidR="008363F6" w:rsidRPr="003B3258" w:rsidRDefault="008363F6" w:rsidP="002D7DFD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ind w:left="284" w:hanging="284"/>
                      </w:pPr>
                      <w:r w:rsidRPr="003B3258">
                        <w:t xml:space="preserve">Eu </w:t>
                      </w:r>
                      <w:r w:rsidRPr="003B3258">
                        <w:rPr>
                          <w:u w:val="single"/>
                        </w:rPr>
                        <w:t>bebia</w:t>
                      </w:r>
                      <w:r w:rsidRPr="003B3258">
                        <w:t xml:space="preserve"> café pela manhã </w:t>
                      </w:r>
                      <w:r w:rsidR="003D600A" w:rsidRPr="003B3258">
                        <w:t>até os 20 anos. (O falante descreve um fato que certamente ocorreu até um determinado momento da vida dele</w:t>
                      </w:r>
                      <w:r w:rsidR="002D7DFD" w:rsidRPr="003B3258">
                        <w:t xml:space="preserve"> e depois cessou</w:t>
                      </w:r>
                      <w:r w:rsidR="003D600A" w:rsidRPr="003B3258">
                        <w:t>.</w:t>
                      </w:r>
                      <w:proofErr w:type="gramStart"/>
                      <w:r w:rsidR="003D600A" w:rsidRPr="003B3258">
                        <w:t>)</w:t>
                      </w:r>
                      <w:proofErr w:type="gramEnd"/>
                    </w:p>
                    <w:p w:rsidR="003D600A" w:rsidRPr="003B3258" w:rsidRDefault="003D600A" w:rsidP="002D7DFD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ind w:left="284" w:hanging="284"/>
                      </w:pPr>
                      <w:r w:rsidRPr="003B3258">
                        <w:t xml:space="preserve">Eu </w:t>
                      </w:r>
                      <w:r w:rsidRPr="003B3258">
                        <w:rPr>
                          <w:u w:val="single"/>
                        </w:rPr>
                        <w:t>beberei</w:t>
                      </w:r>
                      <w:r w:rsidRPr="003B3258">
                        <w:t xml:space="preserve"> café pela manhã até morrer. (O falante descreve um fato que certamente ocorrerá até o momento estabelecido.</w:t>
                      </w:r>
                      <w:proofErr w:type="gramStart"/>
                      <w:r w:rsidRPr="003B3258">
                        <w:t>)</w:t>
                      </w:r>
                      <w:proofErr w:type="gramEnd"/>
                    </w:p>
                    <w:p w:rsidR="003D600A" w:rsidRPr="003B3258" w:rsidRDefault="003D600A" w:rsidP="002D7DFD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ind w:left="284" w:hanging="284"/>
                      </w:pPr>
                      <w:r w:rsidRPr="003B3258">
                        <w:t xml:space="preserve">Eu </w:t>
                      </w:r>
                      <w:r w:rsidRPr="003B3258">
                        <w:rPr>
                          <w:u w:val="single"/>
                        </w:rPr>
                        <w:t>beberia</w:t>
                      </w:r>
                      <w:r w:rsidRPr="003B3258">
                        <w:t xml:space="preserve"> café esta manhã se você tivesse feito. (O falante descreve um fato </w:t>
                      </w:r>
                      <w:r w:rsidR="006C1E71" w:rsidRPr="003B3258">
                        <w:t>que</w:t>
                      </w:r>
                      <w:r w:rsidRPr="003B3258">
                        <w:t xml:space="preserve"> certamente ocorreria se as circunstâncias permitissem.</w:t>
                      </w:r>
                      <w:proofErr w:type="gramStart"/>
                      <w:r w:rsidRPr="003B3258">
                        <w:t>)</w:t>
                      </w:r>
                      <w:proofErr w:type="gramEnd"/>
                    </w:p>
                    <w:p w:rsidR="006C1E71" w:rsidRPr="003B3258" w:rsidRDefault="006C1E71" w:rsidP="002D7DFD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ind w:left="284" w:hanging="284"/>
                      </w:pPr>
                      <w:r w:rsidRPr="003B3258">
                        <w:t xml:space="preserve">Eu já </w:t>
                      </w:r>
                      <w:r w:rsidRPr="003B3258">
                        <w:rPr>
                          <w:u w:val="single"/>
                        </w:rPr>
                        <w:t>bebera</w:t>
                      </w:r>
                      <w:r w:rsidRPr="003B3258">
                        <w:t xml:space="preserve"> o café quando você chegou. (O falante descreve um fato que certamente </w:t>
                      </w:r>
                      <w:r w:rsidR="002D7DFD" w:rsidRPr="003B3258">
                        <w:t>ocorreu no passado antes de algo acontecer também no passado</w:t>
                      </w:r>
                      <w:r w:rsidRPr="003B3258">
                        <w:t>.</w:t>
                      </w:r>
                      <w:proofErr w:type="gramStart"/>
                      <w:r w:rsidRPr="003B3258">
                        <w:t>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3D600A" w:rsidRDefault="003D600A" w:rsidP="00003270"/>
    <w:p w:rsidR="003D600A" w:rsidRDefault="003D600A" w:rsidP="00003270"/>
    <w:p w:rsidR="003D600A" w:rsidRDefault="003D600A" w:rsidP="00003270"/>
    <w:p w:rsidR="003D600A" w:rsidRDefault="003D600A" w:rsidP="00003270"/>
    <w:p w:rsidR="003D600A" w:rsidRDefault="003D600A" w:rsidP="00003270"/>
    <w:p w:rsidR="003D600A" w:rsidRDefault="003D600A" w:rsidP="00003270"/>
    <w:p w:rsidR="003D600A" w:rsidRDefault="003D600A" w:rsidP="00003270"/>
    <w:p w:rsidR="003D600A" w:rsidRDefault="003D600A" w:rsidP="00003270"/>
    <w:p w:rsidR="006C1E71" w:rsidRDefault="006C1E71" w:rsidP="00003270"/>
    <w:p w:rsidR="008363F6" w:rsidRDefault="002D7DFD" w:rsidP="00003270">
      <w:r>
        <w:lastRenderedPageBreak/>
        <w:t xml:space="preserve">Já o </w:t>
      </w:r>
      <w:r w:rsidR="003D600A" w:rsidRPr="002D7DFD">
        <w:rPr>
          <w:color w:val="548DD4" w:themeColor="text2" w:themeTint="99"/>
        </w:rPr>
        <w:t xml:space="preserve">subjuntivo </w:t>
      </w:r>
      <w:r w:rsidR="003D600A">
        <w:t xml:space="preserve">exprime </w:t>
      </w:r>
      <w:r w:rsidR="006C1E71">
        <w:t>dúvida ou suposição por parte do falante. Observe os exemplos:</w:t>
      </w:r>
    </w:p>
    <w:p w:rsidR="006C1E71" w:rsidRDefault="006C1E71" w:rsidP="00003270">
      <w:r w:rsidRPr="00F2680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F2E514" wp14:editId="004AD7D5">
                <wp:simplePos x="0" y="0"/>
                <wp:positionH relativeFrom="column">
                  <wp:posOffset>282227</wp:posOffset>
                </wp:positionH>
                <wp:positionV relativeFrom="paragraph">
                  <wp:posOffset>33307</wp:posOffset>
                </wp:positionV>
                <wp:extent cx="5032375" cy="1368651"/>
                <wp:effectExtent l="0" t="0" r="15875" b="22225"/>
                <wp:wrapNone/>
                <wp:docPr id="2" name="Retângulo de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2375" cy="1368651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  <a:alpha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03288" w:rsidRDefault="006C1E71" w:rsidP="00103288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ind w:left="284" w:hanging="284"/>
                            </w:pPr>
                            <w:r w:rsidRPr="003B3258">
                              <w:t xml:space="preserve">Espero que ele </w:t>
                            </w:r>
                            <w:r w:rsidRPr="00103288">
                              <w:rPr>
                                <w:u w:val="single"/>
                              </w:rPr>
                              <w:t>beba</w:t>
                            </w:r>
                            <w:r w:rsidRPr="003B3258">
                              <w:t xml:space="preserve"> café todo dia pela manhã. (O falante não sabe ao certo se o fato vai ocorrer.</w:t>
                            </w:r>
                            <w:proofErr w:type="gramStart"/>
                            <w:r w:rsidRPr="003B3258">
                              <w:t>)</w:t>
                            </w:r>
                            <w:proofErr w:type="gramEnd"/>
                          </w:p>
                          <w:p w:rsidR="00103288" w:rsidRDefault="009B33A1" w:rsidP="00103288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ind w:left="284" w:hanging="284"/>
                            </w:pPr>
                            <w:r w:rsidRPr="003B3258">
                              <w:t xml:space="preserve">Se eu </w:t>
                            </w:r>
                            <w:r w:rsidRPr="00103288">
                              <w:rPr>
                                <w:u w:val="single"/>
                              </w:rPr>
                              <w:t>bebesse</w:t>
                            </w:r>
                            <w:r w:rsidRPr="003B3258">
                              <w:t xml:space="preserve"> o café pela manhã, ficaria mais feliz</w:t>
                            </w:r>
                            <w:r w:rsidR="006C1E71" w:rsidRPr="003B3258">
                              <w:t xml:space="preserve">. (O falante descreve um fato </w:t>
                            </w:r>
                            <w:r w:rsidR="002D7DFD" w:rsidRPr="003B3258">
                              <w:t xml:space="preserve">que </w:t>
                            </w:r>
                            <w:r w:rsidRPr="003B3258">
                              <w:t>poderia ter ocorrido, mas não ocorreu</w:t>
                            </w:r>
                            <w:r w:rsidR="006C1E71" w:rsidRPr="003B3258">
                              <w:t>.</w:t>
                            </w:r>
                            <w:proofErr w:type="gramStart"/>
                            <w:r w:rsidR="006C1E71" w:rsidRPr="003B3258">
                              <w:t>)</w:t>
                            </w:r>
                            <w:proofErr w:type="gramEnd"/>
                          </w:p>
                          <w:p w:rsidR="006C1E71" w:rsidRPr="003B3258" w:rsidRDefault="009B33A1" w:rsidP="00103288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ind w:left="284" w:hanging="284"/>
                            </w:pPr>
                            <w:r w:rsidRPr="003B3258">
                              <w:t>Quando e</w:t>
                            </w:r>
                            <w:r w:rsidR="006C1E71" w:rsidRPr="003B3258">
                              <w:t xml:space="preserve">u </w:t>
                            </w:r>
                            <w:r w:rsidR="006C1E71" w:rsidRPr="00103288">
                              <w:rPr>
                                <w:u w:val="single"/>
                              </w:rPr>
                              <w:t>beb</w:t>
                            </w:r>
                            <w:r w:rsidRPr="00103288">
                              <w:rPr>
                                <w:u w:val="single"/>
                              </w:rPr>
                              <w:t>er</w:t>
                            </w:r>
                            <w:r w:rsidR="006C1E71" w:rsidRPr="003B3258">
                              <w:t xml:space="preserve"> café pela manhã</w:t>
                            </w:r>
                            <w:r w:rsidRPr="003B3258">
                              <w:t>,</w:t>
                            </w:r>
                            <w:r w:rsidR="006C1E71" w:rsidRPr="003B3258">
                              <w:t xml:space="preserve"> </w:t>
                            </w:r>
                            <w:r w:rsidRPr="003B3258">
                              <w:t>você me interna</w:t>
                            </w:r>
                            <w:r w:rsidR="006C1E71" w:rsidRPr="003B3258">
                              <w:t xml:space="preserve">. (O falante descreve um fato </w:t>
                            </w:r>
                            <w:r w:rsidRPr="003B3258">
                              <w:t>improvável de ocorrer</w:t>
                            </w:r>
                            <w:r w:rsidR="002D7DFD" w:rsidRPr="003B3258">
                              <w:t xml:space="preserve"> no futuro</w:t>
                            </w:r>
                            <w:r w:rsidR="006C1E71" w:rsidRPr="003B3258">
                              <w:t>.</w:t>
                            </w:r>
                            <w:proofErr w:type="gramStart"/>
                            <w:r w:rsidR="006C1E71" w:rsidRPr="003B3258">
                              <w:t>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2" o:spid="_x0000_s1029" style="position:absolute;left:0;text-align:left;margin-left:22.2pt;margin-top:2.6pt;width:396.25pt;height:10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" filled="f" strokecolor="#385d8a" strokeweight="2pt">
                <v:stroke opacity="32896f"/>
                <v:textbox>
                  <w:txbxContent>
                    <w:p w:rsidR="00103288" w:rsidRDefault="006C1E71" w:rsidP="00103288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ind w:left="284" w:hanging="284"/>
                      </w:pPr>
                      <w:r w:rsidRPr="003B3258">
                        <w:t xml:space="preserve">Espero que ele </w:t>
                      </w:r>
                      <w:r w:rsidRPr="00103288">
                        <w:rPr>
                          <w:u w:val="single"/>
                        </w:rPr>
                        <w:t>beba</w:t>
                      </w:r>
                      <w:r w:rsidRPr="003B3258">
                        <w:t xml:space="preserve"> café todo dia pela manhã. (O falante não sabe ao certo se o fato vai ocorrer.</w:t>
                      </w:r>
                      <w:proofErr w:type="gramStart"/>
                      <w:r w:rsidRPr="003B3258">
                        <w:t>)</w:t>
                      </w:r>
                      <w:proofErr w:type="gramEnd"/>
                    </w:p>
                    <w:p w:rsidR="00103288" w:rsidRDefault="009B33A1" w:rsidP="00103288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ind w:left="284" w:hanging="284"/>
                      </w:pPr>
                      <w:r w:rsidRPr="003B3258">
                        <w:t xml:space="preserve">Se eu </w:t>
                      </w:r>
                      <w:r w:rsidRPr="00103288">
                        <w:rPr>
                          <w:u w:val="single"/>
                        </w:rPr>
                        <w:t>bebesse</w:t>
                      </w:r>
                      <w:r w:rsidRPr="003B3258">
                        <w:t xml:space="preserve"> o café pela manhã, ficaria mais feliz</w:t>
                      </w:r>
                      <w:r w:rsidR="006C1E71" w:rsidRPr="003B3258">
                        <w:t xml:space="preserve">. (O falante descreve um fato </w:t>
                      </w:r>
                      <w:r w:rsidR="002D7DFD" w:rsidRPr="003B3258">
                        <w:t xml:space="preserve">que </w:t>
                      </w:r>
                      <w:r w:rsidRPr="003B3258">
                        <w:t>poderia ter ocorrido, mas não ocorreu</w:t>
                      </w:r>
                      <w:r w:rsidR="006C1E71" w:rsidRPr="003B3258">
                        <w:t>.</w:t>
                      </w:r>
                      <w:proofErr w:type="gramStart"/>
                      <w:r w:rsidR="006C1E71" w:rsidRPr="003B3258">
                        <w:t>)</w:t>
                      </w:r>
                      <w:proofErr w:type="gramEnd"/>
                    </w:p>
                    <w:p w:rsidR="006C1E71" w:rsidRPr="003B3258" w:rsidRDefault="009B33A1" w:rsidP="00103288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ind w:left="284" w:hanging="284"/>
                      </w:pPr>
                      <w:r w:rsidRPr="003B3258">
                        <w:t>Quando e</w:t>
                      </w:r>
                      <w:r w:rsidR="006C1E71" w:rsidRPr="003B3258">
                        <w:t xml:space="preserve">u </w:t>
                      </w:r>
                      <w:r w:rsidR="006C1E71" w:rsidRPr="00103288">
                        <w:rPr>
                          <w:u w:val="single"/>
                        </w:rPr>
                        <w:t>beb</w:t>
                      </w:r>
                      <w:r w:rsidRPr="00103288">
                        <w:rPr>
                          <w:u w:val="single"/>
                        </w:rPr>
                        <w:t>er</w:t>
                      </w:r>
                      <w:r w:rsidR="006C1E71" w:rsidRPr="003B3258">
                        <w:t xml:space="preserve"> café pela manhã</w:t>
                      </w:r>
                      <w:r w:rsidRPr="003B3258">
                        <w:t>,</w:t>
                      </w:r>
                      <w:r w:rsidR="006C1E71" w:rsidRPr="003B3258">
                        <w:t xml:space="preserve"> </w:t>
                      </w:r>
                      <w:r w:rsidRPr="003B3258">
                        <w:t>você me interna</w:t>
                      </w:r>
                      <w:r w:rsidR="006C1E71" w:rsidRPr="003B3258">
                        <w:t xml:space="preserve">. (O falante descreve um fato </w:t>
                      </w:r>
                      <w:r w:rsidRPr="003B3258">
                        <w:t>improvável de ocorrer</w:t>
                      </w:r>
                      <w:r w:rsidR="002D7DFD" w:rsidRPr="003B3258">
                        <w:t xml:space="preserve"> no futuro</w:t>
                      </w:r>
                      <w:r w:rsidR="006C1E71" w:rsidRPr="003B3258">
                        <w:t>.</w:t>
                      </w:r>
                      <w:proofErr w:type="gramStart"/>
                      <w:r w:rsidR="006C1E71" w:rsidRPr="003B3258">
                        <w:t>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6C1E71" w:rsidRDefault="006C1E71" w:rsidP="00003270"/>
    <w:p w:rsidR="006C1E71" w:rsidRDefault="006C1E71" w:rsidP="00003270"/>
    <w:p w:rsidR="006C1E71" w:rsidRDefault="006C1E71" w:rsidP="00003270"/>
    <w:p w:rsidR="006558A3" w:rsidRDefault="00BB0594" w:rsidP="00003270">
      <w:r>
        <w:t xml:space="preserve"> </w:t>
      </w:r>
      <w:r w:rsidR="006558A3">
        <w:t xml:space="preserve"> </w:t>
      </w:r>
    </w:p>
    <w:p w:rsidR="00875CA8" w:rsidRDefault="00875CA8" w:rsidP="00003270"/>
    <w:p w:rsidR="009B33A1" w:rsidRDefault="009B33A1" w:rsidP="009B33A1">
      <w:r>
        <w:t>Em geral, o verbo no subjuntivo está presente em orações subordin</w:t>
      </w:r>
      <w:r w:rsidR="00755CBB">
        <w:t>a</w:t>
      </w:r>
      <w:r>
        <w:t>das:</w:t>
      </w:r>
    </w:p>
    <w:p w:rsidR="009B33A1" w:rsidRDefault="009B33A1" w:rsidP="00103288">
      <w:pPr>
        <w:pStyle w:val="PargrafodaLista"/>
        <w:numPr>
          <w:ilvl w:val="0"/>
          <w:numId w:val="7"/>
        </w:numPr>
      </w:pPr>
      <w:proofErr w:type="gramStart"/>
      <w:r>
        <w:t>que</w:t>
      </w:r>
      <w:proofErr w:type="gramEnd"/>
      <w:r>
        <w:t xml:space="preserve"> ele beba café todo dia pela manhã – oração subordinada substantiva objetiva direta;</w:t>
      </w:r>
    </w:p>
    <w:p w:rsidR="009B33A1" w:rsidRDefault="009B33A1" w:rsidP="003B3258">
      <w:pPr>
        <w:pStyle w:val="PargrafodaLista"/>
        <w:numPr>
          <w:ilvl w:val="0"/>
          <w:numId w:val="7"/>
        </w:numPr>
      </w:pPr>
      <w:r>
        <w:t xml:space="preserve">Se </w:t>
      </w:r>
      <w:r w:rsidR="002D7DFD">
        <w:t>eu</w:t>
      </w:r>
      <w:r>
        <w:t xml:space="preserve"> bebesse o café pela manhã – oração subordinada adverbial condicional;</w:t>
      </w:r>
    </w:p>
    <w:p w:rsidR="009B33A1" w:rsidRDefault="009B33A1" w:rsidP="003B3258">
      <w:pPr>
        <w:pStyle w:val="PargrafodaLista"/>
        <w:numPr>
          <w:ilvl w:val="0"/>
          <w:numId w:val="7"/>
        </w:numPr>
      </w:pPr>
      <w:r>
        <w:t xml:space="preserve">Quando eu beber café pela manhã – oração subordinada adverbial temporal.  </w:t>
      </w:r>
    </w:p>
    <w:p w:rsidR="009B33A1" w:rsidRDefault="009B33A1" w:rsidP="00003270"/>
    <w:p w:rsidR="00FA0F3A" w:rsidRDefault="009B33A1" w:rsidP="00003270">
      <w:r>
        <w:t>Conseguiu perceber a diferença entre os dois modos? Trata-se de uma diferença semântica</w:t>
      </w:r>
      <w:r w:rsidR="00626E2A">
        <w:t xml:space="preserve">, de sentido. </w:t>
      </w:r>
      <w:commentRangeStart w:id="2"/>
      <w:r w:rsidR="00FA0F3A">
        <w:t xml:space="preserve">Celso Cunha </w:t>
      </w:r>
      <w:commentRangeEnd w:id="2"/>
      <w:r w:rsidR="00814037">
        <w:rPr>
          <w:rStyle w:val="Refdecomentrio"/>
        </w:rPr>
        <w:commentReference w:id="2"/>
      </w:r>
      <w:r w:rsidR="00FA0F3A">
        <w:t>(p. 480) afirma que</w:t>
      </w:r>
      <w:r w:rsidR="00973671">
        <w:t>,</w:t>
      </w:r>
    </w:p>
    <w:p w:rsidR="000167AA" w:rsidRDefault="00FA0F3A" w:rsidP="00003270">
      <w:r>
        <w:t xml:space="preserve"> </w:t>
      </w:r>
    </w:p>
    <w:p w:rsidR="00FA0F3A" w:rsidRDefault="00FA0F3A" w:rsidP="00FA0F3A">
      <w:pPr>
        <w:pStyle w:val="Citaocommarcao"/>
      </w:pPr>
      <w:r>
        <w:t xml:space="preserve">Como o próprio nome indica, o subjuntivo (do latim </w:t>
      </w:r>
      <w:proofErr w:type="spellStart"/>
      <w:r w:rsidRPr="00FA0F3A">
        <w:rPr>
          <w:i/>
        </w:rPr>
        <w:t>subjunctivus</w:t>
      </w:r>
      <w:proofErr w:type="spellEnd"/>
      <w:r>
        <w:t xml:space="preserve"> “que serve para ligar, para subordinar”) denota que uma ação, ainda não realizada</w:t>
      </w:r>
      <w:r w:rsidR="00973671">
        <w:t>,</w:t>
      </w:r>
      <w:r>
        <w:t xml:space="preserve"> é concebida como dependente de outra, expressa ou subentendida. Daí o seu emprego normal na oração subordinada. Quando usado em orações absolutas ou orações principais, envolve sempre a ação verbal de um matiz afetivo que acentua fortemente a expressão da vontade do indivíduo que fala.</w:t>
      </w:r>
    </w:p>
    <w:p w:rsidR="000167AA" w:rsidRDefault="000167AA" w:rsidP="00003270"/>
    <w:p w:rsidR="000167AA" w:rsidRDefault="002D7DFD" w:rsidP="00003270">
      <w:r>
        <w:t>Além do indicativo e do subjuntivo</w:t>
      </w:r>
      <w:r w:rsidR="00973671">
        <w:t>, há</w:t>
      </w:r>
      <w:r>
        <w:t xml:space="preserve"> ainda</w:t>
      </w:r>
      <w:r w:rsidR="00973671">
        <w:t xml:space="preserve"> o modo </w:t>
      </w:r>
      <w:r w:rsidR="00973671" w:rsidRPr="002D7DFD">
        <w:rPr>
          <w:color w:val="548DD4" w:themeColor="text2" w:themeTint="99"/>
        </w:rPr>
        <w:t>imperativo</w:t>
      </w:r>
      <w:r>
        <w:t xml:space="preserve">. Este, como o próprio nome já indica, denota ordem. Veja: </w:t>
      </w:r>
    </w:p>
    <w:p w:rsidR="003B3258" w:rsidRDefault="003B3258" w:rsidP="00003270">
      <w:r w:rsidRPr="00F2680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ED23DA" wp14:editId="0285585C">
                <wp:simplePos x="0" y="0"/>
                <wp:positionH relativeFrom="column">
                  <wp:posOffset>127776</wp:posOffset>
                </wp:positionH>
                <wp:positionV relativeFrom="paragraph">
                  <wp:posOffset>66746</wp:posOffset>
                </wp:positionV>
                <wp:extent cx="5032375" cy="965200"/>
                <wp:effectExtent l="0" t="0" r="15875" b="25400"/>
                <wp:wrapNone/>
                <wp:docPr id="3" name="Retângulo de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2375" cy="9652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  <a:alpha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B3258" w:rsidRDefault="007F1473" w:rsidP="003B3258">
                            <w:pPr>
                              <w:spacing w:line="240" w:lineRule="auto"/>
                              <w:ind w:left="425" w:hanging="425"/>
                            </w:pPr>
                            <w:r>
                              <w:t>1</w:t>
                            </w:r>
                            <w:r w:rsidR="003B3258">
                              <w:t xml:space="preserve">. </w:t>
                            </w:r>
                            <w:r w:rsidR="003B3258" w:rsidRPr="003B3258">
                              <w:rPr>
                                <w:u w:val="single"/>
                              </w:rPr>
                              <w:t>Beba</w:t>
                            </w:r>
                            <w:r w:rsidR="003B3258">
                              <w:t xml:space="preserve"> o café enquanto ele está quente. (O falante ordena que o receptor da mensagem beba.</w:t>
                            </w:r>
                            <w:proofErr w:type="gramStart"/>
                            <w:r w:rsidR="003B3258">
                              <w:t>)</w:t>
                            </w:r>
                            <w:proofErr w:type="gramEnd"/>
                          </w:p>
                          <w:p w:rsidR="003B3258" w:rsidRDefault="007F1473" w:rsidP="003B3258">
                            <w:pPr>
                              <w:spacing w:line="240" w:lineRule="auto"/>
                              <w:ind w:left="425" w:hanging="425"/>
                            </w:pPr>
                            <w:r>
                              <w:t>2</w:t>
                            </w:r>
                            <w:r w:rsidR="003B3258">
                              <w:t xml:space="preserve">. </w:t>
                            </w:r>
                            <w:r w:rsidR="003B3258" w:rsidRPr="003B3258">
                              <w:rPr>
                                <w:u w:val="single"/>
                              </w:rPr>
                              <w:t>Estudem</w:t>
                            </w:r>
                            <w:r w:rsidR="003B3258">
                              <w:t xml:space="preserve"> bastante que uma hora vocês compreendem. (O falante ordena que os receptores da mensagem estudem.</w:t>
                            </w:r>
                            <w:proofErr w:type="gramStart"/>
                            <w:r w:rsidR="003B3258">
                              <w:t>)</w:t>
                            </w:r>
                            <w:proofErr w:type="gramEnd"/>
                          </w:p>
                          <w:p w:rsidR="003B3258" w:rsidRDefault="003B3258" w:rsidP="003B3258">
                            <w:pPr>
                              <w:spacing w:line="240" w:lineRule="auto"/>
                              <w:ind w:left="425" w:hanging="425"/>
                            </w:pPr>
                          </w:p>
                          <w:p w:rsidR="003B3258" w:rsidRPr="003B3258" w:rsidRDefault="003B3258" w:rsidP="003B32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3" o:spid="_x0000_s1030" style="position:absolute;left:0;text-align:left;margin-left:10.05pt;margin-top:5.25pt;width:396.25pt;height:7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" filled="f" strokecolor="#385d8a" strokeweight="2pt">
                <v:stroke opacity="32896f"/>
                <v:textbox>
                  <w:txbxContent>
                    <w:p w:rsidR="003B3258" w:rsidRDefault="007F1473" w:rsidP="003B3258">
                      <w:pPr>
                        <w:spacing w:line="240" w:lineRule="auto"/>
                        <w:ind w:left="425" w:hanging="425"/>
                      </w:pPr>
                      <w:r>
                        <w:t>1</w:t>
                      </w:r>
                      <w:r w:rsidR="003B3258">
                        <w:t xml:space="preserve">. </w:t>
                      </w:r>
                      <w:r w:rsidR="003B3258" w:rsidRPr="003B3258">
                        <w:rPr>
                          <w:u w:val="single"/>
                        </w:rPr>
                        <w:t>Beba</w:t>
                      </w:r>
                      <w:r w:rsidR="003B3258">
                        <w:t xml:space="preserve"> o café enquanto ele está quente. (O falante ordena que o receptor da mensagem beba.</w:t>
                      </w:r>
                      <w:proofErr w:type="gramStart"/>
                      <w:r w:rsidR="003B3258">
                        <w:t>)</w:t>
                      </w:r>
                      <w:proofErr w:type="gramEnd"/>
                    </w:p>
                    <w:p w:rsidR="003B3258" w:rsidRDefault="007F1473" w:rsidP="003B3258">
                      <w:pPr>
                        <w:spacing w:line="240" w:lineRule="auto"/>
                        <w:ind w:left="425" w:hanging="425"/>
                      </w:pPr>
                      <w:r>
                        <w:t>2</w:t>
                      </w:r>
                      <w:r w:rsidR="003B3258">
                        <w:t xml:space="preserve">. </w:t>
                      </w:r>
                      <w:r w:rsidR="003B3258" w:rsidRPr="003B3258">
                        <w:rPr>
                          <w:u w:val="single"/>
                        </w:rPr>
                        <w:t>Estudem</w:t>
                      </w:r>
                      <w:r w:rsidR="003B3258">
                        <w:t xml:space="preserve"> bastante que uma hora vocês compreendem. (O falante ordena que os receptores da mensagem estudem.</w:t>
                      </w:r>
                      <w:proofErr w:type="gramStart"/>
                      <w:r w:rsidR="003B3258">
                        <w:t>)</w:t>
                      </w:r>
                      <w:proofErr w:type="gramEnd"/>
                    </w:p>
                    <w:p w:rsidR="003B3258" w:rsidRDefault="003B3258" w:rsidP="003B3258">
                      <w:pPr>
                        <w:spacing w:line="240" w:lineRule="auto"/>
                        <w:ind w:left="425" w:hanging="425"/>
                      </w:pPr>
                    </w:p>
                    <w:p w:rsidR="003B3258" w:rsidRPr="003B3258" w:rsidRDefault="003B3258" w:rsidP="003B3258"/>
                  </w:txbxContent>
                </v:textbox>
              </v:roundrect>
            </w:pict>
          </mc:Fallback>
        </mc:AlternateContent>
      </w:r>
    </w:p>
    <w:p w:rsidR="003B3258" w:rsidRDefault="003B3258" w:rsidP="00003270"/>
    <w:p w:rsidR="003B3258" w:rsidRDefault="003B3258" w:rsidP="00003270"/>
    <w:p w:rsidR="003B3258" w:rsidRDefault="003B3258" w:rsidP="00003270"/>
    <w:p w:rsidR="003B3258" w:rsidRDefault="003B3258" w:rsidP="00003270"/>
    <w:p w:rsidR="003B3258" w:rsidRDefault="003B3258" w:rsidP="00003270">
      <w:commentRangeStart w:id="3"/>
      <w:r>
        <w:t xml:space="preserve">Enfim, o modo do verbo vai indicar a relação do falante com o fato </w:t>
      </w:r>
      <w:r w:rsidR="000D606D">
        <w:t>narrado: certeza, dúvida, ordem.</w:t>
      </w:r>
      <w:r>
        <w:t xml:space="preserve"> </w:t>
      </w:r>
      <w:commentRangeEnd w:id="3"/>
      <w:r w:rsidR="001F15ED">
        <w:rPr>
          <w:rStyle w:val="Refdecomentrio"/>
        </w:rPr>
        <w:commentReference w:id="3"/>
      </w:r>
    </w:p>
    <w:p w:rsidR="003B3258" w:rsidRDefault="003B3258" w:rsidP="000D606D">
      <w:pPr>
        <w:pStyle w:val="Ttulo3"/>
        <w:ind w:firstLine="0"/>
      </w:pPr>
      <w:r>
        <w:t>5.1.2 Tempos verbais</w:t>
      </w:r>
    </w:p>
    <w:p w:rsidR="00A7227A" w:rsidRDefault="000D606D" w:rsidP="00003270">
      <w:r>
        <w:t>O</w:t>
      </w:r>
      <w:r w:rsidR="003B3258">
        <w:t xml:space="preserve"> tempo </w:t>
      </w:r>
      <w:r>
        <w:t xml:space="preserve">verbal </w:t>
      </w:r>
      <w:r w:rsidR="003B3258">
        <w:t>indica o momento em que o fato ocorre. Por isso, basicamente, temos três tempos verbais: presente</w:t>
      </w:r>
      <w:r>
        <w:t>, passado (pretérito perfeito, imperfeito e mais</w:t>
      </w:r>
      <w:r w:rsidR="00755CBB">
        <w:t>-</w:t>
      </w:r>
      <w:r>
        <w:t>que</w:t>
      </w:r>
      <w:r w:rsidR="00755CBB">
        <w:t>-</w:t>
      </w:r>
      <w:r>
        <w:t xml:space="preserve">perfeito) e futuro (do presente e do pretérito). </w:t>
      </w:r>
      <w:r w:rsidR="005F3659">
        <w:t xml:space="preserve">Quando o tempo é marcado por um único </w:t>
      </w:r>
      <w:r w:rsidR="005F3659">
        <w:lastRenderedPageBreak/>
        <w:t>verbo, ele é chamado simples; quando apresenta o verbo ter ou o haver seguido de outro verbo</w:t>
      </w:r>
      <w:r w:rsidR="00A7227A">
        <w:t xml:space="preserve"> – chamado verbo principal –, ele é composto. </w:t>
      </w:r>
    </w:p>
    <w:p w:rsidR="003A5048" w:rsidRDefault="003A5048" w:rsidP="00003270">
      <w:r>
        <w:t xml:space="preserve">Cada modo verbal terá um ou mais tempos verbais, como no </w:t>
      </w:r>
      <w:r w:rsidR="00443969">
        <w:t>esquema</w:t>
      </w:r>
      <w:r>
        <w:t xml:space="preserve"> a seguir:</w:t>
      </w:r>
    </w:p>
    <w:p w:rsidR="000D606D" w:rsidRDefault="003A5048" w:rsidP="00494B9D">
      <w:pPr>
        <w:ind w:firstLine="0"/>
      </w:pPr>
      <w:r>
        <w:t xml:space="preserve"> </w:t>
      </w:r>
      <w:r w:rsidR="00494B9D">
        <w:rPr>
          <w:noProof/>
          <w:lang w:eastAsia="pt-BR"/>
        </w:rPr>
        <w:drawing>
          <wp:inline distT="0" distB="0" distL="0" distR="0" wp14:anchorId="74CC19D3" wp14:editId="5507BB7F">
            <wp:extent cx="5373511" cy="3290712"/>
            <wp:effectExtent l="0" t="0" r="36830" b="62230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0D606D" w:rsidRDefault="000D606D" w:rsidP="00F025BF">
      <w:pPr>
        <w:ind w:firstLine="0"/>
      </w:pPr>
    </w:p>
    <w:p w:rsidR="00443969" w:rsidRDefault="00494B9D" w:rsidP="00494B9D">
      <w:pPr>
        <w:ind w:firstLine="0"/>
      </w:pPr>
      <w:r>
        <w:rPr>
          <w:noProof/>
          <w:lang w:eastAsia="pt-BR"/>
        </w:rPr>
        <w:drawing>
          <wp:inline distT="0" distB="0" distL="0" distR="0" wp14:anchorId="14CA3DC7" wp14:editId="2DB0C639">
            <wp:extent cx="5520267" cy="2438400"/>
            <wp:effectExtent l="0" t="0" r="61595" b="38100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443969" w:rsidRDefault="00F53543" w:rsidP="00F53543">
      <w:pPr>
        <w:ind w:firstLine="0"/>
      </w:pPr>
      <w:r>
        <w:rPr>
          <w:noProof/>
          <w:lang w:eastAsia="pt-BR"/>
        </w:rPr>
        <w:drawing>
          <wp:inline distT="0" distB="0" distL="0" distR="0" wp14:anchorId="20E5F7DA" wp14:editId="316230AD">
            <wp:extent cx="5565422" cy="1320800"/>
            <wp:effectExtent l="0" t="0" r="0" b="0"/>
            <wp:docPr id="8" name="Diagra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A7227A" w:rsidRDefault="00A7227A" w:rsidP="00003270">
      <w:r>
        <w:lastRenderedPageBreak/>
        <w:t>É a terminação do verbo que determina em que tempo e modo ele está</w:t>
      </w:r>
      <w:r w:rsidR="005512EF">
        <w:t>, além da pessoa (1ª pessoa do singular, 2ª pessoa do plural...)</w:t>
      </w:r>
      <w:r>
        <w:t>. Por exemplo: verbos terminados em AR</w:t>
      </w:r>
      <w:r w:rsidR="00FA3296">
        <w:t>,</w:t>
      </w:r>
      <w:r>
        <w:t xml:space="preserve"> no futuro do </w:t>
      </w:r>
      <w:r w:rsidR="00FA3296">
        <w:t xml:space="preserve">presente do </w:t>
      </w:r>
      <w:r>
        <w:t>indicativo</w:t>
      </w:r>
      <w:r w:rsidR="00FA3296">
        <w:t>,</w:t>
      </w:r>
      <w:r>
        <w:t xml:space="preserve"> vão terminar em REI/RÁS/RÁ/REMOS/REIS/RÃO</w:t>
      </w:r>
      <w:r w:rsidR="005512EF">
        <w:t>, de acordo com a pessoa verbal</w:t>
      </w:r>
      <w:r>
        <w:t>. Veja na tabela abaixo:</w:t>
      </w:r>
    </w:p>
    <w:p w:rsidR="00FA3296" w:rsidRDefault="00FA3296" w:rsidP="00FA3296">
      <w:pPr>
        <w:jc w:val="center"/>
      </w:pPr>
    </w:p>
    <w:tbl>
      <w:tblPr>
        <w:tblStyle w:val="ListaMdia2-nfase1"/>
        <w:tblW w:w="0" w:type="auto"/>
        <w:jc w:val="center"/>
        <w:tblLook w:val="04A0" w:firstRow="1" w:lastRow="0" w:firstColumn="1" w:lastColumn="0" w:noHBand="0" w:noVBand="1"/>
      </w:tblPr>
      <w:tblGrid>
        <w:gridCol w:w="809"/>
        <w:gridCol w:w="901"/>
        <w:gridCol w:w="949"/>
        <w:gridCol w:w="1641"/>
        <w:gridCol w:w="1716"/>
      </w:tblGrid>
      <w:tr w:rsidR="005512EF" w:rsidRPr="00FA3296" w:rsidTr="00551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9" w:type="dxa"/>
          </w:tcPr>
          <w:p w:rsidR="005512EF" w:rsidRPr="005512EF" w:rsidRDefault="005512EF" w:rsidP="005512EF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5512EF">
              <w:rPr>
                <w:sz w:val="18"/>
                <w:szCs w:val="18"/>
              </w:rPr>
              <w:t>Verbo</w:t>
            </w:r>
          </w:p>
        </w:tc>
        <w:tc>
          <w:tcPr>
            <w:tcW w:w="901" w:type="dxa"/>
          </w:tcPr>
          <w:p w:rsidR="005512EF" w:rsidRPr="005512EF" w:rsidRDefault="005512EF" w:rsidP="005512EF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512EF">
              <w:rPr>
                <w:sz w:val="18"/>
                <w:szCs w:val="18"/>
              </w:rPr>
              <w:t>Pessoa</w:t>
            </w:r>
          </w:p>
        </w:tc>
        <w:tc>
          <w:tcPr>
            <w:tcW w:w="949" w:type="dxa"/>
          </w:tcPr>
          <w:p w:rsidR="005512EF" w:rsidRPr="005512EF" w:rsidRDefault="005512EF" w:rsidP="005512EF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41" w:type="dxa"/>
          </w:tcPr>
          <w:p w:rsidR="005512EF" w:rsidRPr="005512EF" w:rsidRDefault="005512EF" w:rsidP="005512EF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512EF">
              <w:rPr>
                <w:sz w:val="18"/>
                <w:szCs w:val="18"/>
              </w:rPr>
              <w:t>Futuro do presente do indicativo</w:t>
            </w:r>
          </w:p>
        </w:tc>
        <w:tc>
          <w:tcPr>
            <w:tcW w:w="1716" w:type="dxa"/>
          </w:tcPr>
          <w:p w:rsidR="005512EF" w:rsidRPr="005512EF" w:rsidRDefault="005512EF" w:rsidP="005512EF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512EF">
              <w:rPr>
                <w:sz w:val="18"/>
                <w:szCs w:val="18"/>
              </w:rPr>
              <w:t>Futuro do pretérito do indicativo</w:t>
            </w:r>
          </w:p>
        </w:tc>
      </w:tr>
      <w:tr w:rsidR="005512EF" w:rsidRPr="00FA3296" w:rsidTr="00551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:rsidR="005512EF" w:rsidRPr="00FA3296" w:rsidRDefault="005512EF" w:rsidP="00003270">
            <w:pPr>
              <w:ind w:firstLine="0"/>
              <w:rPr>
                <w:sz w:val="20"/>
                <w:szCs w:val="20"/>
              </w:rPr>
            </w:pPr>
            <w:r w:rsidRPr="00FA3296">
              <w:rPr>
                <w:sz w:val="20"/>
                <w:szCs w:val="20"/>
              </w:rPr>
              <w:t>Cantar</w:t>
            </w:r>
          </w:p>
        </w:tc>
        <w:tc>
          <w:tcPr>
            <w:tcW w:w="901" w:type="dxa"/>
          </w:tcPr>
          <w:p w:rsidR="005512EF" w:rsidRPr="005512EF" w:rsidRDefault="005512EF" w:rsidP="0000327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512EF">
              <w:rPr>
                <w:sz w:val="20"/>
                <w:szCs w:val="20"/>
              </w:rPr>
              <w:t>EU</w:t>
            </w:r>
          </w:p>
        </w:tc>
        <w:tc>
          <w:tcPr>
            <w:tcW w:w="949" w:type="dxa"/>
          </w:tcPr>
          <w:p w:rsidR="005512EF" w:rsidRPr="005512EF" w:rsidRDefault="005512EF" w:rsidP="0000327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512EF">
              <w:rPr>
                <w:sz w:val="20"/>
                <w:szCs w:val="20"/>
              </w:rPr>
              <w:t>Canta</w:t>
            </w:r>
          </w:p>
        </w:tc>
        <w:tc>
          <w:tcPr>
            <w:tcW w:w="1641" w:type="dxa"/>
          </w:tcPr>
          <w:p w:rsidR="005512EF" w:rsidRPr="005512EF" w:rsidRDefault="005512EF" w:rsidP="0000327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512EF">
              <w:rPr>
                <w:sz w:val="20"/>
                <w:szCs w:val="20"/>
              </w:rPr>
              <w:t>REI</w:t>
            </w:r>
          </w:p>
        </w:tc>
        <w:tc>
          <w:tcPr>
            <w:tcW w:w="1716" w:type="dxa"/>
          </w:tcPr>
          <w:p w:rsidR="005512EF" w:rsidRPr="005512EF" w:rsidRDefault="005512EF" w:rsidP="0000327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512EF">
              <w:rPr>
                <w:sz w:val="20"/>
                <w:szCs w:val="20"/>
              </w:rPr>
              <w:t>RIA</w:t>
            </w:r>
          </w:p>
        </w:tc>
      </w:tr>
      <w:tr w:rsidR="005512EF" w:rsidRPr="00FA3296" w:rsidTr="005512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:rsidR="005512EF" w:rsidRPr="00FA3296" w:rsidRDefault="005512EF" w:rsidP="00003270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5512EF" w:rsidRPr="005512EF" w:rsidRDefault="005512EF" w:rsidP="000032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512EF">
              <w:rPr>
                <w:sz w:val="20"/>
                <w:szCs w:val="20"/>
              </w:rPr>
              <w:t>TU</w:t>
            </w:r>
          </w:p>
        </w:tc>
        <w:tc>
          <w:tcPr>
            <w:tcW w:w="949" w:type="dxa"/>
          </w:tcPr>
          <w:p w:rsidR="005512EF" w:rsidRPr="005512EF" w:rsidRDefault="005512EF" w:rsidP="000032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512EF">
              <w:rPr>
                <w:sz w:val="20"/>
                <w:szCs w:val="20"/>
              </w:rPr>
              <w:t>Canta</w:t>
            </w:r>
          </w:p>
        </w:tc>
        <w:tc>
          <w:tcPr>
            <w:tcW w:w="1641" w:type="dxa"/>
          </w:tcPr>
          <w:p w:rsidR="005512EF" w:rsidRPr="005512EF" w:rsidRDefault="005512EF" w:rsidP="000032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512EF">
              <w:rPr>
                <w:sz w:val="20"/>
                <w:szCs w:val="20"/>
              </w:rPr>
              <w:t>RÁS</w:t>
            </w:r>
          </w:p>
        </w:tc>
        <w:tc>
          <w:tcPr>
            <w:tcW w:w="1716" w:type="dxa"/>
          </w:tcPr>
          <w:p w:rsidR="005512EF" w:rsidRPr="005512EF" w:rsidRDefault="005512EF" w:rsidP="000032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512EF">
              <w:rPr>
                <w:sz w:val="20"/>
                <w:szCs w:val="20"/>
              </w:rPr>
              <w:t>RIAS</w:t>
            </w:r>
          </w:p>
        </w:tc>
      </w:tr>
      <w:tr w:rsidR="005512EF" w:rsidRPr="00FA3296" w:rsidTr="00551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:rsidR="005512EF" w:rsidRPr="00FA3296" w:rsidRDefault="005512EF" w:rsidP="00003270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5512EF" w:rsidRPr="005512EF" w:rsidRDefault="005512EF" w:rsidP="0000327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512EF">
              <w:rPr>
                <w:sz w:val="20"/>
                <w:szCs w:val="20"/>
              </w:rPr>
              <w:t>ELE</w:t>
            </w:r>
          </w:p>
        </w:tc>
        <w:tc>
          <w:tcPr>
            <w:tcW w:w="949" w:type="dxa"/>
          </w:tcPr>
          <w:p w:rsidR="005512EF" w:rsidRPr="005512EF" w:rsidRDefault="005512EF" w:rsidP="0000327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512EF">
              <w:rPr>
                <w:sz w:val="20"/>
                <w:szCs w:val="20"/>
              </w:rPr>
              <w:t>Canta</w:t>
            </w:r>
          </w:p>
        </w:tc>
        <w:tc>
          <w:tcPr>
            <w:tcW w:w="1641" w:type="dxa"/>
          </w:tcPr>
          <w:p w:rsidR="005512EF" w:rsidRPr="005512EF" w:rsidRDefault="005512EF" w:rsidP="0000327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512EF">
              <w:rPr>
                <w:sz w:val="20"/>
                <w:szCs w:val="20"/>
              </w:rPr>
              <w:t>RÁ</w:t>
            </w:r>
          </w:p>
        </w:tc>
        <w:tc>
          <w:tcPr>
            <w:tcW w:w="1716" w:type="dxa"/>
          </w:tcPr>
          <w:p w:rsidR="005512EF" w:rsidRPr="005512EF" w:rsidRDefault="005512EF" w:rsidP="0000327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512EF">
              <w:rPr>
                <w:sz w:val="20"/>
                <w:szCs w:val="20"/>
              </w:rPr>
              <w:t>RIA</w:t>
            </w:r>
          </w:p>
        </w:tc>
      </w:tr>
      <w:tr w:rsidR="005512EF" w:rsidRPr="00FA3296" w:rsidTr="005512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:rsidR="005512EF" w:rsidRPr="00FA3296" w:rsidRDefault="005512EF" w:rsidP="00003270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5512EF" w:rsidRPr="005512EF" w:rsidRDefault="005512EF" w:rsidP="000032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512EF">
              <w:rPr>
                <w:sz w:val="20"/>
                <w:szCs w:val="20"/>
              </w:rPr>
              <w:t>NÓS</w:t>
            </w:r>
          </w:p>
        </w:tc>
        <w:tc>
          <w:tcPr>
            <w:tcW w:w="949" w:type="dxa"/>
          </w:tcPr>
          <w:p w:rsidR="005512EF" w:rsidRPr="005512EF" w:rsidRDefault="005512EF" w:rsidP="000032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512EF">
              <w:rPr>
                <w:sz w:val="20"/>
                <w:szCs w:val="20"/>
              </w:rPr>
              <w:t>Canta</w:t>
            </w:r>
          </w:p>
        </w:tc>
        <w:tc>
          <w:tcPr>
            <w:tcW w:w="1641" w:type="dxa"/>
          </w:tcPr>
          <w:p w:rsidR="005512EF" w:rsidRPr="005512EF" w:rsidRDefault="005512EF" w:rsidP="000032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512EF">
              <w:rPr>
                <w:sz w:val="20"/>
                <w:szCs w:val="20"/>
              </w:rPr>
              <w:t>REMOS</w:t>
            </w:r>
          </w:p>
        </w:tc>
        <w:tc>
          <w:tcPr>
            <w:tcW w:w="1716" w:type="dxa"/>
          </w:tcPr>
          <w:p w:rsidR="005512EF" w:rsidRPr="005512EF" w:rsidRDefault="005512EF" w:rsidP="000032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512EF">
              <w:rPr>
                <w:sz w:val="20"/>
                <w:szCs w:val="20"/>
              </w:rPr>
              <w:t>RÍAMOS</w:t>
            </w:r>
          </w:p>
        </w:tc>
      </w:tr>
      <w:tr w:rsidR="005512EF" w:rsidRPr="00FA3296" w:rsidTr="00551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:rsidR="005512EF" w:rsidRPr="00FA3296" w:rsidRDefault="005512EF" w:rsidP="00003270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5512EF" w:rsidRPr="005512EF" w:rsidRDefault="005512EF" w:rsidP="0000327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512EF">
              <w:rPr>
                <w:sz w:val="20"/>
                <w:szCs w:val="20"/>
              </w:rPr>
              <w:t>VÓS</w:t>
            </w:r>
          </w:p>
        </w:tc>
        <w:tc>
          <w:tcPr>
            <w:tcW w:w="949" w:type="dxa"/>
          </w:tcPr>
          <w:p w:rsidR="005512EF" w:rsidRPr="005512EF" w:rsidRDefault="005512EF" w:rsidP="0000327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512EF">
              <w:rPr>
                <w:sz w:val="20"/>
                <w:szCs w:val="20"/>
              </w:rPr>
              <w:t>Canta</w:t>
            </w:r>
          </w:p>
        </w:tc>
        <w:tc>
          <w:tcPr>
            <w:tcW w:w="1641" w:type="dxa"/>
          </w:tcPr>
          <w:p w:rsidR="005512EF" w:rsidRPr="005512EF" w:rsidRDefault="005512EF" w:rsidP="0000327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512EF">
              <w:rPr>
                <w:sz w:val="20"/>
                <w:szCs w:val="20"/>
              </w:rPr>
              <w:t>REIS</w:t>
            </w:r>
          </w:p>
        </w:tc>
        <w:tc>
          <w:tcPr>
            <w:tcW w:w="1716" w:type="dxa"/>
          </w:tcPr>
          <w:p w:rsidR="005512EF" w:rsidRPr="005512EF" w:rsidRDefault="005512EF" w:rsidP="0000327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512EF">
              <w:rPr>
                <w:sz w:val="20"/>
                <w:szCs w:val="20"/>
              </w:rPr>
              <w:t>RÍEIS</w:t>
            </w:r>
          </w:p>
        </w:tc>
      </w:tr>
      <w:tr w:rsidR="005512EF" w:rsidRPr="00FA3296" w:rsidTr="005512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:rsidR="005512EF" w:rsidRPr="00FA3296" w:rsidRDefault="005512EF" w:rsidP="00003270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5512EF" w:rsidRPr="005512EF" w:rsidRDefault="005512EF" w:rsidP="000032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512EF">
              <w:rPr>
                <w:sz w:val="20"/>
                <w:szCs w:val="20"/>
              </w:rPr>
              <w:t>ELES</w:t>
            </w:r>
          </w:p>
        </w:tc>
        <w:tc>
          <w:tcPr>
            <w:tcW w:w="949" w:type="dxa"/>
          </w:tcPr>
          <w:p w:rsidR="005512EF" w:rsidRPr="005512EF" w:rsidRDefault="005512EF" w:rsidP="000032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512EF">
              <w:rPr>
                <w:sz w:val="20"/>
                <w:szCs w:val="20"/>
              </w:rPr>
              <w:t>Canta</w:t>
            </w:r>
          </w:p>
        </w:tc>
        <w:tc>
          <w:tcPr>
            <w:tcW w:w="1641" w:type="dxa"/>
          </w:tcPr>
          <w:p w:rsidR="005512EF" w:rsidRPr="005512EF" w:rsidRDefault="005512EF" w:rsidP="000032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512EF">
              <w:rPr>
                <w:sz w:val="20"/>
                <w:szCs w:val="20"/>
              </w:rPr>
              <w:t>RÃO</w:t>
            </w:r>
          </w:p>
        </w:tc>
        <w:tc>
          <w:tcPr>
            <w:tcW w:w="1716" w:type="dxa"/>
          </w:tcPr>
          <w:p w:rsidR="005512EF" w:rsidRPr="005512EF" w:rsidRDefault="005512EF" w:rsidP="000032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512EF">
              <w:rPr>
                <w:sz w:val="20"/>
                <w:szCs w:val="20"/>
              </w:rPr>
              <w:t>RIAM</w:t>
            </w:r>
          </w:p>
        </w:tc>
      </w:tr>
      <w:tr w:rsidR="005512EF" w:rsidRPr="00FA3296" w:rsidTr="00551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:rsidR="005512EF" w:rsidRPr="00FA3296" w:rsidRDefault="005512EF" w:rsidP="00003270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5512EF" w:rsidRPr="005512EF" w:rsidRDefault="005512EF" w:rsidP="0000327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49" w:type="dxa"/>
          </w:tcPr>
          <w:p w:rsidR="005512EF" w:rsidRPr="005512EF" w:rsidRDefault="005512EF" w:rsidP="0000327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41" w:type="dxa"/>
          </w:tcPr>
          <w:p w:rsidR="005512EF" w:rsidRPr="005512EF" w:rsidRDefault="005512EF" w:rsidP="0000327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16" w:type="dxa"/>
          </w:tcPr>
          <w:p w:rsidR="005512EF" w:rsidRPr="005512EF" w:rsidRDefault="005512EF" w:rsidP="0000327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512EF" w:rsidRPr="00FA3296" w:rsidTr="005512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:rsidR="005512EF" w:rsidRPr="00FA3296" w:rsidRDefault="005512EF" w:rsidP="00003270">
            <w:pPr>
              <w:ind w:firstLine="0"/>
              <w:rPr>
                <w:sz w:val="20"/>
                <w:szCs w:val="20"/>
              </w:rPr>
            </w:pPr>
            <w:r w:rsidRPr="00FA3296">
              <w:rPr>
                <w:sz w:val="20"/>
                <w:szCs w:val="20"/>
              </w:rPr>
              <w:t>Votar</w:t>
            </w:r>
          </w:p>
        </w:tc>
        <w:tc>
          <w:tcPr>
            <w:tcW w:w="901" w:type="dxa"/>
          </w:tcPr>
          <w:p w:rsidR="005512EF" w:rsidRPr="005512EF" w:rsidRDefault="005512EF" w:rsidP="00EA734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512EF">
              <w:rPr>
                <w:sz w:val="20"/>
                <w:szCs w:val="20"/>
              </w:rPr>
              <w:t>EU</w:t>
            </w:r>
          </w:p>
        </w:tc>
        <w:tc>
          <w:tcPr>
            <w:tcW w:w="949" w:type="dxa"/>
          </w:tcPr>
          <w:p w:rsidR="005512EF" w:rsidRPr="005512EF" w:rsidRDefault="005512EF" w:rsidP="000032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512EF">
              <w:rPr>
                <w:sz w:val="20"/>
                <w:szCs w:val="20"/>
              </w:rPr>
              <w:t>Vota</w:t>
            </w:r>
          </w:p>
        </w:tc>
        <w:tc>
          <w:tcPr>
            <w:tcW w:w="1641" w:type="dxa"/>
          </w:tcPr>
          <w:p w:rsidR="005512EF" w:rsidRPr="005512EF" w:rsidRDefault="005512EF" w:rsidP="000032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512EF">
              <w:rPr>
                <w:sz w:val="20"/>
                <w:szCs w:val="20"/>
              </w:rPr>
              <w:t>REI</w:t>
            </w:r>
          </w:p>
        </w:tc>
        <w:tc>
          <w:tcPr>
            <w:tcW w:w="1716" w:type="dxa"/>
          </w:tcPr>
          <w:p w:rsidR="005512EF" w:rsidRPr="005512EF" w:rsidRDefault="005512EF" w:rsidP="00EA734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512EF">
              <w:rPr>
                <w:sz w:val="20"/>
                <w:szCs w:val="20"/>
              </w:rPr>
              <w:t>RIA</w:t>
            </w:r>
          </w:p>
        </w:tc>
      </w:tr>
      <w:tr w:rsidR="005512EF" w:rsidRPr="00FA3296" w:rsidTr="00551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:rsidR="005512EF" w:rsidRPr="00FA3296" w:rsidRDefault="005512EF" w:rsidP="00003270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5512EF" w:rsidRPr="005512EF" w:rsidRDefault="005512EF" w:rsidP="00EA734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512EF">
              <w:rPr>
                <w:sz w:val="20"/>
                <w:szCs w:val="20"/>
              </w:rPr>
              <w:t>TU</w:t>
            </w:r>
          </w:p>
        </w:tc>
        <w:tc>
          <w:tcPr>
            <w:tcW w:w="949" w:type="dxa"/>
          </w:tcPr>
          <w:p w:rsidR="005512EF" w:rsidRPr="005512EF" w:rsidRDefault="005512EF" w:rsidP="0000327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512EF">
              <w:rPr>
                <w:sz w:val="20"/>
                <w:szCs w:val="20"/>
              </w:rPr>
              <w:t>Vota</w:t>
            </w:r>
          </w:p>
        </w:tc>
        <w:tc>
          <w:tcPr>
            <w:tcW w:w="1641" w:type="dxa"/>
          </w:tcPr>
          <w:p w:rsidR="005512EF" w:rsidRPr="005512EF" w:rsidRDefault="005512EF" w:rsidP="00EA734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512EF">
              <w:rPr>
                <w:sz w:val="20"/>
                <w:szCs w:val="20"/>
              </w:rPr>
              <w:t>RÁS</w:t>
            </w:r>
          </w:p>
        </w:tc>
        <w:tc>
          <w:tcPr>
            <w:tcW w:w="1716" w:type="dxa"/>
          </w:tcPr>
          <w:p w:rsidR="005512EF" w:rsidRPr="005512EF" w:rsidRDefault="005512EF" w:rsidP="00EA734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512EF">
              <w:rPr>
                <w:sz w:val="20"/>
                <w:szCs w:val="20"/>
              </w:rPr>
              <w:t>RIAS</w:t>
            </w:r>
          </w:p>
        </w:tc>
      </w:tr>
      <w:tr w:rsidR="005512EF" w:rsidRPr="00FA3296" w:rsidTr="005512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:rsidR="005512EF" w:rsidRPr="00FA3296" w:rsidRDefault="005512EF" w:rsidP="00003270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5512EF" w:rsidRPr="005512EF" w:rsidRDefault="005512EF" w:rsidP="00EA734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512EF">
              <w:rPr>
                <w:sz w:val="20"/>
                <w:szCs w:val="20"/>
              </w:rPr>
              <w:t>ELE</w:t>
            </w:r>
          </w:p>
        </w:tc>
        <w:tc>
          <w:tcPr>
            <w:tcW w:w="949" w:type="dxa"/>
          </w:tcPr>
          <w:p w:rsidR="005512EF" w:rsidRPr="005512EF" w:rsidRDefault="005512EF" w:rsidP="000032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512EF">
              <w:rPr>
                <w:sz w:val="20"/>
                <w:szCs w:val="20"/>
              </w:rPr>
              <w:t>Vota</w:t>
            </w:r>
          </w:p>
        </w:tc>
        <w:tc>
          <w:tcPr>
            <w:tcW w:w="1641" w:type="dxa"/>
          </w:tcPr>
          <w:p w:rsidR="005512EF" w:rsidRPr="005512EF" w:rsidRDefault="005512EF" w:rsidP="00EA734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512EF">
              <w:rPr>
                <w:sz w:val="20"/>
                <w:szCs w:val="20"/>
              </w:rPr>
              <w:t>RÁ</w:t>
            </w:r>
          </w:p>
        </w:tc>
        <w:tc>
          <w:tcPr>
            <w:tcW w:w="1716" w:type="dxa"/>
          </w:tcPr>
          <w:p w:rsidR="005512EF" w:rsidRPr="005512EF" w:rsidRDefault="005512EF" w:rsidP="00EA734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512EF">
              <w:rPr>
                <w:sz w:val="20"/>
                <w:szCs w:val="20"/>
              </w:rPr>
              <w:t>RIA</w:t>
            </w:r>
          </w:p>
        </w:tc>
      </w:tr>
      <w:tr w:rsidR="005512EF" w:rsidRPr="00FA3296" w:rsidTr="00551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:rsidR="005512EF" w:rsidRPr="00FA3296" w:rsidRDefault="005512EF" w:rsidP="00003270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5512EF" w:rsidRPr="005512EF" w:rsidRDefault="005512EF" w:rsidP="00EA734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512EF">
              <w:rPr>
                <w:sz w:val="20"/>
                <w:szCs w:val="20"/>
              </w:rPr>
              <w:t>NÓS</w:t>
            </w:r>
          </w:p>
        </w:tc>
        <w:tc>
          <w:tcPr>
            <w:tcW w:w="949" w:type="dxa"/>
          </w:tcPr>
          <w:p w:rsidR="005512EF" w:rsidRPr="005512EF" w:rsidRDefault="005512EF" w:rsidP="0000327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512EF">
              <w:rPr>
                <w:sz w:val="20"/>
                <w:szCs w:val="20"/>
              </w:rPr>
              <w:t>Vota</w:t>
            </w:r>
          </w:p>
        </w:tc>
        <w:tc>
          <w:tcPr>
            <w:tcW w:w="1641" w:type="dxa"/>
          </w:tcPr>
          <w:p w:rsidR="005512EF" w:rsidRPr="005512EF" w:rsidRDefault="005512EF" w:rsidP="00EA734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512EF">
              <w:rPr>
                <w:sz w:val="20"/>
                <w:szCs w:val="20"/>
              </w:rPr>
              <w:t>REMOS</w:t>
            </w:r>
          </w:p>
        </w:tc>
        <w:tc>
          <w:tcPr>
            <w:tcW w:w="1716" w:type="dxa"/>
          </w:tcPr>
          <w:p w:rsidR="005512EF" w:rsidRPr="005512EF" w:rsidRDefault="005512EF" w:rsidP="00EA734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512EF">
              <w:rPr>
                <w:sz w:val="20"/>
                <w:szCs w:val="20"/>
              </w:rPr>
              <w:t>RÍAMOS</w:t>
            </w:r>
          </w:p>
        </w:tc>
      </w:tr>
      <w:tr w:rsidR="005512EF" w:rsidRPr="00FA3296" w:rsidTr="005512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:rsidR="005512EF" w:rsidRPr="00FA3296" w:rsidRDefault="005512EF" w:rsidP="00003270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5512EF" w:rsidRPr="005512EF" w:rsidRDefault="005512EF" w:rsidP="00EA734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512EF">
              <w:rPr>
                <w:sz w:val="20"/>
                <w:szCs w:val="20"/>
              </w:rPr>
              <w:t>VÓS</w:t>
            </w:r>
          </w:p>
        </w:tc>
        <w:tc>
          <w:tcPr>
            <w:tcW w:w="949" w:type="dxa"/>
          </w:tcPr>
          <w:p w:rsidR="005512EF" w:rsidRPr="005512EF" w:rsidRDefault="005512EF" w:rsidP="000032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512EF">
              <w:rPr>
                <w:sz w:val="20"/>
                <w:szCs w:val="20"/>
              </w:rPr>
              <w:t>Vota</w:t>
            </w:r>
          </w:p>
        </w:tc>
        <w:tc>
          <w:tcPr>
            <w:tcW w:w="1641" w:type="dxa"/>
          </w:tcPr>
          <w:p w:rsidR="005512EF" w:rsidRPr="005512EF" w:rsidRDefault="005512EF" w:rsidP="00EA734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512EF">
              <w:rPr>
                <w:sz w:val="20"/>
                <w:szCs w:val="20"/>
              </w:rPr>
              <w:t>REIS</w:t>
            </w:r>
          </w:p>
        </w:tc>
        <w:tc>
          <w:tcPr>
            <w:tcW w:w="1716" w:type="dxa"/>
          </w:tcPr>
          <w:p w:rsidR="005512EF" w:rsidRPr="005512EF" w:rsidRDefault="005512EF" w:rsidP="00EA734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512EF">
              <w:rPr>
                <w:sz w:val="20"/>
                <w:szCs w:val="20"/>
              </w:rPr>
              <w:t>RÍEIS</w:t>
            </w:r>
          </w:p>
        </w:tc>
      </w:tr>
      <w:tr w:rsidR="005512EF" w:rsidRPr="00FA3296" w:rsidTr="00551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:rsidR="005512EF" w:rsidRPr="00FA3296" w:rsidRDefault="005512EF" w:rsidP="00003270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5512EF" w:rsidRPr="005512EF" w:rsidRDefault="005512EF" w:rsidP="00EA734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512EF">
              <w:rPr>
                <w:sz w:val="20"/>
                <w:szCs w:val="20"/>
              </w:rPr>
              <w:t>ELES</w:t>
            </w:r>
          </w:p>
        </w:tc>
        <w:tc>
          <w:tcPr>
            <w:tcW w:w="949" w:type="dxa"/>
          </w:tcPr>
          <w:p w:rsidR="005512EF" w:rsidRPr="005512EF" w:rsidRDefault="005512EF" w:rsidP="0000327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512EF">
              <w:rPr>
                <w:sz w:val="20"/>
                <w:szCs w:val="20"/>
              </w:rPr>
              <w:t>Vota</w:t>
            </w:r>
          </w:p>
        </w:tc>
        <w:tc>
          <w:tcPr>
            <w:tcW w:w="1641" w:type="dxa"/>
          </w:tcPr>
          <w:p w:rsidR="005512EF" w:rsidRPr="005512EF" w:rsidRDefault="005512EF" w:rsidP="00EA734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512EF">
              <w:rPr>
                <w:sz w:val="20"/>
                <w:szCs w:val="20"/>
              </w:rPr>
              <w:t>RÃO</w:t>
            </w:r>
          </w:p>
        </w:tc>
        <w:tc>
          <w:tcPr>
            <w:tcW w:w="1716" w:type="dxa"/>
          </w:tcPr>
          <w:p w:rsidR="005512EF" w:rsidRPr="005512EF" w:rsidRDefault="005512EF" w:rsidP="00EA734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512EF">
              <w:rPr>
                <w:sz w:val="20"/>
                <w:szCs w:val="20"/>
              </w:rPr>
              <w:t>RIAM</w:t>
            </w:r>
          </w:p>
        </w:tc>
      </w:tr>
    </w:tbl>
    <w:p w:rsidR="00A7227A" w:rsidRDefault="00A7227A" w:rsidP="00003270"/>
    <w:p w:rsidR="005512EF" w:rsidRDefault="00FA3296" w:rsidP="00003270">
      <w:r>
        <w:t xml:space="preserve">Vá ao </w:t>
      </w:r>
      <w:r w:rsidR="00814037">
        <w:t xml:space="preserve">aplicativo do </w:t>
      </w:r>
      <w:r>
        <w:t>dicionário do Houaiss e digite alguns verbos na área de conjugação de verbos. Analise a semelhança das estruturas que caracterizam o tempo</w:t>
      </w:r>
      <w:r w:rsidR="005512EF">
        <w:t>,</w:t>
      </w:r>
      <w:r>
        <w:t xml:space="preserve"> o modo </w:t>
      </w:r>
      <w:r w:rsidR="005512EF">
        <w:t xml:space="preserve">e a pessoa </w:t>
      </w:r>
      <w:r>
        <w:t xml:space="preserve">de cada um. </w:t>
      </w:r>
    </w:p>
    <w:p w:rsidR="005512EF" w:rsidRDefault="00FA3296" w:rsidP="00003270">
      <w:r>
        <w:t>Em geral, os padrões se mantêm para todos os verbos terminados</w:t>
      </w:r>
      <w:r w:rsidR="00755CBB">
        <w:t xml:space="preserve"> em</w:t>
      </w:r>
      <w:r>
        <w:t xml:space="preserve"> AR (verbos de primeira conjugação), todos os terminados em ER (verbos de segunda conjugação) e os terminados em IR (</w:t>
      </w:r>
      <w:r w:rsidR="005512EF">
        <w:t xml:space="preserve">verbos de terceira conjugação). Os verbos que fogem ao padrão não terão as mesmas terminações de seus paradigmas. Eles são conhecidos como irregulares. </w:t>
      </w:r>
    </w:p>
    <w:p w:rsidR="00443969" w:rsidRDefault="005512EF" w:rsidP="00003270">
      <w:r>
        <w:t xml:space="preserve">Mas não vamos nos preocupar com </w:t>
      </w:r>
      <w:proofErr w:type="gramStart"/>
      <w:r>
        <w:t>exceções agora, certo</w:t>
      </w:r>
      <w:proofErr w:type="gramEnd"/>
      <w:r>
        <w:t xml:space="preserve">? </w:t>
      </w:r>
      <w:r w:rsidR="005510C5">
        <w:t>O</w:t>
      </w:r>
      <w:r>
        <w:t xml:space="preserve"> que nos interessa é saber que, pela terminação do verbo, é possível definir em que tempo, modo e pessoa ele está</w:t>
      </w:r>
      <w:r w:rsidR="00BB1E48">
        <w:t>. Vamos testar?</w:t>
      </w:r>
    </w:p>
    <w:p w:rsidR="00BB1E48" w:rsidRDefault="00BB1E48" w:rsidP="00003270"/>
    <w:p w:rsidR="00BB1E48" w:rsidRDefault="00BB1E48" w:rsidP="00003270"/>
    <w:p w:rsidR="00443969" w:rsidRDefault="00443969" w:rsidP="00003270"/>
    <w:p w:rsidR="00443969" w:rsidRDefault="00443969" w:rsidP="00003270"/>
    <w:p w:rsidR="00443969" w:rsidRDefault="005512EF" w:rsidP="00003270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83099B" wp14:editId="581471A6">
                <wp:simplePos x="0" y="0"/>
                <wp:positionH relativeFrom="column">
                  <wp:posOffset>12065</wp:posOffset>
                </wp:positionH>
                <wp:positionV relativeFrom="paragraph">
                  <wp:posOffset>-156845</wp:posOffset>
                </wp:positionV>
                <wp:extent cx="5778500" cy="3275311"/>
                <wp:effectExtent l="0" t="0" r="12700" b="20955"/>
                <wp:wrapNone/>
                <wp:docPr id="4" name="Retângulo de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0" cy="327531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2DB" w:rsidRDefault="004012DB" w:rsidP="004012DB">
                            <w:pPr>
                              <w:ind w:firstLine="284"/>
                              <w:jc w:val="left"/>
                              <w:rPr>
                                <w:ins w:id="4" w:author="Mariana Aparecida Serejo de Souza Lima" w:date="2016-06-17T14:19:00Z"/>
                                <w:sz w:val="20"/>
                                <w:szCs w:val="20"/>
                              </w:rPr>
                            </w:pPr>
                            <w:ins w:id="5" w:author="Mariana Aparecida Serejo de Souza Lima" w:date="2016-06-17T14:19:00Z">
                              <w:r w:rsidRPr="006C1427">
                                <w:rPr>
                                  <w:sz w:val="20"/>
                                  <w:szCs w:val="20"/>
                                </w:rPr>
                                <w:t>Exercitando:</w:t>
                              </w:r>
                            </w:ins>
                          </w:p>
                          <w:p w:rsidR="00BB1E48" w:rsidRPr="00A7227A" w:rsidRDefault="00A7227A" w:rsidP="00BB1E48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Com ajuda de um dicionário, c</w:t>
                            </w:r>
                            <w:r w:rsidR="00BB1E48" w:rsidRPr="00A7227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lassifique os verbos das orações abaixo em seu tempo e modo:</w:t>
                            </w:r>
                          </w:p>
                          <w:p w:rsidR="00BB1E48" w:rsidRPr="00A7227A" w:rsidRDefault="00BB1E48" w:rsidP="00BB1E48">
                            <w:pPr>
                              <w:pStyle w:val="PargrafodaLista"/>
                              <w:numPr>
                                <w:ilvl w:val="0"/>
                                <w:numId w:val="11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7227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Diante do exposto, </w:t>
                            </w:r>
                            <w:r w:rsidRPr="00A7227A"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nego</w:t>
                            </w:r>
                            <w:r w:rsidRPr="00A7227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provimento ao agravo regimental.</w:t>
                            </w:r>
                          </w:p>
                          <w:p w:rsidR="00BB1E48" w:rsidRPr="00A7227A" w:rsidRDefault="009A13D8" w:rsidP="00BB1E48">
                            <w:pPr>
                              <w:pStyle w:val="PargrafodaLista"/>
                              <w:numPr>
                                <w:ilvl w:val="0"/>
                                <w:numId w:val="11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7227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As outras </w:t>
                            </w:r>
                            <w:r w:rsidRPr="00A7227A"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são</w:t>
                            </w:r>
                            <w:r w:rsidRPr="00A7227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 União.</w:t>
                            </w:r>
                          </w:p>
                          <w:p w:rsidR="009A13D8" w:rsidRPr="00A7227A" w:rsidRDefault="009A13D8" w:rsidP="00BB1E48">
                            <w:pPr>
                              <w:pStyle w:val="PargrafodaLista"/>
                              <w:numPr>
                                <w:ilvl w:val="0"/>
                                <w:numId w:val="11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7227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Alguns Advogados </w:t>
                            </w:r>
                            <w:r w:rsidRPr="00A7227A"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sustentaram</w:t>
                            </w:r>
                            <w:r w:rsidRPr="00A7227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que </w:t>
                            </w:r>
                            <w:r w:rsidRPr="00A7227A"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tinham</w:t>
                            </w:r>
                            <w:r w:rsidRPr="00A7227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situações específicas.</w:t>
                            </w:r>
                          </w:p>
                          <w:p w:rsidR="009A13D8" w:rsidRPr="00A7227A" w:rsidRDefault="009A13D8" w:rsidP="009A13D8">
                            <w:pPr>
                              <w:pStyle w:val="PargrafodaLista"/>
                              <w:numPr>
                                <w:ilvl w:val="0"/>
                                <w:numId w:val="11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7227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 ameaça de que se </w:t>
                            </w:r>
                            <w:r w:rsidRPr="00A7227A"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acabaria</w:t>
                            </w:r>
                            <w:r w:rsidRPr="00A7227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com a vítima e filha </w:t>
                            </w:r>
                            <w:r w:rsidRPr="00A7227A"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decorreu</w:t>
                            </w:r>
                            <w:r w:rsidRPr="00A7227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 discussão acalorada entre vizinhos, surgindo </w:t>
                            </w:r>
                            <w:proofErr w:type="gramStart"/>
                            <w:r w:rsidRPr="00A7227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</w:t>
                            </w:r>
                            <w:proofErr w:type="gramEnd"/>
                            <w:r w:rsidRPr="00A7227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retratação.</w:t>
                            </w:r>
                          </w:p>
                          <w:p w:rsidR="009A13D8" w:rsidRPr="00A7227A" w:rsidRDefault="009A13D8" w:rsidP="009A13D8">
                            <w:pPr>
                              <w:pStyle w:val="PargrafodaLista"/>
                              <w:numPr>
                                <w:ilvl w:val="0"/>
                                <w:numId w:val="11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7227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Mesmo que a conduta imputada aos pacientes </w:t>
                            </w:r>
                            <w:r w:rsidRPr="00A7227A"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fizesse</w:t>
                            </w:r>
                            <w:r w:rsidRPr="00A7227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parte dos costumes ou </w:t>
                            </w:r>
                            <w:r w:rsidRPr="00A7227A"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fosse</w:t>
                            </w:r>
                            <w:r w:rsidRPr="00A7227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socialmente aceita, isso não </w:t>
                            </w:r>
                            <w:r w:rsidRPr="00A7227A"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seria</w:t>
                            </w:r>
                            <w:r w:rsidRPr="00A7227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suficiente para revogar a lei penal em vigor.</w:t>
                            </w:r>
                          </w:p>
                          <w:p w:rsidR="009A13D8" w:rsidRPr="00A7227A" w:rsidRDefault="009A13D8" w:rsidP="009A13D8">
                            <w:pPr>
                              <w:ind w:left="720" w:firstLine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9A13D8" w:rsidRPr="00A7227A" w:rsidRDefault="009A13D8" w:rsidP="009A13D8">
                            <w:pPr>
                              <w:ind w:left="720" w:firstLine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9A13D8" w:rsidRPr="00A7227A" w:rsidRDefault="009A13D8" w:rsidP="009A13D8">
                            <w:pPr>
                              <w:ind w:left="720" w:firstLine="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227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Resposta:</w:t>
                            </w:r>
                          </w:p>
                          <w:p w:rsidR="009A13D8" w:rsidRPr="00A7227A" w:rsidRDefault="009A13D8" w:rsidP="009A13D8">
                            <w:pPr>
                              <w:pStyle w:val="PargrafodaLista"/>
                              <w:numPr>
                                <w:ilvl w:val="0"/>
                                <w:numId w:val="12"/>
                              </w:num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227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Nego: presente do indicativo</w:t>
                            </w:r>
                          </w:p>
                          <w:p w:rsidR="009A13D8" w:rsidRPr="00A7227A" w:rsidRDefault="009A13D8" w:rsidP="009A13D8">
                            <w:pPr>
                              <w:pStyle w:val="PargrafodaLista"/>
                              <w:numPr>
                                <w:ilvl w:val="0"/>
                                <w:numId w:val="12"/>
                              </w:num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227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São: presente do indicativo</w:t>
                            </w:r>
                          </w:p>
                          <w:p w:rsidR="009A13D8" w:rsidRPr="00A7227A" w:rsidRDefault="005510C5" w:rsidP="009A13D8">
                            <w:pPr>
                              <w:pStyle w:val="PargrafodaLista"/>
                              <w:numPr>
                                <w:ilvl w:val="0"/>
                                <w:numId w:val="12"/>
                              </w:num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Sustentara</w:t>
                            </w:r>
                            <w:r w:rsidR="009A13D8" w:rsidRPr="00A7227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pretérito perfeito do indicativo / </w:t>
                            </w:r>
                            <w:proofErr w:type="gramStart"/>
                            <w:r w:rsidR="009A13D8" w:rsidRPr="00A7227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tinham</w:t>
                            </w:r>
                            <w:proofErr w:type="gramEnd"/>
                            <w:r w:rsidR="009A13D8" w:rsidRPr="00A7227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 pretérito imperfeito do in</w:t>
                            </w:r>
                            <w:r w:rsidR="00A7227A" w:rsidRPr="00A7227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dicativo</w:t>
                            </w:r>
                          </w:p>
                          <w:p w:rsidR="00A7227A" w:rsidRPr="00A7227A" w:rsidRDefault="00A7227A" w:rsidP="009A13D8">
                            <w:pPr>
                              <w:pStyle w:val="PargrafodaLista"/>
                              <w:numPr>
                                <w:ilvl w:val="0"/>
                                <w:numId w:val="12"/>
                              </w:num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227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Acabaria: futuro do pretérito do indicativo / decorreu: pretérito perfeito do indicativo</w:t>
                            </w:r>
                          </w:p>
                          <w:p w:rsidR="00A7227A" w:rsidRPr="00A7227A" w:rsidRDefault="00A7227A" w:rsidP="009A13D8">
                            <w:pPr>
                              <w:pStyle w:val="PargrafodaLista"/>
                              <w:numPr>
                                <w:ilvl w:val="0"/>
                                <w:numId w:val="12"/>
                              </w:num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227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Fizesse: pretérito imperfeito do subjuntivo / fosse: pretérito perfeito do subjuntivo / seria: futuro do pretérito do indicativo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4" o:spid="_x0000_s1031" style="position:absolute;left:0;text-align:left;margin-left:.95pt;margin-top:-12.35pt;width:455pt;height:257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" fillcolor="white [3212]" strokecolor="#b8cce4 [1300]" strokeweight="2pt">
                <v:textbox>
                  <w:txbxContent>
                    <w:p w:rsidR="004012DB" w:rsidRDefault="004012DB" w:rsidP="004012DB">
                      <w:pPr>
                        <w:ind w:firstLine="284"/>
                        <w:jc w:val="left"/>
                        <w:rPr>
                          <w:ins w:id="6" w:author="Mariana Aparecida Serejo de Souza Lima" w:date="2016-06-17T14:19:00Z"/>
                          <w:sz w:val="20"/>
                          <w:szCs w:val="20"/>
                        </w:rPr>
                      </w:pPr>
                      <w:ins w:id="7" w:author="Mariana Aparecida Serejo de Souza Lima" w:date="2016-06-17T14:19:00Z">
                        <w:r w:rsidRPr="006C1427">
                          <w:rPr>
                            <w:sz w:val="20"/>
                            <w:szCs w:val="20"/>
                          </w:rPr>
                          <w:t>Exercitando:</w:t>
                        </w:r>
                      </w:ins>
                    </w:p>
                    <w:p w:rsidR="00BB1E48" w:rsidRPr="00A7227A" w:rsidRDefault="00A7227A" w:rsidP="00BB1E48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Com ajuda de um dicionário, c</w:t>
                      </w:r>
                      <w:r w:rsidR="00BB1E48" w:rsidRPr="00A7227A">
                        <w:rPr>
                          <w:color w:val="000000" w:themeColor="text1"/>
                          <w:sz w:val="20"/>
                          <w:szCs w:val="20"/>
                        </w:rPr>
                        <w:t>lassifique os verbos das orações abaixo em seu tempo e modo:</w:t>
                      </w:r>
                    </w:p>
                    <w:p w:rsidR="00BB1E48" w:rsidRPr="00A7227A" w:rsidRDefault="00BB1E48" w:rsidP="00BB1E48">
                      <w:pPr>
                        <w:pStyle w:val="PargrafodaLista"/>
                        <w:numPr>
                          <w:ilvl w:val="0"/>
                          <w:numId w:val="11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A7227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Diante do exposto, </w:t>
                      </w:r>
                      <w:r w:rsidRPr="00A7227A">
                        <w:rPr>
                          <w:color w:val="000000" w:themeColor="text1"/>
                          <w:sz w:val="20"/>
                          <w:szCs w:val="20"/>
                          <w:u w:val="single"/>
                        </w:rPr>
                        <w:t>nego</w:t>
                      </w:r>
                      <w:r w:rsidRPr="00A7227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provimento ao agravo regimental.</w:t>
                      </w:r>
                    </w:p>
                    <w:p w:rsidR="00BB1E48" w:rsidRPr="00A7227A" w:rsidRDefault="009A13D8" w:rsidP="00BB1E48">
                      <w:pPr>
                        <w:pStyle w:val="PargrafodaLista"/>
                        <w:numPr>
                          <w:ilvl w:val="0"/>
                          <w:numId w:val="11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A7227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As outras </w:t>
                      </w:r>
                      <w:r w:rsidRPr="00A7227A">
                        <w:rPr>
                          <w:color w:val="000000" w:themeColor="text1"/>
                          <w:sz w:val="20"/>
                          <w:szCs w:val="20"/>
                          <w:u w:val="single"/>
                        </w:rPr>
                        <w:t>são</w:t>
                      </w:r>
                      <w:r w:rsidRPr="00A7227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da União.</w:t>
                      </w:r>
                    </w:p>
                    <w:p w:rsidR="009A13D8" w:rsidRPr="00A7227A" w:rsidRDefault="009A13D8" w:rsidP="00BB1E48">
                      <w:pPr>
                        <w:pStyle w:val="PargrafodaLista"/>
                        <w:numPr>
                          <w:ilvl w:val="0"/>
                          <w:numId w:val="11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A7227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Alguns Advogados </w:t>
                      </w:r>
                      <w:r w:rsidRPr="00A7227A">
                        <w:rPr>
                          <w:color w:val="000000" w:themeColor="text1"/>
                          <w:sz w:val="20"/>
                          <w:szCs w:val="20"/>
                          <w:u w:val="single"/>
                        </w:rPr>
                        <w:t>sustentaram</w:t>
                      </w:r>
                      <w:r w:rsidRPr="00A7227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que </w:t>
                      </w:r>
                      <w:r w:rsidRPr="00A7227A">
                        <w:rPr>
                          <w:color w:val="000000" w:themeColor="text1"/>
                          <w:sz w:val="20"/>
                          <w:szCs w:val="20"/>
                          <w:u w:val="single"/>
                        </w:rPr>
                        <w:t>tinham</w:t>
                      </w:r>
                      <w:r w:rsidRPr="00A7227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situações específicas.</w:t>
                      </w:r>
                    </w:p>
                    <w:p w:rsidR="009A13D8" w:rsidRPr="00A7227A" w:rsidRDefault="009A13D8" w:rsidP="009A13D8">
                      <w:pPr>
                        <w:pStyle w:val="PargrafodaLista"/>
                        <w:numPr>
                          <w:ilvl w:val="0"/>
                          <w:numId w:val="11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A7227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A ameaça de que se </w:t>
                      </w:r>
                      <w:r w:rsidRPr="00A7227A">
                        <w:rPr>
                          <w:color w:val="000000" w:themeColor="text1"/>
                          <w:sz w:val="20"/>
                          <w:szCs w:val="20"/>
                          <w:u w:val="single"/>
                        </w:rPr>
                        <w:t>acabaria</w:t>
                      </w:r>
                      <w:r w:rsidRPr="00A7227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com a vítima e filha </w:t>
                      </w:r>
                      <w:r w:rsidRPr="00A7227A">
                        <w:rPr>
                          <w:color w:val="000000" w:themeColor="text1"/>
                          <w:sz w:val="20"/>
                          <w:szCs w:val="20"/>
                          <w:u w:val="single"/>
                        </w:rPr>
                        <w:t>decorreu</w:t>
                      </w:r>
                      <w:r w:rsidRPr="00A7227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de discussão acalorada entre vizinhos, surgindo </w:t>
                      </w:r>
                      <w:proofErr w:type="gramStart"/>
                      <w:r w:rsidRPr="00A7227A">
                        <w:rPr>
                          <w:color w:val="000000" w:themeColor="text1"/>
                          <w:sz w:val="20"/>
                          <w:szCs w:val="20"/>
                        </w:rPr>
                        <w:t>a</w:t>
                      </w:r>
                      <w:proofErr w:type="gramEnd"/>
                      <w:r w:rsidRPr="00A7227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retratação.</w:t>
                      </w:r>
                    </w:p>
                    <w:p w:rsidR="009A13D8" w:rsidRPr="00A7227A" w:rsidRDefault="009A13D8" w:rsidP="009A13D8">
                      <w:pPr>
                        <w:pStyle w:val="PargrafodaLista"/>
                        <w:numPr>
                          <w:ilvl w:val="0"/>
                          <w:numId w:val="11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A7227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Mesmo que a conduta imputada aos pacientes </w:t>
                      </w:r>
                      <w:r w:rsidRPr="00A7227A">
                        <w:rPr>
                          <w:color w:val="000000" w:themeColor="text1"/>
                          <w:sz w:val="20"/>
                          <w:szCs w:val="20"/>
                          <w:u w:val="single"/>
                        </w:rPr>
                        <w:t>fizesse</w:t>
                      </w:r>
                      <w:r w:rsidRPr="00A7227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parte dos costumes ou </w:t>
                      </w:r>
                      <w:r w:rsidRPr="00A7227A">
                        <w:rPr>
                          <w:color w:val="000000" w:themeColor="text1"/>
                          <w:sz w:val="20"/>
                          <w:szCs w:val="20"/>
                          <w:u w:val="single"/>
                        </w:rPr>
                        <w:t>fosse</w:t>
                      </w:r>
                      <w:r w:rsidRPr="00A7227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socialmente aceita, isso não </w:t>
                      </w:r>
                      <w:r w:rsidRPr="00A7227A">
                        <w:rPr>
                          <w:color w:val="000000" w:themeColor="text1"/>
                          <w:sz w:val="20"/>
                          <w:szCs w:val="20"/>
                          <w:u w:val="single"/>
                        </w:rPr>
                        <w:t>seria</w:t>
                      </w:r>
                      <w:r w:rsidRPr="00A7227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suficiente para revogar a lei penal em vigor.</w:t>
                      </w:r>
                    </w:p>
                    <w:p w:rsidR="009A13D8" w:rsidRPr="00A7227A" w:rsidRDefault="009A13D8" w:rsidP="009A13D8">
                      <w:pPr>
                        <w:ind w:left="720" w:firstLine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9A13D8" w:rsidRPr="00A7227A" w:rsidRDefault="009A13D8" w:rsidP="009A13D8">
                      <w:pPr>
                        <w:ind w:left="720" w:firstLine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9A13D8" w:rsidRPr="00A7227A" w:rsidRDefault="009A13D8" w:rsidP="009A13D8">
                      <w:pPr>
                        <w:ind w:left="720" w:firstLine="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7227A">
                        <w:rPr>
                          <w:color w:val="000000" w:themeColor="text1"/>
                          <w:sz w:val="16"/>
                          <w:szCs w:val="16"/>
                        </w:rPr>
                        <w:t>Resposta:</w:t>
                      </w:r>
                    </w:p>
                    <w:p w:rsidR="009A13D8" w:rsidRPr="00A7227A" w:rsidRDefault="009A13D8" w:rsidP="009A13D8">
                      <w:pPr>
                        <w:pStyle w:val="PargrafodaLista"/>
                        <w:numPr>
                          <w:ilvl w:val="0"/>
                          <w:numId w:val="12"/>
                        </w:num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7227A">
                        <w:rPr>
                          <w:color w:val="000000" w:themeColor="text1"/>
                          <w:sz w:val="16"/>
                          <w:szCs w:val="16"/>
                        </w:rPr>
                        <w:t>Nego: presente do indicativo</w:t>
                      </w:r>
                    </w:p>
                    <w:p w:rsidR="009A13D8" w:rsidRPr="00A7227A" w:rsidRDefault="009A13D8" w:rsidP="009A13D8">
                      <w:pPr>
                        <w:pStyle w:val="PargrafodaLista"/>
                        <w:numPr>
                          <w:ilvl w:val="0"/>
                          <w:numId w:val="12"/>
                        </w:num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7227A">
                        <w:rPr>
                          <w:color w:val="000000" w:themeColor="text1"/>
                          <w:sz w:val="16"/>
                          <w:szCs w:val="16"/>
                        </w:rPr>
                        <w:t>São: presente do indicativo</w:t>
                      </w:r>
                    </w:p>
                    <w:p w:rsidR="009A13D8" w:rsidRPr="00A7227A" w:rsidRDefault="005510C5" w:rsidP="009A13D8">
                      <w:pPr>
                        <w:pStyle w:val="PargrafodaLista"/>
                        <w:numPr>
                          <w:ilvl w:val="0"/>
                          <w:numId w:val="12"/>
                        </w:num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Sustentara</w:t>
                      </w:r>
                      <w:r w:rsidR="009A13D8" w:rsidRPr="00A7227A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pretérito perfeito do indicativo / </w:t>
                      </w:r>
                      <w:proofErr w:type="gramStart"/>
                      <w:r w:rsidR="009A13D8" w:rsidRPr="00A7227A">
                        <w:rPr>
                          <w:color w:val="000000" w:themeColor="text1"/>
                          <w:sz w:val="16"/>
                          <w:szCs w:val="16"/>
                        </w:rPr>
                        <w:t>tinham</w:t>
                      </w:r>
                      <w:proofErr w:type="gramEnd"/>
                      <w:r w:rsidR="009A13D8" w:rsidRPr="00A7227A">
                        <w:rPr>
                          <w:color w:val="000000" w:themeColor="text1"/>
                          <w:sz w:val="16"/>
                          <w:szCs w:val="16"/>
                        </w:rPr>
                        <w:t>: pretérito imperfeito do in</w:t>
                      </w:r>
                      <w:r w:rsidR="00A7227A" w:rsidRPr="00A7227A">
                        <w:rPr>
                          <w:color w:val="000000" w:themeColor="text1"/>
                          <w:sz w:val="16"/>
                          <w:szCs w:val="16"/>
                        </w:rPr>
                        <w:t>dicativo</w:t>
                      </w:r>
                    </w:p>
                    <w:p w:rsidR="00A7227A" w:rsidRPr="00A7227A" w:rsidRDefault="00A7227A" w:rsidP="009A13D8">
                      <w:pPr>
                        <w:pStyle w:val="PargrafodaLista"/>
                        <w:numPr>
                          <w:ilvl w:val="0"/>
                          <w:numId w:val="12"/>
                        </w:num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7227A">
                        <w:rPr>
                          <w:color w:val="000000" w:themeColor="text1"/>
                          <w:sz w:val="16"/>
                          <w:szCs w:val="16"/>
                        </w:rPr>
                        <w:t>Acabaria: futuro do pretérito do indicativo / decorreu: pretérito perfeito do indicativo</w:t>
                      </w:r>
                    </w:p>
                    <w:p w:rsidR="00A7227A" w:rsidRPr="00A7227A" w:rsidRDefault="00A7227A" w:rsidP="009A13D8">
                      <w:pPr>
                        <w:pStyle w:val="PargrafodaLista"/>
                        <w:numPr>
                          <w:ilvl w:val="0"/>
                          <w:numId w:val="12"/>
                        </w:num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7227A">
                        <w:rPr>
                          <w:color w:val="000000" w:themeColor="text1"/>
                          <w:sz w:val="16"/>
                          <w:szCs w:val="16"/>
                        </w:rPr>
                        <w:t>Fizesse: pretérito imperfeito do subjuntivo / fosse: pretérito perfeito do subjuntivo / seria: futuro do pretérito do indicativo</w:t>
                      </w:r>
                    </w:p>
                  </w:txbxContent>
                </v:textbox>
              </v:roundrect>
            </w:pict>
          </mc:Fallback>
        </mc:AlternateContent>
      </w:r>
    </w:p>
    <w:p w:rsidR="00443969" w:rsidRDefault="00443969" w:rsidP="00003270"/>
    <w:p w:rsidR="00443969" w:rsidRDefault="00443969" w:rsidP="00003270"/>
    <w:p w:rsidR="00443969" w:rsidRDefault="00443969" w:rsidP="00003270"/>
    <w:p w:rsidR="00443969" w:rsidRDefault="00443969" w:rsidP="00003270"/>
    <w:p w:rsidR="00443969" w:rsidRDefault="00443969" w:rsidP="00003270"/>
    <w:p w:rsidR="00443969" w:rsidRDefault="00443969" w:rsidP="00003270"/>
    <w:p w:rsidR="00443969" w:rsidRDefault="00443969" w:rsidP="00003270"/>
    <w:p w:rsidR="00443969" w:rsidRDefault="00443969" w:rsidP="00003270"/>
    <w:p w:rsidR="00443969" w:rsidRDefault="00443969" w:rsidP="00003270"/>
    <w:p w:rsidR="00443969" w:rsidRDefault="00443969" w:rsidP="00003270"/>
    <w:p w:rsidR="000167AA" w:rsidRDefault="000167AA" w:rsidP="00003270"/>
    <w:p w:rsidR="005512EF" w:rsidRDefault="005512EF" w:rsidP="005512EF">
      <w:pPr>
        <w:pStyle w:val="Ttulo2"/>
        <w:ind w:firstLine="0"/>
      </w:pPr>
      <w:r>
        <w:t>5.2 Orações desenvolvidas</w:t>
      </w:r>
    </w:p>
    <w:p w:rsidR="005512EF" w:rsidRDefault="0048449A" w:rsidP="005512EF">
      <w:r>
        <w:t xml:space="preserve">Como </w:t>
      </w:r>
      <w:proofErr w:type="gramStart"/>
      <w:r>
        <w:t>foi</w:t>
      </w:r>
      <w:proofErr w:type="gramEnd"/>
      <w:r>
        <w:t xml:space="preserve"> afirmado no início desta aula, as orações adjetivas desenvolvidas apresentam seus verbos flexionados em tempo e modo. Veja um exemplo:</w:t>
      </w:r>
    </w:p>
    <w:p w:rsidR="0048449A" w:rsidRDefault="0048449A" w:rsidP="0048449A"/>
    <w:p w:rsidR="0048449A" w:rsidRPr="001F4248" w:rsidRDefault="001F4248" w:rsidP="001F4248">
      <w:pPr>
        <w:jc w:val="center"/>
        <w:rPr>
          <w:rStyle w:val="nfaseSutil"/>
        </w:rPr>
      </w:pPr>
      <w:r w:rsidRPr="001F4248">
        <w:rPr>
          <w:rStyle w:val="nfaseSutil"/>
        </w:rPr>
        <w:t>Legitimidade ativa para a execução de sentença condenatória genérica proferida nos autos de ação civil pública promovida por associação [</w:t>
      </w:r>
      <w:r w:rsidRPr="001F4248">
        <w:rPr>
          <w:rStyle w:val="nfaseSutil"/>
          <w:b/>
        </w:rPr>
        <w:t>da qual</w:t>
      </w:r>
      <w:r w:rsidRPr="001F4248">
        <w:rPr>
          <w:rStyle w:val="nfaseSutil"/>
        </w:rPr>
        <w:t xml:space="preserve"> o exequente não </w:t>
      </w:r>
      <w:r w:rsidRPr="001F4248">
        <w:rPr>
          <w:rStyle w:val="nfaseSutil"/>
          <w:color w:val="548DD4" w:themeColor="text2" w:themeTint="99"/>
        </w:rPr>
        <w:t xml:space="preserve">fazia </w:t>
      </w:r>
      <w:r w:rsidRPr="001F4248">
        <w:rPr>
          <w:rStyle w:val="nfaseSutil"/>
        </w:rPr>
        <w:t>parte à época da propositura da demanda de conhecimento].</w:t>
      </w:r>
    </w:p>
    <w:p w:rsidR="001F4248" w:rsidRDefault="001F4248" w:rsidP="0048449A">
      <w:pPr>
        <w:rPr>
          <w:color w:val="000000" w:themeColor="text1"/>
          <w:sz w:val="20"/>
          <w:szCs w:val="20"/>
        </w:rPr>
      </w:pPr>
    </w:p>
    <w:p w:rsidR="0048449A" w:rsidRPr="00814037" w:rsidRDefault="0048449A" w:rsidP="0048449A">
      <w:r w:rsidRPr="00814037">
        <w:t>A oração adjetiva apresenta um verbo</w:t>
      </w:r>
      <w:r w:rsidR="00254284" w:rsidRPr="00814037">
        <w:t xml:space="preserve"> flexionado</w:t>
      </w:r>
      <w:r w:rsidRPr="00814037">
        <w:t xml:space="preserve"> no pretérito imperfeito do indicativo: </w:t>
      </w:r>
    </w:p>
    <w:p w:rsidR="0048449A" w:rsidRDefault="0048449A" w:rsidP="0048449A">
      <w:pPr>
        <w:jc w:val="center"/>
        <w:rPr>
          <w:b/>
          <w:color w:val="000000" w:themeColor="text1"/>
          <w:sz w:val="20"/>
          <w:szCs w:val="20"/>
        </w:rPr>
      </w:pPr>
    </w:p>
    <w:p w:rsidR="0048449A" w:rsidRPr="00D11E5D" w:rsidRDefault="0048449A" w:rsidP="0048449A">
      <w:pPr>
        <w:jc w:val="center"/>
        <w:rPr>
          <w:rStyle w:val="nfaseSutil"/>
        </w:rPr>
      </w:pPr>
      <w:r w:rsidRPr="00D11E5D">
        <w:rPr>
          <w:rStyle w:val="nfaseSuti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3245D8" wp14:editId="02AE5201">
                <wp:simplePos x="0" y="0"/>
                <wp:positionH relativeFrom="column">
                  <wp:posOffset>2013903</wp:posOffset>
                </wp:positionH>
                <wp:positionV relativeFrom="paragraph">
                  <wp:posOffset>75248</wp:posOffset>
                </wp:positionV>
                <wp:extent cx="172085" cy="323850"/>
                <wp:effectExtent l="318" t="0" r="18732" b="18733"/>
                <wp:wrapNone/>
                <wp:docPr id="9" name="Chave esquerd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2085" cy="323850"/>
                        </a:xfrm>
                        <a:prstGeom prst="leftBrace">
                          <a:avLst>
                            <a:gd name="adj1" fmla="val 8333"/>
                            <a:gd name="adj2" fmla="val 4880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Chave esquerda 9" o:spid="_x0000_s1026" type="#_x0000_t87" style="position:absolute;margin-left:158.6pt;margin-top:5.95pt;width:13.55pt;height:25.5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" adj="956,10541" strokecolor="#4579b8 [3044]"/>
            </w:pict>
          </mc:Fallback>
        </mc:AlternateContent>
      </w:r>
      <w:proofErr w:type="gramStart"/>
      <w:r w:rsidRPr="00D11E5D">
        <w:rPr>
          <w:rStyle w:val="nfaseSutil"/>
        </w:rPr>
        <w:t>da</w:t>
      </w:r>
      <w:proofErr w:type="gramEnd"/>
      <w:r w:rsidRPr="00D11E5D">
        <w:rPr>
          <w:rStyle w:val="nfaseSutil"/>
        </w:rPr>
        <w:t xml:space="preserve"> qual o exequente não</w:t>
      </w:r>
      <w:r w:rsidRPr="0048449A">
        <w:rPr>
          <w:color w:val="000000" w:themeColor="text1"/>
          <w:sz w:val="20"/>
          <w:szCs w:val="20"/>
        </w:rPr>
        <w:t xml:space="preserve"> </w:t>
      </w:r>
      <w:r w:rsidRPr="0048449A">
        <w:rPr>
          <w:color w:val="548DD4" w:themeColor="text2" w:themeTint="99"/>
          <w:sz w:val="20"/>
          <w:szCs w:val="20"/>
        </w:rPr>
        <w:t xml:space="preserve">fazia </w:t>
      </w:r>
      <w:r w:rsidRPr="00D11E5D">
        <w:rPr>
          <w:rStyle w:val="nfaseSutil"/>
        </w:rPr>
        <w:t>parte à época da propositura da demanda de conhecimento</w:t>
      </w:r>
    </w:p>
    <w:p w:rsidR="0048449A" w:rsidRDefault="00254284" w:rsidP="0048449A">
      <w:pPr>
        <w:ind w:firstLine="0"/>
        <w:rPr>
          <w:color w:val="000000" w:themeColor="text1"/>
          <w:sz w:val="20"/>
          <w:szCs w:val="20"/>
        </w:rPr>
      </w:pPr>
      <w:r w:rsidRPr="00254284">
        <w:rPr>
          <w:noProof/>
          <w:color w:val="000000" w:themeColor="text1"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40F59C" wp14:editId="0E1B2689">
                <wp:simplePos x="0" y="0"/>
                <wp:positionH relativeFrom="column">
                  <wp:posOffset>1028065</wp:posOffset>
                </wp:positionH>
                <wp:positionV relativeFrom="paragraph">
                  <wp:posOffset>177165</wp:posOffset>
                </wp:positionV>
                <wp:extent cx="2374265" cy="396240"/>
                <wp:effectExtent l="0" t="0" r="0" b="381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4284" w:rsidRDefault="00254284" w:rsidP="00254284">
                            <w:pPr>
                              <w:ind w:firstLine="0"/>
                            </w:pPr>
                            <w:proofErr w:type="gramStart"/>
                            <w:r w:rsidRPr="0025428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verbo</w:t>
                            </w:r>
                            <w:proofErr w:type="gramEnd"/>
                            <w:r w:rsidRPr="0025428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FAZER com terminação IA = pretérito imperfeito do indicativo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32" type="#_x0000_t202" style="position:absolute;left:0;text-align:left;margin-left:80.95pt;margin-top:13.95pt;width:186.95pt;height:31.2pt;z-index:25167257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" filled="f" stroked="f">
                <v:textbox>
                  <w:txbxContent>
                    <w:p w:rsidR="00254284" w:rsidRDefault="00254284" w:rsidP="00254284">
                      <w:pPr>
                        <w:ind w:firstLine="0"/>
                      </w:pPr>
                      <w:proofErr w:type="gramStart"/>
                      <w:r w:rsidRPr="00254284">
                        <w:rPr>
                          <w:color w:val="000000" w:themeColor="text1"/>
                          <w:sz w:val="16"/>
                          <w:szCs w:val="16"/>
                        </w:rPr>
                        <w:t>verbo</w:t>
                      </w:r>
                      <w:proofErr w:type="gramEnd"/>
                      <w:r w:rsidRPr="00254284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FAZER com terminação IA = pretérito imperfeito do indicativo</w:t>
                      </w:r>
                    </w:p>
                  </w:txbxContent>
                </v:textbox>
              </v:shape>
            </w:pict>
          </mc:Fallback>
        </mc:AlternateContent>
      </w:r>
      <w:r w:rsidR="0048449A">
        <w:rPr>
          <w:color w:val="000000" w:themeColor="text1"/>
          <w:sz w:val="20"/>
          <w:szCs w:val="20"/>
        </w:rPr>
        <w:tab/>
      </w:r>
      <w:r w:rsidR="0048449A">
        <w:rPr>
          <w:color w:val="000000" w:themeColor="text1"/>
          <w:sz w:val="20"/>
          <w:szCs w:val="20"/>
        </w:rPr>
        <w:tab/>
      </w:r>
      <w:r w:rsidR="0048449A">
        <w:rPr>
          <w:color w:val="000000" w:themeColor="text1"/>
          <w:sz w:val="20"/>
          <w:szCs w:val="20"/>
        </w:rPr>
        <w:tab/>
      </w:r>
      <w:r w:rsidR="0048449A">
        <w:rPr>
          <w:color w:val="000000" w:themeColor="text1"/>
          <w:sz w:val="20"/>
          <w:szCs w:val="20"/>
        </w:rPr>
        <w:tab/>
      </w:r>
    </w:p>
    <w:p w:rsidR="0048449A" w:rsidRDefault="0048449A" w:rsidP="0048449A">
      <w:pPr>
        <w:ind w:firstLine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</w:p>
    <w:p w:rsidR="00254284" w:rsidRDefault="00254284" w:rsidP="0048449A">
      <w:pPr>
        <w:ind w:firstLine="0"/>
        <w:rPr>
          <w:color w:val="000000" w:themeColor="text1"/>
          <w:sz w:val="20"/>
          <w:szCs w:val="20"/>
        </w:rPr>
      </w:pPr>
    </w:p>
    <w:p w:rsidR="00254284" w:rsidRDefault="00254284" w:rsidP="00254284">
      <w:r>
        <w:t>Além do verbo flexionado, a oração é iniciada por um pronome relativo:</w:t>
      </w:r>
    </w:p>
    <w:p w:rsidR="005510C5" w:rsidRDefault="005510C5" w:rsidP="00254284">
      <w:pPr>
        <w:ind w:firstLine="0"/>
        <w:jc w:val="center"/>
        <w:rPr>
          <w:color w:val="548DD4" w:themeColor="text2" w:themeTint="99"/>
          <w:sz w:val="20"/>
          <w:szCs w:val="20"/>
        </w:rPr>
      </w:pPr>
    </w:p>
    <w:p w:rsidR="00254284" w:rsidRDefault="005510C5" w:rsidP="00254284">
      <w:pPr>
        <w:ind w:firstLine="0"/>
        <w:jc w:val="center"/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557627" wp14:editId="4FA27AE0">
                <wp:simplePos x="0" y="0"/>
                <wp:positionH relativeFrom="column">
                  <wp:posOffset>526415</wp:posOffset>
                </wp:positionH>
                <wp:positionV relativeFrom="paragraph">
                  <wp:posOffset>43178</wp:posOffset>
                </wp:positionV>
                <wp:extent cx="172085" cy="373065"/>
                <wp:effectExtent l="0" t="5080" r="13335" b="13335"/>
                <wp:wrapNone/>
                <wp:docPr id="13" name="Chave esquerd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2085" cy="373065"/>
                        </a:xfrm>
                        <a:prstGeom prst="leftBrace">
                          <a:avLst>
                            <a:gd name="adj1" fmla="val 8333"/>
                            <a:gd name="adj2" fmla="val 48802"/>
                          </a:avLst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Chave esquerda 13" o:spid="_x0000_s1026" type="#_x0000_t87" style="position:absolute;margin-left:41.45pt;margin-top:3.4pt;width:13.55pt;height:29.4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" adj="830,10541" strokecolor="#4a7ebb"/>
            </w:pict>
          </mc:Fallback>
        </mc:AlternateContent>
      </w:r>
      <w:proofErr w:type="gramStart"/>
      <w:r w:rsidR="00254284" w:rsidRPr="00254284">
        <w:rPr>
          <w:color w:val="548DD4" w:themeColor="text2" w:themeTint="99"/>
          <w:sz w:val="20"/>
          <w:szCs w:val="20"/>
        </w:rPr>
        <w:t>da</w:t>
      </w:r>
      <w:proofErr w:type="gramEnd"/>
      <w:r w:rsidR="00254284" w:rsidRPr="00254284">
        <w:rPr>
          <w:color w:val="548DD4" w:themeColor="text2" w:themeTint="99"/>
          <w:sz w:val="20"/>
          <w:szCs w:val="20"/>
        </w:rPr>
        <w:t xml:space="preserve"> qual </w:t>
      </w:r>
      <w:r w:rsidR="00254284" w:rsidRPr="00D11E5D">
        <w:rPr>
          <w:rStyle w:val="nfaseSutil"/>
        </w:rPr>
        <w:t>o exequente não fazia parte à época da propositura da demanda de conhecimento</w:t>
      </w:r>
    </w:p>
    <w:p w:rsidR="00254284" w:rsidRDefault="00254284" w:rsidP="005510C5">
      <w:pPr>
        <w:ind w:firstLine="0"/>
        <w:rPr>
          <w:color w:val="000000" w:themeColor="text1"/>
          <w:sz w:val="20"/>
          <w:szCs w:val="20"/>
        </w:rPr>
      </w:pPr>
    </w:p>
    <w:p w:rsidR="005510C5" w:rsidRPr="005510C5" w:rsidRDefault="005510C5" w:rsidP="005510C5">
      <w:pPr>
        <w:ind w:firstLine="567"/>
        <w:rPr>
          <w:color w:val="000000" w:themeColor="text1"/>
          <w:sz w:val="16"/>
          <w:szCs w:val="16"/>
        </w:rPr>
      </w:pPr>
      <w:r w:rsidRPr="005510C5">
        <w:rPr>
          <w:color w:val="000000" w:themeColor="text1"/>
          <w:sz w:val="16"/>
          <w:szCs w:val="16"/>
        </w:rPr>
        <w:t>Pronome relativo</w:t>
      </w:r>
    </w:p>
    <w:p w:rsidR="005510C5" w:rsidRDefault="005510C5" w:rsidP="00254284"/>
    <w:p w:rsidR="00254284" w:rsidRDefault="00254284" w:rsidP="00254284">
      <w:r>
        <w:t>Tanto a flexão do verbo quanto a presença de pronome relativo caracterizam o que chamamos de oração desenvolvida.</w:t>
      </w:r>
    </w:p>
    <w:p w:rsidR="00254284" w:rsidRDefault="00254284" w:rsidP="00254284"/>
    <w:p w:rsidR="00254284" w:rsidRDefault="00254284" w:rsidP="00254284"/>
    <w:p w:rsidR="00254284" w:rsidRDefault="00755CBB" w:rsidP="0025428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1C6E7F" wp14:editId="0CC7EDB5">
                <wp:simplePos x="0" y="0"/>
                <wp:positionH relativeFrom="column">
                  <wp:posOffset>-74295</wp:posOffset>
                </wp:positionH>
                <wp:positionV relativeFrom="paragraph">
                  <wp:posOffset>-3175</wp:posOffset>
                </wp:positionV>
                <wp:extent cx="5435600" cy="558800"/>
                <wp:effectExtent l="0" t="0" r="12700" b="12700"/>
                <wp:wrapNone/>
                <wp:docPr id="12" name="Retângulo de cantos arredondad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5600" cy="558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4284" w:rsidRPr="005F2C99" w:rsidRDefault="00254284" w:rsidP="00254284">
                            <w:pPr>
                              <w:ind w:firstLine="0"/>
                              <w:jc w:val="left"/>
                              <w:rPr>
                                <w:color w:val="D99594" w:themeColor="accent2" w:themeTint="99"/>
                                <w:sz w:val="20"/>
                                <w:szCs w:val="20"/>
                              </w:rPr>
                            </w:pPr>
                            <w:r w:rsidRPr="005F2C99">
                              <w:rPr>
                                <w:color w:val="D99594" w:themeColor="accent2" w:themeTint="99"/>
                                <w:sz w:val="20"/>
                                <w:szCs w:val="20"/>
                              </w:rPr>
                              <w:t xml:space="preserve">Verbo flexionado em tempo, modo e pessoa + pronome relativo = oração adjetiva </w:t>
                            </w:r>
                            <w:proofErr w:type="gramStart"/>
                            <w:r w:rsidRPr="005F2C99">
                              <w:rPr>
                                <w:color w:val="D99594" w:themeColor="accent2" w:themeTint="99"/>
                                <w:sz w:val="20"/>
                                <w:szCs w:val="20"/>
                              </w:rPr>
                              <w:t>desenvolvida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tângulo de cantos arredondados 12" o:spid="_x0000_s1033" style="position:absolute;left:0;text-align:left;margin-left:-5.85pt;margin-top:-.25pt;width:428pt;height:4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" fillcolor="white [3212]" strokecolor="#8db3e2 [1311]" strokeweight="2pt">
                <v:textbox>
                  <w:txbxContent>
                    <w:p w:rsidR="00254284" w:rsidRPr="005F2C99" w:rsidRDefault="00254284" w:rsidP="00254284">
                      <w:pPr>
                        <w:ind w:firstLine="0"/>
                        <w:jc w:val="left"/>
                        <w:rPr>
                          <w:color w:val="D99594" w:themeColor="accent2" w:themeTint="99"/>
                          <w:sz w:val="20"/>
                          <w:szCs w:val="20"/>
                        </w:rPr>
                      </w:pPr>
                      <w:r w:rsidRPr="005F2C99">
                        <w:rPr>
                          <w:color w:val="D99594" w:themeColor="accent2" w:themeTint="99"/>
                          <w:sz w:val="20"/>
                          <w:szCs w:val="20"/>
                        </w:rPr>
                        <w:t xml:space="preserve">Verbo flexionado em tempo, modo e pessoa + pronome relativo = oração adjetiva </w:t>
                      </w:r>
                      <w:proofErr w:type="gramStart"/>
                      <w:r w:rsidRPr="005F2C99">
                        <w:rPr>
                          <w:color w:val="D99594" w:themeColor="accent2" w:themeTint="99"/>
                          <w:sz w:val="20"/>
                          <w:szCs w:val="20"/>
                        </w:rPr>
                        <w:t>desenvolvida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254284" w:rsidRDefault="00254284" w:rsidP="00254284"/>
    <w:p w:rsidR="00254284" w:rsidRDefault="0099268E" w:rsidP="004821D0">
      <w:pPr>
        <w:pStyle w:val="Ttulo2"/>
        <w:ind w:firstLine="0"/>
      </w:pPr>
      <w:r>
        <w:t>5.3 Orações reduzidas</w:t>
      </w:r>
    </w:p>
    <w:p w:rsidR="0099268E" w:rsidRDefault="00673C7B" w:rsidP="0099268E">
      <w:r>
        <w:t xml:space="preserve">Se as orações adjetivas desenvolvidas iniciam-se por pronome relativo e possuem verbo flexionado </w:t>
      </w:r>
      <w:r w:rsidR="00524B1E">
        <w:t>no indicativo ou subjuntivo</w:t>
      </w:r>
      <w:r>
        <w:t>, as reduzidas não apresentam nenhuma dessas características.</w:t>
      </w:r>
    </w:p>
    <w:p w:rsidR="00524B1E" w:rsidRDefault="00524B1E" w:rsidP="0099268E"/>
    <w:p w:rsidR="00524B1E" w:rsidRPr="005510C5" w:rsidRDefault="00524B1E" w:rsidP="0099268E">
      <w:pPr>
        <w:rPr>
          <w:b/>
          <w:i/>
        </w:rPr>
      </w:pPr>
      <w:r w:rsidRPr="005510C5">
        <w:rPr>
          <w:b/>
          <w:i/>
        </w:rPr>
        <w:t>Mas, se os verbos não estão flexionados</w:t>
      </w:r>
      <w:r w:rsidR="005F2C99">
        <w:rPr>
          <w:b/>
          <w:i/>
        </w:rPr>
        <w:t xml:space="preserve"> nesses modos</w:t>
      </w:r>
      <w:r w:rsidRPr="005510C5">
        <w:rPr>
          <w:b/>
          <w:i/>
        </w:rPr>
        <w:t>, como estão?</w:t>
      </w:r>
    </w:p>
    <w:p w:rsidR="00524B1E" w:rsidRDefault="00524B1E" w:rsidP="0099268E"/>
    <w:p w:rsidR="00B71B98" w:rsidRDefault="005F2C99" w:rsidP="00B71B98">
      <w:r>
        <w:t>Eles</w:t>
      </w:r>
      <w:r w:rsidR="00524B1E">
        <w:t xml:space="preserve"> estão em suas formas nominais. São três: </w:t>
      </w:r>
      <w:r w:rsidR="00524B1E" w:rsidRPr="00755CBB">
        <w:rPr>
          <w:color w:val="548DD4" w:themeColor="text2" w:themeTint="99"/>
        </w:rPr>
        <w:t>infinitivo</w:t>
      </w:r>
      <w:r w:rsidR="00524B1E">
        <w:t xml:space="preserve">, </w:t>
      </w:r>
      <w:hyperlink r:id="rId24" w:history="1">
        <w:r w:rsidR="00524B1E" w:rsidRPr="00AB590B">
          <w:rPr>
            <w:rStyle w:val="Hyperlink"/>
            <w:u w:val="none"/>
          </w:rPr>
          <w:t>gerúndio</w:t>
        </w:r>
      </w:hyperlink>
      <w:r w:rsidR="00524B1E" w:rsidRPr="00755CBB">
        <w:rPr>
          <w:color w:val="548DD4" w:themeColor="text2" w:themeTint="99"/>
        </w:rPr>
        <w:t xml:space="preserve"> </w:t>
      </w:r>
      <w:r w:rsidR="00524B1E">
        <w:t xml:space="preserve">e </w:t>
      </w:r>
      <w:r w:rsidR="00524B1E" w:rsidRPr="00755CBB">
        <w:rPr>
          <w:color w:val="548DD4" w:themeColor="text2" w:themeTint="99"/>
        </w:rPr>
        <w:t>particípio</w:t>
      </w:r>
      <w:r w:rsidR="00524B1E">
        <w:t xml:space="preserve">. </w:t>
      </w:r>
      <w:r w:rsidR="00B71B98">
        <w:t>No primeiro caso, o verbo terminará em AR, ER, IR; no segundo caso, ficará com o famoso NDO; já no terceiro caso finalizará com ADO e IDO. Veja os exemplos:</w:t>
      </w:r>
    </w:p>
    <w:tbl>
      <w:tblPr>
        <w:tblStyle w:val="ListaClara-nfase5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B71B98" w:rsidTr="006A67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B71B98" w:rsidRDefault="00B71B98" w:rsidP="006A674A">
            <w:pPr>
              <w:ind w:firstLine="0"/>
              <w:jc w:val="center"/>
            </w:pPr>
            <w:r>
              <w:t>Verbo</w:t>
            </w:r>
          </w:p>
        </w:tc>
        <w:tc>
          <w:tcPr>
            <w:tcW w:w="2161" w:type="dxa"/>
          </w:tcPr>
          <w:p w:rsidR="00B71B98" w:rsidRDefault="00B71B98" w:rsidP="006A674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Infinitivo</w:t>
            </w:r>
          </w:p>
        </w:tc>
        <w:tc>
          <w:tcPr>
            <w:tcW w:w="2161" w:type="dxa"/>
          </w:tcPr>
          <w:p w:rsidR="00B71B98" w:rsidRDefault="00B71B98" w:rsidP="006A674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Gerúndio</w:t>
            </w:r>
          </w:p>
        </w:tc>
        <w:tc>
          <w:tcPr>
            <w:tcW w:w="2161" w:type="dxa"/>
          </w:tcPr>
          <w:p w:rsidR="00B71B98" w:rsidRDefault="00B71B98" w:rsidP="006A674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Particípio</w:t>
            </w:r>
          </w:p>
        </w:tc>
      </w:tr>
      <w:tr w:rsidR="00B71B98" w:rsidTr="006A6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B71B98" w:rsidRDefault="00B71B98" w:rsidP="006A674A">
            <w:pPr>
              <w:ind w:firstLine="0"/>
              <w:jc w:val="center"/>
            </w:pPr>
            <w:r>
              <w:t>Andar</w:t>
            </w:r>
          </w:p>
        </w:tc>
        <w:tc>
          <w:tcPr>
            <w:tcW w:w="2161" w:type="dxa"/>
          </w:tcPr>
          <w:p w:rsidR="00B71B98" w:rsidRDefault="00B71B98" w:rsidP="006A674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Andar</w:t>
            </w:r>
          </w:p>
        </w:tc>
        <w:tc>
          <w:tcPr>
            <w:tcW w:w="2161" w:type="dxa"/>
          </w:tcPr>
          <w:p w:rsidR="00B71B98" w:rsidRDefault="00B71B98" w:rsidP="006A674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Andando</w:t>
            </w:r>
          </w:p>
        </w:tc>
        <w:tc>
          <w:tcPr>
            <w:tcW w:w="2161" w:type="dxa"/>
          </w:tcPr>
          <w:p w:rsidR="00B71B98" w:rsidRDefault="006A674A" w:rsidP="006A674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Andado</w:t>
            </w:r>
          </w:p>
        </w:tc>
      </w:tr>
      <w:tr w:rsidR="00B71B98" w:rsidTr="006A6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B71B98" w:rsidRDefault="006A674A" w:rsidP="006A674A">
            <w:pPr>
              <w:ind w:firstLine="0"/>
              <w:jc w:val="center"/>
            </w:pPr>
            <w:r>
              <w:t>Comer</w:t>
            </w:r>
          </w:p>
        </w:tc>
        <w:tc>
          <w:tcPr>
            <w:tcW w:w="2161" w:type="dxa"/>
          </w:tcPr>
          <w:p w:rsidR="00B71B98" w:rsidRDefault="006A674A" w:rsidP="006A674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Comer</w:t>
            </w:r>
          </w:p>
        </w:tc>
        <w:tc>
          <w:tcPr>
            <w:tcW w:w="2161" w:type="dxa"/>
          </w:tcPr>
          <w:p w:rsidR="00B71B98" w:rsidRDefault="006A674A" w:rsidP="006A674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Comendo</w:t>
            </w:r>
          </w:p>
        </w:tc>
        <w:tc>
          <w:tcPr>
            <w:tcW w:w="2161" w:type="dxa"/>
          </w:tcPr>
          <w:p w:rsidR="00B71B98" w:rsidRDefault="006A674A" w:rsidP="006A674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Comido</w:t>
            </w:r>
          </w:p>
        </w:tc>
      </w:tr>
      <w:tr w:rsidR="006A674A" w:rsidTr="006A6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6A674A" w:rsidRDefault="006A674A" w:rsidP="006A674A">
            <w:pPr>
              <w:ind w:firstLine="0"/>
              <w:jc w:val="center"/>
            </w:pPr>
            <w:r>
              <w:t>Sentir</w:t>
            </w:r>
          </w:p>
        </w:tc>
        <w:tc>
          <w:tcPr>
            <w:tcW w:w="2161" w:type="dxa"/>
          </w:tcPr>
          <w:p w:rsidR="006A674A" w:rsidRDefault="006A674A" w:rsidP="006A674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Sentir</w:t>
            </w:r>
          </w:p>
        </w:tc>
        <w:tc>
          <w:tcPr>
            <w:tcW w:w="2161" w:type="dxa"/>
          </w:tcPr>
          <w:p w:rsidR="006A674A" w:rsidRDefault="006A674A" w:rsidP="006A674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Sentindo</w:t>
            </w:r>
          </w:p>
        </w:tc>
        <w:tc>
          <w:tcPr>
            <w:tcW w:w="2161" w:type="dxa"/>
          </w:tcPr>
          <w:p w:rsidR="006A674A" w:rsidRDefault="006A674A" w:rsidP="006A674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Sentido</w:t>
            </w:r>
          </w:p>
        </w:tc>
      </w:tr>
    </w:tbl>
    <w:p w:rsidR="00B71B98" w:rsidRDefault="00B71B98" w:rsidP="00B71B98"/>
    <w:p w:rsidR="00524B1E" w:rsidRDefault="00524B1E" w:rsidP="00B71B98">
      <w:r>
        <w:t xml:space="preserve">De acordo com Celso Cunha (p. 496), </w:t>
      </w:r>
      <w:r w:rsidR="00B71B98">
        <w:t>as</w:t>
      </w:r>
      <w:r>
        <w:t xml:space="preserve"> formas</w:t>
      </w:r>
      <w:r w:rsidR="00B71B98">
        <w:t xml:space="preserve"> nominais </w:t>
      </w:r>
      <w:r w:rsidR="00B71B98" w:rsidRPr="00B71B98">
        <w:t>“</w:t>
      </w:r>
      <w:r w:rsidRPr="00B71B98">
        <w:t xml:space="preserve">Caracterizam-se todas por não poderem exprimir por si nem o tempo nem o modo. O seu valor temporal e modal está sempre em dependência do </w:t>
      </w:r>
      <w:r w:rsidR="00B71B98">
        <w:t>contexto em que aparecem</w:t>
      </w:r>
      <w:r w:rsidRPr="00B71B98">
        <w:t>”</w:t>
      </w:r>
      <w:r w:rsidR="00B71B98">
        <w:t>.</w:t>
      </w:r>
    </w:p>
    <w:p w:rsidR="00AB590B" w:rsidRDefault="00AB590B" w:rsidP="00AB590B">
      <w:pPr>
        <w:autoSpaceDE w:val="0"/>
        <w:autoSpaceDN w:val="0"/>
        <w:adjustRightInd w:val="0"/>
        <w:spacing w:line="240" w:lineRule="auto"/>
        <w:ind w:firstLine="0"/>
        <w:jc w:val="left"/>
      </w:pPr>
    </w:p>
    <w:p w:rsidR="00AB590B" w:rsidRDefault="00AB590B" w:rsidP="00AB590B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"Saiba mais"</w:t>
      </w:r>
    </w:p>
    <w:p w:rsidR="00AB590B" w:rsidRDefault="00AB590B" w:rsidP="00AB590B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Gerúndio e Gerundismo são sinônimos?</w:t>
      </w:r>
    </w:p>
    <w:p w:rsidR="00AB590B" w:rsidRDefault="00AB590B" w:rsidP="00AB590B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A</w:t>
      </w:r>
      <w:r>
        <w:rPr>
          <w:rFonts w:ascii="Tahoma" w:hAnsi="Tahoma" w:cs="Tahoma"/>
          <w:color w:val="000000"/>
          <w:sz w:val="20"/>
          <w:szCs w:val="20"/>
        </w:rPr>
        <w:t>c</w:t>
      </w:r>
      <w:r>
        <w:rPr>
          <w:rFonts w:ascii="Tahoma" w:hAnsi="Tahoma" w:cs="Tahoma"/>
          <w:color w:val="000000"/>
          <w:sz w:val="20"/>
          <w:szCs w:val="20"/>
        </w:rPr>
        <w:t>esse o link para ler a respeito:</w:t>
      </w:r>
    </w:p>
    <w:p w:rsidR="00AB590B" w:rsidRPr="00524B1E" w:rsidRDefault="00AB590B" w:rsidP="00AB590B">
      <w:pPr>
        <w:jc w:val="center"/>
        <w:rPr>
          <w:color w:val="548DD4" w:themeColor="text2" w:themeTint="99"/>
        </w:rPr>
      </w:pPr>
      <w:r>
        <w:rPr>
          <w:rFonts w:ascii="Tahoma" w:hAnsi="Tahoma" w:cs="Tahoma"/>
          <w:color w:val="000000"/>
          <w:sz w:val="20"/>
          <w:szCs w:val="20"/>
        </w:rPr>
        <w:t>http://portugues.uol.com.br/gramatica/gerundio-gerundismo.html</w:t>
      </w:r>
    </w:p>
    <w:p w:rsidR="004821D0" w:rsidRDefault="00AB702A" w:rsidP="004821D0">
      <w:pPr>
        <w:pStyle w:val="Ttulo3"/>
        <w:ind w:firstLine="0"/>
      </w:pPr>
      <w:r>
        <w:rPr>
          <w:noProof/>
          <w:color w:val="000000" w:themeColor="text1"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918889" wp14:editId="072FB708">
                <wp:simplePos x="0" y="0"/>
                <wp:positionH relativeFrom="column">
                  <wp:posOffset>3357245</wp:posOffset>
                </wp:positionH>
                <wp:positionV relativeFrom="paragraph">
                  <wp:posOffset>313690</wp:posOffset>
                </wp:positionV>
                <wp:extent cx="127000" cy="2011680"/>
                <wp:effectExtent l="0" t="8890" r="16510" b="16510"/>
                <wp:wrapNone/>
                <wp:docPr id="15" name="Chave direi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000" cy="2011680"/>
                        </a:xfrm>
                        <a:prstGeom prst="rightBrace">
                          <a:avLst>
                            <a:gd name="adj1" fmla="val 84333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 direita 15" o:spid="_x0000_s1026" type="#_x0000_t88" style="position:absolute;margin-left:264.35pt;margin-top:24.7pt;width:10pt;height:158.4pt;rotation:-90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" adj="1150" strokecolor="#4579b8 [3044]"/>
            </w:pict>
          </mc:Fallback>
        </mc:AlternateContent>
      </w:r>
      <w:r w:rsidR="004821D0">
        <w:t>5.3.1 Oração adjetiva reduzida de infinitivo</w:t>
      </w:r>
    </w:p>
    <w:p w:rsidR="005510C5" w:rsidRDefault="00AB702A" w:rsidP="0099268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60CB30" wp14:editId="625FFA27">
                <wp:simplePos x="0" y="0"/>
                <wp:positionH relativeFrom="column">
                  <wp:posOffset>2819400</wp:posOffset>
                </wp:positionH>
                <wp:positionV relativeFrom="paragraph">
                  <wp:posOffset>605790</wp:posOffset>
                </wp:positionV>
                <wp:extent cx="878840" cy="254000"/>
                <wp:effectExtent l="0" t="0" r="0" b="0"/>
                <wp:wrapNone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84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702A" w:rsidRPr="00AB702A" w:rsidRDefault="00AB702A" w:rsidP="00AB702A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AB702A">
                              <w:rPr>
                                <w:sz w:val="16"/>
                                <w:szCs w:val="16"/>
                              </w:rPr>
                              <w:t>Oração adjetiva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22pt;margin-top:47.7pt;width:69.2pt;height:2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" filled="f" stroked="f">
                <v:textbox>
                  <w:txbxContent>
                    <w:p w:rsidR="00AB702A" w:rsidRPr="00AB702A" w:rsidRDefault="00AB702A" w:rsidP="00AB702A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 w:rsidRPr="00AB702A">
                        <w:rPr>
                          <w:sz w:val="16"/>
                          <w:szCs w:val="16"/>
                        </w:rPr>
                        <w:t>Oração adjetiva</w:t>
                      </w:r>
                    </w:p>
                  </w:txbxContent>
                </v:textbox>
              </v:shape>
            </w:pict>
          </mc:Fallback>
        </mc:AlternateContent>
      </w:r>
      <w:r w:rsidR="005F2C99">
        <w:t>As orações adjetivas reduzidas de infini</w:t>
      </w:r>
      <w:r w:rsidR="00755CBB">
        <w:t>ti</w:t>
      </w:r>
      <w:r w:rsidR="005F2C99">
        <w:t xml:space="preserve">vo apresentam </w:t>
      </w:r>
      <w:r w:rsidR="005F2C99" w:rsidRPr="00AB590B">
        <w:rPr>
          <w:b/>
        </w:rPr>
        <w:t>verbos termin</w:t>
      </w:r>
      <w:r w:rsidR="00615D26" w:rsidRPr="00AB590B">
        <w:rPr>
          <w:b/>
        </w:rPr>
        <w:t>a</w:t>
      </w:r>
      <w:r w:rsidR="005F2C99" w:rsidRPr="00AB590B">
        <w:rPr>
          <w:b/>
        </w:rPr>
        <w:t>dos em</w:t>
      </w:r>
      <w:r w:rsidR="005F2C99">
        <w:t xml:space="preserve"> </w:t>
      </w:r>
      <w:r w:rsidR="005F2C99" w:rsidRPr="00AB590B">
        <w:rPr>
          <w:b/>
        </w:rPr>
        <w:t>AR, ER, IR.</w:t>
      </w:r>
      <w:r w:rsidR="005F2C99">
        <w:t xml:space="preserve"> Essas formas podem flexionar de acordo com a pessoa</w:t>
      </w:r>
      <w:r w:rsidR="00505B93">
        <w:t xml:space="preserve"> e são precedidas pela preposição “a”.</w:t>
      </w:r>
    </w:p>
    <w:p w:rsidR="00AB702A" w:rsidRDefault="00AB702A" w:rsidP="00AB702A">
      <w:pPr>
        <w:ind w:firstLine="0"/>
        <w:jc w:val="center"/>
        <w:rPr>
          <w:color w:val="000000" w:themeColor="text1"/>
          <w:sz w:val="20"/>
          <w:szCs w:val="20"/>
        </w:rPr>
      </w:pPr>
    </w:p>
    <w:p w:rsidR="00AB702A" w:rsidRPr="00D11E5D" w:rsidRDefault="00814037" w:rsidP="00AB702A">
      <w:pPr>
        <w:ind w:firstLine="0"/>
        <w:jc w:val="center"/>
        <w:rPr>
          <w:rStyle w:val="nfaseSutil"/>
        </w:rPr>
      </w:pPr>
      <w:r>
        <w:rPr>
          <w:noProof/>
          <w:color w:val="000000" w:themeColor="text1"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1A47C8" wp14:editId="61409FBE">
                <wp:simplePos x="0" y="0"/>
                <wp:positionH relativeFrom="column">
                  <wp:posOffset>3286125</wp:posOffset>
                </wp:positionH>
                <wp:positionV relativeFrom="paragraph">
                  <wp:posOffset>55880</wp:posOffset>
                </wp:positionV>
                <wp:extent cx="127000" cy="1645920"/>
                <wp:effectExtent l="2540" t="0" r="27940" b="27940"/>
                <wp:wrapNone/>
                <wp:docPr id="19" name="Chave direi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000" cy="1645920"/>
                        </a:xfrm>
                        <a:prstGeom prst="rightBrace">
                          <a:avLst>
                            <a:gd name="adj1" fmla="val 84333"/>
                            <a:gd name="adj2" fmla="val 50000"/>
                          </a:avLst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 direita 19" o:spid="_x0000_s1026" type="#_x0000_t88" style="position:absolute;margin-left:258.75pt;margin-top:4.4pt;width:10pt;height:129.6pt;rotation:-90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" adj="1406" strokecolor="#4a7ebb"/>
            </w:pict>
          </mc:Fallback>
        </mc:AlternateContent>
      </w:r>
      <w:r w:rsidR="00B85FCF" w:rsidRPr="00D11E5D">
        <w:rPr>
          <w:rStyle w:val="nfaseSuti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4A0AC86" wp14:editId="630775C2">
                <wp:simplePos x="0" y="0"/>
                <wp:positionH relativeFrom="column">
                  <wp:posOffset>2450465</wp:posOffset>
                </wp:positionH>
                <wp:positionV relativeFrom="paragraph">
                  <wp:posOffset>158750</wp:posOffset>
                </wp:positionV>
                <wp:extent cx="0" cy="198120"/>
                <wp:effectExtent l="95250" t="0" r="76200" b="49530"/>
                <wp:wrapNone/>
                <wp:docPr id="288" name="Conector de seta reta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88" o:spid="_x0000_s1026" type="#_x0000_t32" style="position:absolute;margin-left:192.95pt;margin-top:12.5pt;width:0;height:15.6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" strokecolor="#4a7ebb">
                <v:stroke endarrow="open"/>
              </v:shape>
            </w:pict>
          </mc:Fallback>
        </mc:AlternateContent>
      </w:r>
      <w:r w:rsidR="00B85FCF" w:rsidRPr="00D11E5D">
        <w:rPr>
          <w:rStyle w:val="nfaseSuti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3D6E97" wp14:editId="3FC86BE6">
                <wp:simplePos x="0" y="0"/>
                <wp:positionH relativeFrom="column">
                  <wp:posOffset>3070225</wp:posOffset>
                </wp:positionH>
                <wp:positionV relativeFrom="paragraph">
                  <wp:posOffset>185420</wp:posOffset>
                </wp:positionV>
                <wp:extent cx="1010920" cy="254000"/>
                <wp:effectExtent l="0" t="0" r="0" b="0"/>
                <wp:wrapNone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092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D26" w:rsidRPr="00AB702A" w:rsidRDefault="00615D26" w:rsidP="00615D26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Verbo no infinitivo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41.75pt;margin-top:14.6pt;width:79.6pt;height:2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" filled="f" stroked="f">
                <v:textbox>
                  <w:txbxContent>
                    <w:p w:rsidR="00615D26" w:rsidRPr="00AB702A" w:rsidRDefault="00615D26" w:rsidP="00615D26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Verbo no infinitivo</w:t>
                      </w:r>
                    </w:p>
                  </w:txbxContent>
                </v:textbox>
              </v:shape>
            </w:pict>
          </mc:Fallback>
        </mc:AlternateContent>
      </w:r>
      <w:r w:rsidR="00B85FCF" w:rsidRPr="00D11E5D">
        <w:rPr>
          <w:rStyle w:val="nfaseSuti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E0369E" wp14:editId="629BF9A1">
                <wp:simplePos x="0" y="0"/>
                <wp:positionH relativeFrom="column">
                  <wp:posOffset>2506345</wp:posOffset>
                </wp:positionH>
                <wp:positionV relativeFrom="paragraph">
                  <wp:posOffset>158750</wp:posOffset>
                </wp:positionV>
                <wp:extent cx="563880" cy="142240"/>
                <wp:effectExtent l="0" t="0" r="64770" b="105410"/>
                <wp:wrapNone/>
                <wp:docPr id="28" name="Conector angul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142240"/>
                        </a:xfrm>
                        <a:prstGeom prst="bentConnector3">
                          <a:avLst>
                            <a:gd name="adj1" fmla="val 68018"/>
                          </a:avLst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28" o:spid="_x0000_s1026" type="#_x0000_t34" style="position:absolute;margin-left:197.35pt;margin-top:12.5pt;width:44.4pt;height:11.2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" adj="14692" strokecolor="#4a7ebb">
                <v:stroke endarrow="open"/>
              </v:shape>
            </w:pict>
          </mc:Fallback>
        </mc:AlternateContent>
      </w:r>
      <w:r w:rsidR="00AB702A" w:rsidRPr="00D11E5D">
        <w:rPr>
          <w:rStyle w:val="nfaseSutil"/>
        </w:rPr>
        <w:t xml:space="preserve">Trata-se de dispositivo legal </w:t>
      </w:r>
      <w:r w:rsidR="00AB702A" w:rsidRPr="00D11E5D">
        <w:rPr>
          <w:rStyle w:val="nfaseSutil"/>
          <w:color w:val="548DD4" w:themeColor="text2" w:themeTint="99"/>
        </w:rPr>
        <w:t>a</w:t>
      </w:r>
      <w:r w:rsidR="00AB702A" w:rsidRPr="00D11E5D">
        <w:rPr>
          <w:rStyle w:val="nfaseSutil"/>
        </w:rPr>
        <w:t xml:space="preserve"> abordar o tema “violência doméstica”.</w:t>
      </w:r>
    </w:p>
    <w:p w:rsidR="00615D26" w:rsidRDefault="00B85FCF" w:rsidP="0099268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4C4721A" wp14:editId="4F5A1667">
                <wp:simplePos x="0" y="0"/>
                <wp:positionH relativeFrom="column">
                  <wp:posOffset>2146300</wp:posOffset>
                </wp:positionH>
                <wp:positionV relativeFrom="paragraph">
                  <wp:posOffset>136525</wp:posOffset>
                </wp:positionV>
                <wp:extent cx="640080" cy="238760"/>
                <wp:effectExtent l="0" t="0" r="0" b="0"/>
                <wp:wrapNone/>
                <wp:docPr id="28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5FCF" w:rsidRPr="00B85FCF" w:rsidRDefault="00B85FCF" w:rsidP="00B85FCF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B85FCF">
                              <w:rPr>
                                <w:sz w:val="16"/>
                                <w:szCs w:val="16"/>
                              </w:rPr>
                              <w:t>Preposição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69pt;margin-top:10.75pt;width:50.4pt;height:18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" filled="f" stroked="f">
                <v:textbox>
                  <w:txbxContent>
                    <w:p w:rsidR="00B85FCF" w:rsidRPr="00B85FCF" w:rsidRDefault="00B85FCF" w:rsidP="00B85FCF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 w:rsidRPr="00B85FCF">
                        <w:rPr>
                          <w:sz w:val="16"/>
                          <w:szCs w:val="16"/>
                        </w:rPr>
                        <w:t>Preposição</w:t>
                      </w:r>
                    </w:p>
                  </w:txbxContent>
                </v:textbox>
              </v:shape>
            </w:pict>
          </mc:Fallback>
        </mc:AlternateContent>
      </w:r>
    </w:p>
    <w:p w:rsidR="00615D26" w:rsidRDefault="00814037" w:rsidP="004C07D6">
      <w:pPr>
        <w:ind w:firstLine="0"/>
        <w:jc w:val="center"/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EDACA7" wp14:editId="3C0568B9">
                <wp:simplePos x="0" y="0"/>
                <wp:positionH relativeFrom="column">
                  <wp:posOffset>2898140</wp:posOffset>
                </wp:positionH>
                <wp:positionV relativeFrom="paragraph">
                  <wp:posOffset>81280</wp:posOffset>
                </wp:positionV>
                <wp:extent cx="878840" cy="254000"/>
                <wp:effectExtent l="0" t="0" r="0" b="0"/>
                <wp:wrapNone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84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07D6" w:rsidRPr="00AB702A" w:rsidRDefault="004C07D6" w:rsidP="004C07D6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AB702A">
                              <w:rPr>
                                <w:sz w:val="16"/>
                                <w:szCs w:val="16"/>
                              </w:rPr>
                              <w:t>Oração adjetiva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228.2pt;margin-top:6.4pt;width:69.2pt;height:2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" filled="f" stroked="f">
                <v:textbox>
                  <w:txbxContent>
                    <w:p w:rsidR="004C07D6" w:rsidRPr="00AB702A" w:rsidRDefault="004C07D6" w:rsidP="004C07D6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 w:rsidRPr="00AB702A">
                        <w:rPr>
                          <w:sz w:val="16"/>
                          <w:szCs w:val="16"/>
                        </w:rPr>
                        <w:t>Oração adjetiva</w:t>
                      </w:r>
                    </w:p>
                  </w:txbxContent>
                </v:textbox>
              </v:shape>
            </w:pict>
          </mc:Fallback>
        </mc:AlternateContent>
      </w:r>
    </w:p>
    <w:p w:rsidR="004C07D6" w:rsidRDefault="004C07D6" w:rsidP="004C07D6">
      <w:pPr>
        <w:ind w:firstLine="0"/>
        <w:jc w:val="center"/>
        <w:rPr>
          <w:sz w:val="20"/>
          <w:szCs w:val="20"/>
        </w:rPr>
      </w:pPr>
    </w:p>
    <w:p w:rsidR="004C07D6" w:rsidRPr="00D11E5D" w:rsidRDefault="00B85FCF" w:rsidP="004C07D6">
      <w:pPr>
        <w:ind w:firstLine="0"/>
        <w:jc w:val="center"/>
        <w:rPr>
          <w:rStyle w:val="nfaseSutil"/>
        </w:rPr>
      </w:pPr>
      <w:r w:rsidRPr="00D11E5D">
        <w:rPr>
          <w:rStyle w:val="nfaseSuti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36416E" wp14:editId="7678DC18">
                <wp:simplePos x="0" y="0"/>
                <wp:positionH relativeFrom="column">
                  <wp:posOffset>2562225</wp:posOffset>
                </wp:positionH>
                <wp:positionV relativeFrom="paragraph">
                  <wp:posOffset>164465</wp:posOffset>
                </wp:positionV>
                <wp:extent cx="0" cy="198120"/>
                <wp:effectExtent l="95250" t="0" r="76200" b="49530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30" o:spid="_x0000_s1026" type="#_x0000_t32" style="position:absolute;margin-left:201.75pt;margin-top:12.95pt;width:0;height:15.6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Pr="00D11E5D">
        <w:rPr>
          <w:rStyle w:val="nfaseSuti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A07B56" wp14:editId="48A84AF6">
                <wp:simplePos x="0" y="0"/>
                <wp:positionH relativeFrom="column">
                  <wp:posOffset>3136265</wp:posOffset>
                </wp:positionH>
                <wp:positionV relativeFrom="paragraph">
                  <wp:posOffset>206375</wp:posOffset>
                </wp:positionV>
                <wp:extent cx="1010920" cy="254000"/>
                <wp:effectExtent l="0" t="0" r="0" b="0"/>
                <wp:wrapNone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092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07D6" w:rsidRPr="00AB702A" w:rsidRDefault="004C07D6" w:rsidP="004C07D6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Verbo no infinitivo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246.95pt;margin-top:16.25pt;width:79.6pt;height:2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" filled="f" stroked="f">
                <v:textbox>
                  <w:txbxContent>
                    <w:p w:rsidR="004C07D6" w:rsidRPr="00AB702A" w:rsidRDefault="004C07D6" w:rsidP="004C07D6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Verbo no infinitivo</w:t>
                      </w:r>
                    </w:p>
                  </w:txbxContent>
                </v:textbox>
              </v:shape>
            </w:pict>
          </mc:Fallback>
        </mc:AlternateContent>
      </w:r>
      <w:r w:rsidRPr="00D11E5D">
        <w:rPr>
          <w:rStyle w:val="nfaseSuti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50AC76" wp14:editId="60F516B0">
                <wp:simplePos x="0" y="0"/>
                <wp:positionH relativeFrom="column">
                  <wp:posOffset>2618105</wp:posOffset>
                </wp:positionH>
                <wp:positionV relativeFrom="paragraph">
                  <wp:posOffset>164465</wp:posOffset>
                </wp:positionV>
                <wp:extent cx="482600" cy="142240"/>
                <wp:effectExtent l="0" t="0" r="31750" b="105410"/>
                <wp:wrapNone/>
                <wp:docPr id="29" name="Conector angulad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142240"/>
                        </a:xfrm>
                        <a:prstGeom prst="bentConnector3">
                          <a:avLst>
                            <a:gd name="adj1" fmla="val 66842"/>
                          </a:avLst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ector angulado 29" o:spid="_x0000_s1026" type="#_x0000_t34" style="position:absolute;margin-left:206.15pt;margin-top:12.95pt;width:38pt;height:11.2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" adj="14438" strokecolor="#4a7ebb">
                <v:stroke endarrow="open"/>
              </v:shape>
            </w:pict>
          </mc:Fallback>
        </mc:AlternateContent>
      </w:r>
      <w:r w:rsidR="004C07D6" w:rsidRPr="00D11E5D">
        <w:rPr>
          <w:rStyle w:val="nfaseSutil"/>
        </w:rPr>
        <w:t xml:space="preserve">Encontrou os advogados </w:t>
      </w:r>
      <w:r w:rsidR="004C07D6" w:rsidRPr="00D11E5D">
        <w:rPr>
          <w:rStyle w:val="nfaseSutil"/>
          <w:color w:val="548DD4" w:themeColor="text2" w:themeTint="99"/>
        </w:rPr>
        <w:t>a</w:t>
      </w:r>
      <w:r w:rsidR="004C07D6" w:rsidRPr="00D11E5D">
        <w:rPr>
          <w:rStyle w:val="nfaseSutil"/>
        </w:rPr>
        <w:t xml:space="preserve"> darem andamento ao processo.</w:t>
      </w:r>
    </w:p>
    <w:p w:rsidR="004C07D6" w:rsidRDefault="00B85FCF" w:rsidP="004C07D6">
      <w:pPr>
        <w:ind w:firstLine="0"/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editId="36B11C9B">
                <wp:simplePos x="0" y="0"/>
                <wp:positionH relativeFrom="column">
                  <wp:posOffset>2258060</wp:posOffset>
                </wp:positionH>
                <wp:positionV relativeFrom="paragraph">
                  <wp:posOffset>142240</wp:posOffset>
                </wp:positionV>
                <wp:extent cx="640080" cy="238760"/>
                <wp:effectExtent l="0" t="0" r="0" b="0"/>
                <wp:wrapNone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5FCF" w:rsidRPr="00B85FCF" w:rsidRDefault="00B85FCF" w:rsidP="00B85FCF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B85FCF">
                              <w:rPr>
                                <w:sz w:val="16"/>
                                <w:szCs w:val="16"/>
                              </w:rPr>
                              <w:t>Preposição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177.8pt;margin-top:11.2pt;width:50.4pt;height:18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" filled="f" stroked="f">
                <v:textbox>
                  <w:txbxContent>
                    <w:p w:rsidR="00B85FCF" w:rsidRPr="00B85FCF" w:rsidRDefault="00B85FCF" w:rsidP="00B85FCF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 w:rsidRPr="00B85FCF">
                        <w:rPr>
                          <w:sz w:val="16"/>
                          <w:szCs w:val="16"/>
                        </w:rPr>
                        <w:t>Preposição</w:t>
                      </w:r>
                    </w:p>
                  </w:txbxContent>
                </v:textbox>
              </v:shape>
            </w:pict>
          </mc:Fallback>
        </mc:AlternateContent>
      </w:r>
    </w:p>
    <w:p w:rsidR="004C07D6" w:rsidRDefault="00C715BE" w:rsidP="00C715BE">
      <w:pPr>
        <w:pStyle w:val="Ttulo3"/>
        <w:ind w:firstLine="0"/>
      </w:pPr>
      <w:r>
        <w:t>5.3.2 Orações adjetivas reduzidas de gerúndio</w:t>
      </w:r>
    </w:p>
    <w:p w:rsidR="00C715BE" w:rsidRPr="00AB590B" w:rsidRDefault="00B85FCF" w:rsidP="00C715BE">
      <w:pPr>
        <w:rPr>
          <w:b/>
        </w:rPr>
      </w:pPr>
      <w:r>
        <w:rPr>
          <w:noProof/>
          <w:color w:val="000000" w:themeColor="text1"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34C480" wp14:editId="1A631CB9">
                <wp:simplePos x="0" y="0"/>
                <wp:positionH relativeFrom="column">
                  <wp:posOffset>3386455</wp:posOffset>
                </wp:positionH>
                <wp:positionV relativeFrom="paragraph">
                  <wp:posOffset>437514</wp:posOffset>
                </wp:positionV>
                <wp:extent cx="127000" cy="939800"/>
                <wp:effectExtent l="0" t="6350" r="19050" b="19050"/>
                <wp:wrapNone/>
                <wp:docPr id="26" name="Chave direi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000" cy="939800"/>
                        </a:xfrm>
                        <a:prstGeom prst="rightBrace">
                          <a:avLst>
                            <a:gd name="adj1" fmla="val 84333"/>
                            <a:gd name="adj2" fmla="val 50000"/>
                          </a:avLst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ave direita 26" o:spid="_x0000_s1026" type="#_x0000_t88" style="position:absolute;margin-left:266.65pt;margin-top:34.45pt;width:10pt;height:74pt;rotation:-90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" adj="2462" strokecolor="#4a7ebb"/>
            </w:pict>
          </mc:Fallback>
        </mc:AlternateContent>
      </w:r>
      <w:r w:rsidR="003954CE">
        <w:t xml:space="preserve">As orações adjetivas reduzidas de gerúndio possuem </w:t>
      </w:r>
      <w:r w:rsidR="003954CE" w:rsidRPr="00AB590B">
        <w:rPr>
          <w:b/>
        </w:rPr>
        <w:t xml:space="preserve">verbos terminados em NDO. </w:t>
      </w:r>
    </w:p>
    <w:p w:rsidR="003954CE" w:rsidRDefault="003954CE" w:rsidP="003954CE">
      <w:pPr>
        <w:ind w:firstLine="0"/>
        <w:jc w:val="center"/>
        <w:rPr>
          <w:sz w:val="20"/>
          <w:szCs w:val="2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1DE1C2" wp14:editId="7F6AB84C">
                <wp:simplePos x="0" y="0"/>
                <wp:positionH relativeFrom="column">
                  <wp:posOffset>3012440</wp:posOffset>
                </wp:positionH>
                <wp:positionV relativeFrom="paragraph">
                  <wp:posOffset>66674</wp:posOffset>
                </wp:positionV>
                <wp:extent cx="878840" cy="254000"/>
                <wp:effectExtent l="0" t="0" r="0" b="0"/>
                <wp:wrapNone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84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54CE" w:rsidRPr="00AB702A" w:rsidRDefault="003954CE" w:rsidP="003954CE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AB702A">
                              <w:rPr>
                                <w:sz w:val="16"/>
                                <w:szCs w:val="16"/>
                              </w:rPr>
                              <w:t>Oração adjetiva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237.2pt;margin-top:5.25pt;width:69.2pt;height:2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" filled="f" stroked="f">
                <v:textbox>
                  <w:txbxContent>
                    <w:p w:rsidR="003954CE" w:rsidRPr="00AB702A" w:rsidRDefault="003954CE" w:rsidP="003954CE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 w:rsidRPr="00AB702A">
                        <w:rPr>
                          <w:sz w:val="16"/>
                          <w:szCs w:val="16"/>
                        </w:rPr>
                        <w:t>Oração adjetiva</w:t>
                      </w:r>
                    </w:p>
                  </w:txbxContent>
                </v:textbox>
              </v:shape>
            </w:pict>
          </mc:Fallback>
        </mc:AlternateContent>
      </w:r>
    </w:p>
    <w:p w:rsidR="003954CE" w:rsidRDefault="003954CE" w:rsidP="003954CE">
      <w:pPr>
        <w:ind w:firstLine="0"/>
        <w:jc w:val="center"/>
        <w:rPr>
          <w:sz w:val="20"/>
          <w:szCs w:val="20"/>
        </w:rPr>
      </w:pPr>
    </w:p>
    <w:p w:rsidR="003954CE" w:rsidRPr="00D11E5D" w:rsidRDefault="00B85FCF" w:rsidP="003954CE">
      <w:pPr>
        <w:ind w:firstLine="0"/>
        <w:jc w:val="center"/>
        <w:rPr>
          <w:rStyle w:val="nfaseSutil"/>
        </w:rPr>
      </w:pPr>
      <w:r w:rsidRPr="00D11E5D">
        <w:rPr>
          <w:rStyle w:val="nfaseSuti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B3CF3E" wp14:editId="7C225C14">
                <wp:simplePos x="0" y="0"/>
                <wp:positionH relativeFrom="column">
                  <wp:posOffset>3745865</wp:posOffset>
                </wp:positionH>
                <wp:positionV relativeFrom="paragraph">
                  <wp:posOffset>174625</wp:posOffset>
                </wp:positionV>
                <wp:extent cx="1010920" cy="254000"/>
                <wp:effectExtent l="0" t="0" r="0" b="0"/>
                <wp:wrapNone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092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54CE" w:rsidRPr="00AB702A" w:rsidRDefault="003954CE" w:rsidP="003954CE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Verbo no gerúndio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294.95pt;margin-top:13.75pt;width:79.6pt;height:2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" filled="f" stroked="f">
                <v:textbox>
                  <w:txbxContent>
                    <w:p w:rsidR="003954CE" w:rsidRPr="00AB702A" w:rsidRDefault="003954CE" w:rsidP="003954CE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Verbo no gerúndio</w:t>
                      </w:r>
                    </w:p>
                  </w:txbxContent>
                </v:textbox>
              </v:shape>
            </w:pict>
          </mc:Fallback>
        </mc:AlternateContent>
      </w:r>
      <w:r w:rsidRPr="00D11E5D">
        <w:rPr>
          <w:rStyle w:val="nfaseSuti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33744F" wp14:editId="4A01DD14">
                <wp:simplePos x="0" y="0"/>
                <wp:positionH relativeFrom="column">
                  <wp:posOffset>3014345</wp:posOffset>
                </wp:positionH>
                <wp:positionV relativeFrom="paragraph">
                  <wp:posOffset>164465</wp:posOffset>
                </wp:positionV>
                <wp:extent cx="706120" cy="142240"/>
                <wp:effectExtent l="0" t="0" r="36830" b="105410"/>
                <wp:wrapNone/>
                <wp:docPr id="27" name="Conector angul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120" cy="142240"/>
                        </a:xfrm>
                        <a:prstGeom prst="bentConnector3">
                          <a:avLst>
                            <a:gd name="adj1" fmla="val 7374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ector angulado 27" o:spid="_x0000_s1026" type="#_x0000_t34" style="position:absolute;margin-left:237.35pt;margin-top:12.95pt;width:55.6pt;height:11.2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" adj="15928" strokecolor="#4579b8 [3044]">
                <v:stroke endarrow="open"/>
              </v:shape>
            </w:pict>
          </mc:Fallback>
        </mc:AlternateContent>
      </w:r>
      <w:r w:rsidR="003954CE" w:rsidRPr="00D11E5D">
        <w:rPr>
          <w:rStyle w:val="nfaseSutil"/>
        </w:rPr>
        <w:t xml:space="preserve">Encontrou </w:t>
      </w:r>
      <w:r w:rsidRPr="00D11E5D">
        <w:rPr>
          <w:rStyle w:val="nfaseSutil"/>
        </w:rPr>
        <w:t>muitos</w:t>
      </w:r>
      <w:r w:rsidR="003954CE" w:rsidRPr="00D11E5D">
        <w:rPr>
          <w:rStyle w:val="nfaseSutil"/>
        </w:rPr>
        <w:t xml:space="preserve"> advogados </w:t>
      </w:r>
      <w:r w:rsidRPr="00D11E5D">
        <w:rPr>
          <w:rStyle w:val="nfaseSutil"/>
        </w:rPr>
        <w:t>analisando o caso</w:t>
      </w:r>
      <w:r w:rsidR="003954CE" w:rsidRPr="00D11E5D">
        <w:rPr>
          <w:rStyle w:val="nfaseSutil"/>
        </w:rPr>
        <w:t>.</w:t>
      </w:r>
    </w:p>
    <w:p w:rsidR="003954CE" w:rsidRDefault="003954CE" w:rsidP="003954CE">
      <w:pPr>
        <w:ind w:firstLine="0"/>
        <w:jc w:val="center"/>
      </w:pPr>
    </w:p>
    <w:p w:rsidR="008C7C0C" w:rsidRDefault="008C7C0C" w:rsidP="008C7C0C">
      <w:r>
        <w:t>Deve-se ter cuidado com esse tipo de construção para não cair em repetições exaustivas do gerúndio, pois a informação corre sério risco de ficar amb</w:t>
      </w:r>
      <w:r w:rsidR="00A22B09">
        <w:t>ígua.</w:t>
      </w:r>
    </w:p>
    <w:p w:rsidR="003954CE" w:rsidRDefault="008C7C0C" w:rsidP="008C7C0C">
      <w:pPr>
        <w:pStyle w:val="Ttulo3"/>
        <w:ind w:firstLine="0"/>
      </w:pPr>
      <w:r>
        <w:t>5.3.3 Orações adjetivas reduzidas de particípio</w:t>
      </w:r>
    </w:p>
    <w:p w:rsidR="00D11E5D" w:rsidRDefault="00590F49" w:rsidP="00C715BE">
      <w:r>
        <w:rPr>
          <w:noProof/>
          <w:color w:val="000000" w:themeColor="text1"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4CA1574" wp14:editId="77A5D87B">
                <wp:simplePos x="0" y="0"/>
                <wp:positionH relativeFrom="column">
                  <wp:posOffset>1861185</wp:posOffset>
                </wp:positionH>
                <wp:positionV relativeFrom="paragraph">
                  <wp:posOffset>199390</wp:posOffset>
                </wp:positionV>
                <wp:extent cx="127000" cy="2006600"/>
                <wp:effectExtent l="0" t="6350" r="19050" b="19050"/>
                <wp:wrapNone/>
                <wp:docPr id="14" name="Chave direi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000" cy="2006600"/>
                        </a:xfrm>
                        <a:prstGeom prst="rightBrace">
                          <a:avLst>
                            <a:gd name="adj1" fmla="val 84333"/>
                            <a:gd name="adj2" fmla="val 50000"/>
                          </a:avLst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 direita 14" o:spid="_x0000_s1026" type="#_x0000_t88" style="position:absolute;margin-left:146.55pt;margin-top:15.7pt;width:10pt;height:158pt;rotation:-90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" adj="1153" strokecolor="#4a7ebb"/>
            </w:pict>
          </mc:Fallback>
        </mc:AlternateContent>
      </w:r>
      <w:r w:rsidR="008C7C0C">
        <w:t>As o</w:t>
      </w:r>
      <w:r w:rsidR="00850187">
        <w:t>rações adjetivas reduzidas de particípio</w:t>
      </w:r>
      <w:r w:rsidR="00191769">
        <w:t xml:space="preserve"> possuem</w:t>
      </w:r>
      <w:r w:rsidR="00F462AB">
        <w:t xml:space="preserve"> </w:t>
      </w:r>
      <w:r w:rsidR="00F462AB" w:rsidRPr="00AB590B">
        <w:rPr>
          <w:b/>
        </w:rPr>
        <w:t>verbos terminados em ADO ou IDO</w:t>
      </w:r>
      <w:r w:rsidR="00F462AB">
        <w:t>. Muitas vezes, pela</w:t>
      </w:r>
      <w:r w:rsidR="00D11E5D">
        <w:t xml:space="preserve"> forma que adquirem, eles se assemelham a um adjetivo. Veja:</w:t>
      </w:r>
    </w:p>
    <w:p w:rsidR="00D11E5D" w:rsidRDefault="00590F49" w:rsidP="00C715BE">
      <w:bookmarkStart w:id="8" w:name="_GoBack"/>
      <w:bookmarkEnd w:id="8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D3B2F4" wp14:editId="04852F4F">
                <wp:simplePos x="0" y="0"/>
                <wp:positionH relativeFrom="column">
                  <wp:posOffset>1473200</wp:posOffset>
                </wp:positionH>
                <wp:positionV relativeFrom="paragraph">
                  <wp:posOffset>93344</wp:posOffset>
                </wp:positionV>
                <wp:extent cx="878840" cy="254000"/>
                <wp:effectExtent l="0" t="0" r="0" b="0"/>
                <wp:wrapNone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84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0F49" w:rsidRPr="00AB702A" w:rsidRDefault="00590F49" w:rsidP="00590F49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AB702A">
                              <w:rPr>
                                <w:sz w:val="16"/>
                                <w:szCs w:val="16"/>
                              </w:rPr>
                              <w:t>Oração adjetiva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116pt;margin-top:7.35pt;width:69.2pt;height:20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" filled="f" stroked="f">
                <v:textbox>
                  <w:txbxContent>
                    <w:p w:rsidR="00590F49" w:rsidRPr="00AB702A" w:rsidRDefault="00590F49" w:rsidP="00590F49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 w:rsidRPr="00AB702A">
                        <w:rPr>
                          <w:sz w:val="16"/>
                          <w:szCs w:val="16"/>
                        </w:rPr>
                        <w:t>Oração adjetiva</w:t>
                      </w:r>
                    </w:p>
                  </w:txbxContent>
                </v:textbox>
              </v:shape>
            </w:pict>
          </mc:Fallback>
        </mc:AlternateContent>
      </w:r>
    </w:p>
    <w:p w:rsidR="00590F49" w:rsidRDefault="00590F49" w:rsidP="00D11E5D">
      <w:pPr>
        <w:ind w:firstLine="0"/>
        <w:jc w:val="center"/>
        <w:rPr>
          <w:rStyle w:val="nfaseSutil"/>
        </w:rPr>
      </w:pPr>
    </w:p>
    <w:p w:rsidR="003954CE" w:rsidRPr="00D11E5D" w:rsidRDefault="00181742" w:rsidP="00D11E5D">
      <w:pPr>
        <w:ind w:firstLine="0"/>
        <w:jc w:val="center"/>
        <w:rPr>
          <w:rStyle w:val="nfaseSutil"/>
        </w:rPr>
      </w:pPr>
      <w:r w:rsidRPr="00D11E5D">
        <w:rPr>
          <w:rStyle w:val="nfaseSuti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D0B5878" wp14:editId="174DEBA2">
                <wp:simplePos x="0" y="0"/>
                <wp:positionH relativeFrom="column">
                  <wp:posOffset>1610995</wp:posOffset>
                </wp:positionH>
                <wp:positionV relativeFrom="paragraph">
                  <wp:posOffset>193675</wp:posOffset>
                </wp:positionV>
                <wp:extent cx="1010920" cy="254000"/>
                <wp:effectExtent l="0" t="0" r="0" b="0"/>
                <wp:wrapNone/>
                <wp:docPr id="29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092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4248" w:rsidRPr="00AB702A" w:rsidRDefault="001F4248" w:rsidP="001F4248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Verbo no particípio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126.85pt;margin-top:15.25pt;width:79.6pt;height:20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" filled="f" stroked="f">
                <v:textbox>
                  <w:txbxContent>
                    <w:p w:rsidR="001F4248" w:rsidRPr="00AB702A" w:rsidRDefault="001F4248" w:rsidP="001F4248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Verbo no particípio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04B28F" wp14:editId="2E430B0A">
                <wp:simplePos x="0" y="0"/>
                <wp:positionH relativeFrom="column">
                  <wp:posOffset>1746250</wp:posOffset>
                </wp:positionH>
                <wp:positionV relativeFrom="paragraph">
                  <wp:posOffset>183515</wp:posOffset>
                </wp:positionV>
                <wp:extent cx="45085" cy="1387475"/>
                <wp:effectExtent l="0" t="4445" r="26670" b="26670"/>
                <wp:wrapNone/>
                <wp:docPr id="17" name="Chave direi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085" cy="1387475"/>
                        </a:xfrm>
                        <a:prstGeom prst="rightBrace">
                          <a:avLst>
                            <a:gd name="adj1" fmla="val 84333"/>
                            <a:gd name="adj2" fmla="val 50000"/>
                          </a:avLst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ave direita 17" o:spid="_x0000_s1026" type="#_x0000_t88" style="position:absolute;margin-left:137.5pt;margin-top:14.45pt;width:3.55pt;height:109.25pt;rotation:-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" adj="592" strokecolor="#4a7ebb"/>
            </w:pict>
          </mc:Fallback>
        </mc:AlternateContent>
      </w:r>
      <w:r w:rsidR="001F4248" w:rsidRPr="00D11E5D">
        <w:rPr>
          <w:rStyle w:val="nfaseSuti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21966D" wp14:editId="05949D2F">
                <wp:simplePos x="0" y="0"/>
                <wp:positionH relativeFrom="column">
                  <wp:posOffset>956945</wp:posOffset>
                </wp:positionH>
                <wp:positionV relativeFrom="paragraph">
                  <wp:posOffset>153035</wp:posOffset>
                </wp:positionV>
                <wp:extent cx="706120" cy="142240"/>
                <wp:effectExtent l="0" t="0" r="36830" b="105410"/>
                <wp:wrapNone/>
                <wp:docPr id="23" name="Conector angul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120" cy="142240"/>
                        </a:xfrm>
                        <a:prstGeom prst="bentConnector3">
                          <a:avLst>
                            <a:gd name="adj1" fmla="val 7733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23" o:spid="_x0000_s1026" type="#_x0000_t34" style="position:absolute;margin-left:75.35pt;margin-top:12.05pt;width:55.6pt;height:11.2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" adj="16705" strokecolor="#4579b8 [3044]">
                <v:stroke endarrow="open"/>
              </v:shape>
            </w:pict>
          </mc:Fallback>
        </mc:AlternateContent>
      </w:r>
      <w:r w:rsidR="00D11E5D" w:rsidRPr="00D11E5D">
        <w:rPr>
          <w:rStyle w:val="nfaseSutil"/>
        </w:rPr>
        <w:t>A Lei 8.666, sancionada em 1990 por Itamar Franco, institui normas para licitações e contratos.</w:t>
      </w:r>
    </w:p>
    <w:p w:rsidR="004C07D6" w:rsidRDefault="004C07D6" w:rsidP="004C07D6">
      <w:pPr>
        <w:ind w:firstLine="0"/>
        <w:jc w:val="center"/>
      </w:pPr>
    </w:p>
    <w:p w:rsidR="00181742" w:rsidRDefault="00181742" w:rsidP="004C07D6">
      <w:pPr>
        <w:ind w:firstLine="0"/>
        <w:jc w:val="center"/>
        <w:rPr>
          <w:rStyle w:val="nfaseSutil"/>
        </w:rPr>
      </w:pPr>
      <w:r w:rsidRPr="0018174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3F9F05E" wp14:editId="668725AE">
                <wp:simplePos x="0" y="0"/>
                <wp:positionH relativeFrom="column">
                  <wp:posOffset>1333500</wp:posOffset>
                </wp:positionH>
                <wp:positionV relativeFrom="paragraph">
                  <wp:posOffset>145414</wp:posOffset>
                </wp:positionV>
                <wp:extent cx="878840" cy="254000"/>
                <wp:effectExtent l="0" t="0" r="0" b="0"/>
                <wp:wrapNone/>
                <wp:docPr id="29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84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1742" w:rsidRPr="00AB702A" w:rsidRDefault="00181742" w:rsidP="00181742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AB702A">
                              <w:rPr>
                                <w:sz w:val="16"/>
                                <w:szCs w:val="16"/>
                              </w:rPr>
                              <w:t>Oração adjetiva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105pt;margin-top:11.45pt;width:69.2pt;height:20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" filled="f" stroked="f">
                <v:textbox>
                  <w:txbxContent>
                    <w:p w:rsidR="00181742" w:rsidRPr="00AB702A" w:rsidRDefault="00181742" w:rsidP="00181742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 w:rsidRPr="00AB702A">
                        <w:rPr>
                          <w:sz w:val="16"/>
                          <w:szCs w:val="16"/>
                        </w:rPr>
                        <w:t>Oração adjetiva</w:t>
                      </w:r>
                    </w:p>
                  </w:txbxContent>
                </v:textbox>
              </v:shape>
            </w:pict>
          </mc:Fallback>
        </mc:AlternateContent>
      </w:r>
    </w:p>
    <w:p w:rsidR="00181742" w:rsidRDefault="00181742" w:rsidP="004C07D6">
      <w:pPr>
        <w:ind w:firstLine="0"/>
        <w:jc w:val="center"/>
        <w:rPr>
          <w:rStyle w:val="nfaseSutil"/>
        </w:rPr>
      </w:pPr>
    </w:p>
    <w:p w:rsidR="00181742" w:rsidRDefault="00181742" w:rsidP="004C07D6">
      <w:pPr>
        <w:ind w:firstLine="0"/>
        <w:jc w:val="center"/>
        <w:rPr>
          <w:rStyle w:val="nfaseSutil"/>
        </w:rPr>
      </w:pPr>
      <w:r w:rsidRPr="00181742">
        <w:rPr>
          <w:iCs/>
          <w:noProof/>
          <w:color w:val="595959" w:themeColor="text1" w:themeTint="A6"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E00B2BA" wp14:editId="7BD59169">
                <wp:simplePos x="0" y="0"/>
                <wp:positionH relativeFrom="column">
                  <wp:posOffset>1697355</wp:posOffset>
                </wp:positionH>
                <wp:positionV relativeFrom="paragraph">
                  <wp:posOffset>194310</wp:posOffset>
                </wp:positionV>
                <wp:extent cx="1010920" cy="254000"/>
                <wp:effectExtent l="0" t="0" r="0" b="0"/>
                <wp:wrapNone/>
                <wp:docPr id="2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092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1742" w:rsidRPr="00AB702A" w:rsidRDefault="00181742" w:rsidP="00181742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Verbo no particípio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133.65pt;margin-top:15.3pt;width:79.6pt;height:20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" filled="f" stroked="f">
                <v:textbox>
                  <w:txbxContent>
                    <w:p w:rsidR="00181742" w:rsidRPr="00AB702A" w:rsidRDefault="00181742" w:rsidP="00181742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Verbo no particípio</w:t>
                      </w:r>
                    </w:p>
                  </w:txbxContent>
                </v:textbox>
              </v:shape>
            </w:pict>
          </mc:Fallback>
        </mc:AlternateContent>
      </w:r>
      <w:r w:rsidRPr="00D11E5D">
        <w:rPr>
          <w:rStyle w:val="nfaseSuti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0F2CC36" wp14:editId="3D90FB2D">
                <wp:simplePos x="0" y="0"/>
                <wp:positionH relativeFrom="column">
                  <wp:posOffset>1073150</wp:posOffset>
                </wp:positionH>
                <wp:positionV relativeFrom="paragraph">
                  <wp:posOffset>166370</wp:posOffset>
                </wp:positionV>
                <wp:extent cx="706120" cy="142240"/>
                <wp:effectExtent l="0" t="0" r="36830" b="105410"/>
                <wp:wrapNone/>
                <wp:docPr id="292" name="Conector angulado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120" cy="142240"/>
                        </a:xfrm>
                        <a:prstGeom prst="bentConnector3">
                          <a:avLst>
                            <a:gd name="adj1" fmla="val 77338"/>
                          </a:avLst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292" o:spid="_x0000_s1026" type="#_x0000_t34" style="position:absolute;margin-left:84.5pt;margin-top:13.1pt;width:55.6pt;height:11.2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" adj="16705" strokecolor="#4a7ebb">
                <v:stroke endarrow="open"/>
              </v:shape>
            </w:pict>
          </mc:Fallback>
        </mc:AlternateContent>
      </w:r>
      <w:r w:rsidRPr="00181742">
        <w:rPr>
          <w:rStyle w:val="nfaseSutil"/>
        </w:rPr>
        <w:t>No MS 29.187/DF, distribuído à minha relatoria, suscita-se conexão entre aqueles e os presentes autos.</w:t>
      </w:r>
    </w:p>
    <w:p w:rsidR="00181742" w:rsidRDefault="00181742" w:rsidP="004C07D6">
      <w:pPr>
        <w:ind w:firstLine="0"/>
        <w:jc w:val="center"/>
        <w:rPr>
          <w:rStyle w:val="nfaseSutil"/>
        </w:rPr>
      </w:pPr>
    </w:p>
    <w:p w:rsidR="00181742" w:rsidRPr="00181742" w:rsidRDefault="00181742" w:rsidP="004C07D6">
      <w:pPr>
        <w:ind w:firstLine="0"/>
        <w:jc w:val="center"/>
        <w:rPr>
          <w:rStyle w:val="nfaseSutil"/>
        </w:rPr>
      </w:pPr>
    </w:p>
    <w:p w:rsidR="006C1427" w:rsidRDefault="00181742" w:rsidP="004C07D6">
      <w:pPr>
        <w:ind w:firstLine="0"/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4354D46" wp14:editId="1BE246C1">
                <wp:simplePos x="0" y="0"/>
                <wp:positionH relativeFrom="column">
                  <wp:posOffset>50165</wp:posOffset>
                </wp:positionH>
                <wp:positionV relativeFrom="paragraph">
                  <wp:posOffset>82550</wp:posOffset>
                </wp:positionV>
                <wp:extent cx="5074920" cy="2133600"/>
                <wp:effectExtent l="0" t="0" r="11430" b="19050"/>
                <wp:wrapNone/>
                <wp:docPr id="6" name="Retângulo de cantos arredond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4920" cy="2133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  <a:alpha val="51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6" o:spid="_x0000_s1026" style="position:absolute;margin-left:3.95pt;margin-top:6.5pt;width:399.6pt;height:16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" filled="f" strokecolor="#243f60 [1604]" strokeweight="2pt">
                <v:stroke opacity="33410f"/>
              </v:roundrect>
            </w:pict>
          </mc:Fallback>
        </mc:AlternateContent>
      </w:r>
    </w:p>
    <w:p w:rsidR="006C1427" w:rsidRDefault="006C1427" w:rsidP="006C1427">
      <w:pPr>
        <w:ind w:firstLine="284"/>
        <w:jc w:val="left"/>
        <w:rPr>
          <w:sz w:val="20"/>
          <w:szCs w:val="20"/>
        </w:rPr>
      </w:pPr>
      <w:r w:rsidRPr="006C1427">
        <w:rPr>
          <w:sz w:val="20"/>
          <w:szCs w:val="20"/>
        </w:rPr>
        <w:t>Exercitando:</w:t>
      </w:r>
    </w:p>
    <w:p w:rsidR="006C1427" w:rsidRDefault="006C1427" w:rsidP="006C1427">
      <w:pPr>
        <w:pStyle w:val="PargrafodaLista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Transforme as orações desenvolvidas em reduzidas</w:t>
      </w:r>
      <w:r w:rsidR="001539C4">
        <w:rPr>
          <w:sz w:val="20"/>
          <w:szCs w:val="20"/>
        </w:rPr>
        <w:t xml:space="preserve"> e vice-versa</w:t>
      </w:r>
      <w:r>
        <w:rPr>
          <w:sz w:val="20"/>
          <w:szCs w:val="20"/>
        </w:rPr>
        <w:t>:</w:t>
      </w:r>
    </w:p>
    <w:p w:rsidR="001539C4" w:rsidRDefault="00AE0B3C" w:rsidP="006C1427">
      <w:pPr>
        <w:pStyle w:val="PargrafodaLista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O animal que o homem </w:t>
      </w:r>
      <w:r w:rsidR="001539C4">
        <w:rPr>
          <w:sz w:val="20"/>
          <w:szCs w:val="20"/>
        </w:rPr>
        <w:t>abateu</w:t>
      </w:r>
      <w:r>
        <w:rPr>
          <w:sz w:val="20"/>
          <w:szCs w:val="20"/>
        </w:rPr>
        <w:t xml:space="preserve"> era</w:t>
      </w:r>
      <w:r w:rsidR="001539C4">
        <w:rPr>
          <w:sz w:val="20"/>
          <w:szCs w:val="20"/>
        </w:rPr>
        <w:t xml:space="preserve"> filhote.</w:t>
      </w:r>
    </w:p>
    <w:p w:rsidR="001539C4" w:rsidRDefault="00C7617C" w:rsidP="006C1427">
      <w:pPr>
        <w:pStyle w:val="PargrafodaLista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Será publicado um livro que aborda esse assunto.</w:t>
      </w:r>
    </w:p>
    <w:p w:rsidR="001539C4" w:rsidRDefault="001539C4" w:rsidP="006C1427">
      <w:pPr>
        <w:pStyle w:val="PargrafodaLista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Deparei com um menino tocando trompete.</w:t>
      </w:r>
    </w:p>
    <w:p w:rsidR="006C1427" w:rsidRDefault="00C7617C" w:rsidP="00C7617C">
      <w:pPr>
        <w:pStyle w:val="PargrafodaLista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Não gostava daquela relação defendida por minha família.</w:t>
      </w:r>
      <w:r w:rsidRPr="00C7617C">
        <w:rPr>
          <w:sz w:val="20"/>
          <w:szCs w:val="20"/>
        </w:rPr>
        <w:t xml:space="preserve"> </w:t>
      </w:r>
    </w:p>
    <w:p w:rsidR="00C7617C" w:rsidRDefault="00C7617C" w:rsidP="00C7617C">
      <w:pPr>
        <w:pStyle w:val="PargrafodaLista"/>
        <w:ind w:left="1004"/>
        <w:rPr>
          <w:sz w:val="20"/>
          <w:szCs w:val="20"/>
        </w:rPr>
      </w:pPr>
    </w:p>
    <w:p w:rsidR="00C7617C" w:rsidRDefault="00C7617C" w:rsidP="00C7617C">
      <w:pPr>
        <w:pStyle w:val="PargrafodaLista"/>
        <w:ind w:left="284"/>
        <w:rPr>
          <w:sz w:val="20"/>
          <w:szCs w:val="20"/>
        </w:rPr>
      </w:pPr>
    </w:p>
    <w:p w:rsidR="00C7617C" w:rsidRPr="00C7617C" w:rsidRDefault="00C7617C" w:rsidP="00C7617C">
      <w:pPr>
        <w:pStyle w:val="PargrafodaLista"/>
        <w:ind w:left="284"/>
        <w:rPr>
          <w:sz w:val="16"/>
          <w:szCs w:val="16"/>
        </w:rPr>
      </w:pPr>
      <w:r w:rsidRPr="00C7617C">
        <w:rPr>
          <w:sz w:val="16"/>
          <w:szCs w:val="16"/>
        </w:rPr>
        <w:t>Resposta:</w:t>
      </w:r>
    </w:p>
    <w:p w:rsidR="00C7617C" w:rsidRPr="00C7617C" w:rsidRDefault="00C7617C" w:rsidP="00C7617C">
      <w:pPr>
        <w:pStyle w:val="PargrafodaLista"/>
        <w:numPr>
          <w:ilvl w:val="0"/>
          <w:numId w:val="15"/>
        </w:numPr>
        <w:rPr>
          <w:sz w:val="16"/>
          <w:szCs w:val="16"/>
        </w:rPr>
      </w:pPr>
      <w:r w:rsidRPr="00C7617C">
        <w:rPr>
          <w:sz w:val="16"/>
          <w:szCs w:val="16"/>
        </w:rPr>
        <w:t>O animal abatido pelo homem era filhote.</w:t>
      </w:r>
    </w:p>
    <w:p w:rsidR="00C7617C" w:rsidRPr="00C7617C" w:rsidRDefault="00C7617C" w:rsidP="00C7617C">
      <w:pPr>
        <w:pStyle w:val="PargrafodaLista"/>
        <w:numPr>
          <w:ilvl w:val="0"/>
          <w:numId w:val="15"/>
        </w:numPr>
        <w:rPr>
          <w:sz w:val="16"/>
          <w:szCs w:val="16"/>
        </w:rPr>
      </w:pPr>
      <w:r w:rsidRPr="00C7617C">
        <w:rPr>
          <w:sz w:val="16"/>
          <w:szCs w:val="16"/>
        </w:rPr>
        <w:t>Será publicado um livro abordando esse assun</w:t>
      </w:r>
      <w:r w:rsidR="004012DB">
        <w:rPr>
          <w:sz w:val="16"/>
          <w:szCs w:val="16"/>
        </w:rPr>
        <w:t>t</w:t>
      </w:r>
      <w:r w:rsidRPr="00C7617C">
        <w:rPr>
          <w:sz w:val="16"/>
          <w:szCs w:val="16"/>
        </w:rPr>
        <w:t>o.</w:t>
      </w:r>
    </w:p>
    <w:p w:rsidR="00C7617C" w:rsidRPr="00C7617C" w:rsidRDefault="00C7617C" w:rsidP="00C7617C">
      <w:pPr>
        <w:pStyle w:val="PargrafodaLista"/>
        <w:numPr>
          <w:ilvl w:val="0"/>
          <w:numId w:val="15"/>
        </w:numPr>
        <w:rPr>
          <w:sz w:val="16"/>
          <w:szCs w:val="16"/>
        </w:rPr>
      </w:pPr>
      <w:r w:rsidRPr="00C7617C">
        <w:rPr>
          <w:sz w:val="16"/>
          <w:szCs w:val="16"/>
        </w:rPr>
        <w:t>Deparei com um menino que tocava trompete.</w:t>
      </w:r>
    </w:p>
    <w:p w:rsidR="00C7617C" w:rsidRPr="00C7617C" w:rsidRDefault="00C7617C" w:rsidP="00C7617C">
      <w:pPr>
        <w:pStyle w:val="PargrafodaLista"/>
        <w:numPr>
          <w:ilvl w:val="0"/>
          <w:numId w:val="15"/>
        </w:numPr>
        <w:rPr>
          <w:sz w:val="16"/>
          <w:szCs w:val="16"/>
        </w:rPr>
      </w:pPr>
      <w:r w:rsidRPr="00C7617C">
        <w:rPr>
          <w:sz w:val="16"/>
          <w:szCs w:val="16"/>
        </w:rPr>
        <w:t>Não gostava daquela relação que minha família defendia.</w:t>
      </w:r>
    </w:p>
    <w:p w:rsidR="006C1427" w:rsidRPr="006C1427" w:rsidRDefault="006C1427" w:rsidP="004C07D6">
      <w:pPr>
        <w:ind w:firstLine="0"/>
        <w:jc w:val="center"/>
        <w:rPr>
          <w:sz w:val="20"/>
          <w:szCs w:val="20"/>
        </w:rPr>
      </w:pPr>
    </w:p>
    <w:p w:rsidR="006C1427" w:rsidRPr="006C1427" w:rsidRDefault="006C1427" w:rsidP="004C07D6">
      <w:pPr>
        <w:ind w:firstLine="0"/>
        <w:jc w:val="center"/>
        <w:rPr>
          <w:sz w:val="20"/>
          <w:szCs w:val="20"/>
        </w:rPr>
      </w:pPr>
    </w:p>
    <w:p w:rsidR="00DC1D7A" w:rsidRDefault="00DC1D7A" w:rsidP="00DC1D7A">
      <w:pPr>
        <w:pStyle w:val="Ttulo2"/>
        <w:ind w:firstLine="0"/>
      </w:pPr>
      <w:proofErr w:type="gramStart"/>
      <w:r>
        <w:t xml:space="preserve">5.4 </w:t>
      </w:r>
      <w:r w:rsidR="007822F1">
        <w:t>Cuidado</w:t>
      </w:r>
      <w:proofErr w:type="gramEnd"/>
      <w:r w:rsidR="007822F1">
        <w:t xml:space="preserve"> no</w:t>
      </w:r>
      <w:r>
        <w:t xml:space="preserve"> uso das orações reduzidas</w:t>
      </w:r>
    </w:p>
    <w:p w:rsidR="00DC1D7A" w:rsidRDefault="00DC1D7A" w:rsidP="00DC1D7A">
      <w:r>
        <w:t xml:space="preserve">Vimos na aula de hoje que existem orações adjetivas </w:t>
      </w:r>
      <w:r w:rsidR="002E21CB">
        <w:t>sem</w:t>
      </w:r>
      <w:r>
        <w:t xml:space="preserve"> pronomes relativos e </w:t>
      </w:r>
      <w:r w:rsidR="0025012D">
        <w:t>com</w:t>
      </w:r>
      <w:r>
        <w:t xml:space="preserve"> verbos em suas formas nominais: infinitivo, gerúndio ou particípio.</w:t>
      </w:r>
    </w:p>
    <w:p w:rsidR="004C07D6" w:rsidRDefault="00DC1D7A" w:rsidP="0053218A">
      <w:r>
        <w:t>O uso dessas orações é muito útil para evitar repetições de pronomes relativos</w:t>
      </w:r>
      <w:r w:rsidR="00701BC4">
        <w:t xml:space="preserve"> e enxugar o texto. Entretanto,</w:t>
      </w:r>
      <w:r>
        <w:t xml:space="preserve"> </w:t>
      </w:r>
      <w:r w:rsidR="00701BC4">
        <w:t>ele</w:t>
      </w:r>
      <w:r>
        <w:t xml:space="preserve"> deve ser feito com atenção, </w:t>
      </w:r>
      <w:r w:rsidR="00701BC4">
        <w:t>pois é muito comum ocorrer um fenômeno chamado</w:t>
      </w:r>
      <w:r>
        <w:t xml:space="preserve"> eco</w:t>
      </w:r>
      <w:r w:rsidR="00701BC4">
        <w:t xml:space="preserve"> no parágrafo. O eco ocorre quando muitas palavras apresentam o mesmo som em seu final, o que gera</w:t>
      </w:r>
      <w:r>
        <w:t xml:space="preserve"> rimas</w:t>
      </w:r>
      <w:r w:rsidR="00701BC4">
        <w:t xml:space="preserve"> no texto</w:t>
      </w:r>
      <w:r>
        <w:t>.</w:t>
      </w:r>
      <w:r w:rsidR="00701BC4">
        <w:t xml:space="preserve"> Esse problema, apesar de não ser racionalmente percebido pela maioria dos leitores, torna a leitura cansativa e desvia a atenção da mensagem para a rima. Veja um exemplo:</w:t>
      </w:r>
    </w:p>
    <w:p w:rsidR="00701BC4" w:rsidRPr="00701BC4" w:rsidRDefault="00701BC4" w:rsidP="00DC1D7A">
      <w:pPr>
        <w:rPr>
          <w:rStyle w:val="nfaseSutil"/>
        </w:rPr>
      </w:pPr>
    </w:p>
    <w:p w:rsidR="00C66187" w:rsidRDefault="007F0144" w:rsidP="007B670B">
      <w:pPr>
        <w:ind w:firstLine="0"/>
        <w:jc w:val="center"/>
        <w:rPr>
          <w:rStyle w:val="nfaseSutil"/>
        </w:rPr>
      </w:pPr>
      <w:r>
        <w:rPr>
          <w:rStyle w:val="nfaseSutil"/>
        </w:rPr>
        <w:t xml:space="preserve">Na </w:t>
      </w:r>
      <w:r w:rsidR="006C1427">
        <w:rPr>
          <w:rStyle w:val="nfaseSutil"/>
        </w:rPr>
        <w:t>garagem d</w:t>
      </w:r>
      <w:r w:rsidR="001539C4">
        <w:rPr>
          <w:rStyle w:val="nfaseSutil"/>
        </w:rPr>
        <w:t>aquela</w:t>
      </w:r>
      <w:r w:rsidR="006C1427">
        <w:rPr>
          <w:rStyle w:val="nfaseSutil"/>
        </w:rPr>
        <w:t xml:space="preserve"> </w:t>
      </w:r>
      <w:r>
        <w:rPr>
          <w:rStyle w:val="nfaseSutil"/>
        </w:rPr>
        <w:t xml:space="preserve">casa </w:t>
      </w:r>
      <w:r w:rsidR="006C1427">
        <w:rPr>
          <w:rStyle w:val="nfaseSutil"/>
        </w:rPr>
        <w:t>pint</w:t>
      </w:r>
      <w:r w:rsidR="006C1427" w:rsidRPr="006C1427">
        <w:rPr>
          <w:rStyle w:val="nfaseSutil"/>
          <w:u w:val="single"/>
        </w:rPr>
        <w:t>ada</w:t>
      </w:r>
      <w:r w:rsidR="006C1427">
        <w:rPr>
          <w:rStyle w:val="nfaseSutil"/>
        </w:rPr>
        <w:t xml:space="preserve"> de amarelo, há </w:t>
      </w:r>
      <w:proofErr w:type="gramStart"/>
      <w:r w:rsidR="006C1427">
        <w:rPr>
          <w:rStyle w:val="nfaseSutil"/>
        </w:rPr>
        <w:t>uma van</w:t>
      </w:r>
      <w:proofErr w:type="gramEnd"/>
      <w:r w:rsidR="006C1427">
        <w:rPr>
          <w:rStyle w:val="nfaseSutil"/>
        </w:rPr>
        <w:t xml:space="preserve"> estacion</w:t>
      </w:r>
      <w:r w:rsidR="006C1427" w:rsidRPr="006C1427">
        <w:rPr>
          <w:rStyle w:val="nfaseSutil"/>
          <w:u w:val="single"/>
        </w:rPr>
        <w:t>ada</w:t>
      </w:r>
      <w:r w:rsidR="006C1427">
        <w:rPr>
          <w:rStyle w:val="nfaseSutil"/>
        </w:rPr>
        <w:t xml:space="preserve"> </w:t>
      </w:r>
      <w:r w:rsidR="001539C4">
        <w:rPr>
          <w:rStyle w:val="nfaseSutil"/>
        </w:rPr>
        <w:t>consert</w:t>
      </w:r>
      <w:r w:rsidR="001539C4" w:rsidRPr="001539C4">
        <w:rPr>
          <w:rStyle w:val="nfaseSutil"/>
          <w:u w:val="single"/>
        </w:rPr>
        <w:t>ada</w:t>
      </w:r>
      <w:r w:rsidR="006C1427">
        <w:rPr>
          <w:rStyle w:val="nfaseSutil"/>
        </w:rPr>
        <w:t xml:space="preserve"> </w:t>
      </w:r>
      <w:r w:rsidR="001539C4">
        <w:rPr>
          <w:rStyle w:val="nfaseSutil"/>
        </w:rPr>
        <w:t>pelo meu pai</w:t>
      </w:r>
      <w:r w:rsidR="006C1427">
        <w:rPr>
          <w:rStyle w:val="nfaseSutil"/>
        </w:rPr>
        <w:t xml:space="preserve"> ontem.</w:t>
      </w:r>
    </w:p>
    <w:p w:rsidR="006C1427" w:rsidRDefault="006C1427" w:rsidP="0053218A">
      <w:pPr>
        <w:rPr>
          <w:rStyle w:val="nfaseSutil"/>
          <w:color w:val="auto"/>
          <w:sz w:val="24"/>
          <w:szCs w:val="24"/>
        </w:rPr>
      </w:pPr>
    </w:p>
    <w:p w:rsidR="006C1427" w:rsidRDefault="00C66187" w:rsidP="0053218A">
      <w:pPr>
        <w:rPr>
          <w:rStyle w:val="nfaseSutil"/>
          <w:color w:val="auto"/>
          <w:sz w:val="24"/>
          <w:szCs w:val="24"/>
        </w:rPr>
      </w:pPr>
      <w:r w:rsidRPr="0053218A">
        <w:rPr>
          <w:rStyle w:val="nfaseSutil"/>
          <w:color w:val="auto"/>
          <w:sz w:val="24"/>
          <w:szCs w:val="24"/>
        </w:rPr>
        <w:t>Melhor seria que</w:t>
      </w:r>
      <w:r w:rsidR="006C1427">
        <w:rPr>
          <w:rStyle w:val="nfaseSutil"/>
          <w:color w:val="auto"/>
          <w:sz w:val="24"/>
          <w:szCs w:val="24"/>
        </w:rPr>
        <w:t xml:space="preserve"> se evitasse o eco:</w:t>
      </w:r>
    </w:p>
    <w:p w:rsidR="006C1427" w:rsidRDefault="006C1427" w:rsidP="0053218A">
      <w:pPr>
        <w:rPr>
          <w:rStyle w:val="nfaseSutil"/>
          <w:color w:val="auto"/>
          <w:sz w:val="24"/>
          <w:szCs w:val="24"/>
        </w:rPr>
      </w:pPr>
    </w:p>
    <w:p w:rsidR="00C66187" w:rsidRPr="006C1427" w:rsidRDefault="006C1427" w:rsidP="007B670B">
      <w:pPr>
        <w:ind w:firstLine="0"/>
        <w:jc w:val="center"/>
        <w:rPr>
          <w:rStyle w:val="nfaseSutil"/>
        </w:rPr>
      </w:pPr>
      <w:r w:rsidRPr="006C1427">
        <w:rPr>
          <w:rStyle w:val="nfaseSutil"/>
        </w:rPr>
        <w:t>Na garagem da</w:t>
      </w:r>
      <w:r w:rsidR="001539C4">
        <w:rPr>
          <w:rStyle w:val="nfaseSutil"/>
        </w:rPr>
        <w:t>quela</w:t>
      </w:r>
      <w:r w:rsidRPr="006C1427">
        <w:rPr>
          <w:rStyle w:val="nfaseSutil"/>
        </w:rPr>
        <w:t xml:space="preserve"> casa amarela, há </w:t>
      </w:r>
      <w:proofErr w:type="gramStart"/>
      <w:r w:rsidRPr="006C1427">
        <w:rPr>
          <w:rStyle w:val="nfaseSutil"/>
        </w:rPr>
        <w:t>uma van</w:t>
      </w:r>
      <w:proofErr w:type="gramEnd"/>
      <w:r w:rsidRPr="006C1427">
        <w:rPr>
          <w:rStyle w:val="nfaseSutil"/>
        </w:rPr>
        <w:t xml:space="preserve"> estacionada que </w:t>
      </w:r>
      <w:r w:rsidR="001539C4">
        <w:rPr>
          <w:rStyle w:val="nfaseSutil"/>
        </w:rPr>
        <w:t>meu pai consertou</w:t>
      </w:r>
      <w:r w:rsidRPr="006C1427">
        <w:rPr>
          <w:rStyle w:val="nfaseSutil"/>
        </w:rPr>
        <w:t xml:space="preserve"> ontem.</w:t>
      </w:r>
    </w:p>
    <w:p w:rsidR="00C66187" w:rsidRPr="00701BC4" w:rsidRDefault="00C66187" w:rsidP="004C07D6">
      <w:pPr>
        <w:ind w:firstLine="0"/>
        <w:jc w:val="center"/>
        <w:rPr>
          <w:rStyle w:val="nfaseSutil"/>
        </w:rPr>
      </w:pPr>
    </w:p>
    <w:p w:rsidR="00615D26" w:rsidRDefault="00E93B3A" w:rsidP="0099268E">
      <w:r>
        <w:t>Pior do que o eco é ambiguidade. Muitas vezes, o uso em excesso de uma mesma estrutura acaba por gerar dúvidas no leitor quanto às relações criadas:</w:t>
      </w:r>
    </w:p>
    <w:p w:rsidR="00E93B3A" w:rsidRDefault="00E93B3A" w:rsidP="0099268E"/>
    <w:p w:rsidR="00E93B3A" w:rsidRPr="00E75A57" w:rsidRDefault="00E93B3A" w:rsidP="007B670B">
      <w:pPr>
        <w:ind w:firstLine="0"/>
        <w:jc w:val="center"/>
        <w:rPr>
          <w:rStyle w:val="nfaseSutil"/>
        </w:rPr>
      </w:pPr>
      <w:r w:rsidRPr="00E75A57">
        <w:rPr>
          <w:rStyle w:val="nfaseSutil"/>
        </w:rPr>
        <w:t>O Plenário da Câmara aprovou a MP 713</w:t>
      </w:r>
      <w:r w:rsidR="00E75A57" w:rsidRPr="00E75A57">
        <w:rPr>
          <w:rStyle w:val="nfaseSutil"/>
        </w:rPr>
        <w:t>,</w:t>
      </w:r>
      <w:r w:rsidRPr="00E75A57">
        <w:rPr>
          <w:rStyle w:val="nfaseSutil"/>
        </w:rPr>
        <w:t xml:space="preserve"> reduzi</w:t>
      </w:r>
      <w:r w:rsidRPr="00E75A57">
        <w:rPr>
          <w:rStyle w:val="nfaseSutil"/>
          <w:u w:val="single"/>
        </w:rPr>
        <w:t>ndo</w:t>
      </w:r>
      <w:r w:rsidRPr="00E75A57">
        <w:rPr>
          <w:rStyle w:val="nfaseSutil"/>
        </w:rPr>
        <w:t xml:space="preserve"> o imposto de renda sobre remessas de dinheiro ao exterior, passa</w:t>
      </w:r>
      <w:r w:rsidRPr="00E75A57">
        <w:rPr>
          <w:rStyle w:val="nfaseSutil"/>
          <w:u w:val="single"/>
        </w:rPr>
        <w:t>ndo</w:t>
      </w:r>
      <w:r w:rsidRPr="00E75A57">
        <w:rPr>
          <w:rStyle w:val="nfaseSutil"/>
        </w:rPr>
        <w:t xml:space="preserve"> de 25% para 6%</w:t>
      </w:r>
      <w:r w:rsidR="00E75A57" w:rsidRPr="00E75A57">
        <w:rPr>
          <w:rStyle w:val="nfaseSutil"/>
        </w:rPr>
        <w:t>, até o limite de R$ 20 mil ao mês, segui</w:t>
      </w:r>
      <w:r w:rsidR="00E75A57" w:rsidRPr="00980344">
        <w:rPr>
          <w:rStyle w:val="nfaseSutil"/>
          <w:u w:val="single"/>
        </w:rPr>
        <w:t>ndo</w:t>
      </w:r>
      <w:r w:rsidR="00E75A57" w:rsidRPr="00E75A57">
        <w:rPr>
          <w:rStyle w:val="nfaseSutil"/>
        </w:rPr>
        <w:t xml:space="preserve"> agora para votação no Senado.</w:t>
      </w:r>
    </w:p>
    <w:p w:rsidR="00E75A57" w:rsidRDefault="00E75A57" w:rsidP="0099268E"/>
    <w:p w:rsidR="00E75A57" w:rsidRDefault="00E75A57" w:rsidP="0099268E">
      <w:r>
        <w:t xml:space="preserve">E aí, quem reduz o imposto, o Plenário ou a MP? O que passa de 25% para 6%? </w:t>
      </w:r>
    </w:p>
    <w:p w:rsidR="00E75A57" w:rsidRDefault="00E75A57" w:rsidP="0099268E">
      <w:r>
        <w:t>Vamos alterar tudo:</w:t>
      </w:r>
    </w:p>
    <w:p w:rsidR="00980344" w:rsidRDefault="00980344" w:rsidP="0099268E">
      <w:pPr>
        <w:rPr>
          <w:rStyle w:val="nfaseSutil"/>
        </w:rPr>
      </w:pPr>
    </w:p>
    <w:p w:rsidR="00E75A57" w:rsidRPr="00980344" w:rsidRDefault="00E75A57" w:rsidP="007B670B">
      <w:pPr>
        <w:ind w:firstLine="0"/>
        <w:jc w:val="center"/>
        <w:rPr>
          <w:rStyle w:val="nfaseSutil"/>
        </w:rPr>
      </w:pPr>
      <w:r w:rsidRPr="00980344">
        <w:rPr>
          <w:rStyle w:val="nfaseSutil"/>
        </w:rPr>
        <w:t>O Plenário da Câmara aprovou a MP 713, a qual reduz a taxa do imposto de renda sobre remessas ao exterior de 25% para 6%</w:t>
      </w:r>
      <w:r w:rsidR="00980344" w:rsidRPr="00980344">
        <w:rPr>
          <w:rStyle w:val="nfaseSutil"/>
        </w:rPr>
        <w:t>, até o limite de R$ 20 mil ao mês. O processo segue agora para votação no Senado.</w:t>
      </w:r>
    </w:p>
    <w:p w:rsidR="00673C7B" w:rsidRDefault="00EB10A9" w:rsidP="0099268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64B1F0D" wp14:editId="5AF2F33D">
                <wp:simplePos x="0" y="0"/>
                <wp:positionH relativeFrom="column">
                  <wp:posOffset>75565</wp:posOffset>
                </wp:positionH>
                <wp:positionV relativeFrom="paragraph">
                  <wp:posOffset>104775</wp:posOffset>
                </wp:positionV>
                <wp:extent cx="5074920" cy="2508250"/>
                <wp:effectExtent l="0" t="0" r="11430" b="25400"/>
                <wp:wrapNone/>
                <wp:docPr id="294" name="Retângulo de cantos arredondados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4920" cy="25082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  <a:alpha val="51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10A9" w:rsidRDefault="00EB10A9" w:rsidP="00EB10A9">
                            <w:pPr>
                              <w:ind w:firstLine="0"/>
                              <w:jc w:val="left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B10A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Exercitando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EB10A9" w:rsidRDefault="00EB10A9" w:rsidP="00EB10A9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Explique a ambiguidade gerada pela presença da oração reduzida de gerúndio:</w:t>
                            </w:r>
                          </w:p>
                          <w:p w:rsidR="00EB10A9" w:rsidRDefault="00931E16" w:rsidP="002E7E9B">
                            <w:pPr>
                              <w:ind w:left="360" w:firstLine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</w:t>
                            </w:r>
                            <w:r w:rsidR="00FE359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mãe</w:t>
                            </w:r>
                            <w:r w:rsidR="002E7E9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E359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correu</w:t>
                            </w:r>
                            <w:r w:rsidR="002E7E9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com o filho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sangrando</w:t>
                            </w:r>
                            <w:r w:rsidRPr="00931E1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pelas ruas de Paris</w:t>
                            </w:r>
                            <w:r w:rsidR="00EB10A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EB10A9" w:rsidRDefault="007822F1" w:rsidP="00EB10A9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Reduza</w:t>
                            </w:r>
                            <w:r w:rsidR="00EB10A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o eco do texto substituindo a oração reduzida de particípio por uma desenvolvida:</w:t>
                            </w:r>
                          </w:p>
                          <w:p w:rsidR="00E0521C" w:rsidRDefault="00E0521C" w:rsidP="00E0521C">
                            <w:pPr>
                              <w:pStyle w:val="PargrafodaLista"/>
                              <w:numPr>
                                <w:ilvl w:val="0"/>
                                <w:numId w:val="17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</w:t>
                            </w:r>
                            <w:r w:rsidR="00EB10A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dívida contraída pelo empresário foi atribuída a sua esposa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EB10A9" w:rsidRDefault="007822F1" w:rsidP="00E0521C">
                            <w:pPr>
                              <w:pStyle w:val="PargrafodaLista"/>
                              <w:numPr>
                                <w:ilvl w:val="0"/>
                                <w:numId w:val="17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O prédio comprado pelo réu foi doado</w:t>
                            </w:r>
                            <w:r w:rsidR="00E0521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="00EB10A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822F1" w:rsidRDefault="007822F1" w:rsidP="007822F1">
                            <w:pPr>
                              <w:ind w:firstLine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7822F1" w:rsidRPr="007822F1" w:rsidRDefault="007822F1" w:rsidP="007822F1">
                            <w:pPr>
                              <w:ind w:firstLine="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822F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Resposta:</w:t>
                            </w:r>
                          </w:p>
                          <w:p w:rsidR="007822F1" w:rsidRPr="007822F1" w:rsidRDefault="007822F1" w:rsidP="007822F1">
                            <w:pPr>
                              <w:pStyle w:val="PargrafodaLista"/>
                              <w:numPr>
                                <w:ilvl w:val="0"/>
                                <w:numId w:val="18"/>
                              </w:num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822F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Não se sabe quem sangrava: a mãe ou o filho.</w:t>
                            </w:r>
                          </w:p>
                          <w:p w:rsidR="007822F1" w:rsidRDefault="007822F1" w:rsidP="007822F1">
                            <w:pPr>
                              <w:pStyle w:val="PargrafodaLista"/>
                              <w:numPr>
                                <w:ilvl w:val="0"/>
                                <w:numId w:val="18"/>
                              </w:num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</w:t>
                            </w:r>
                            <w:r w:rsidRPr="007822F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) A dívida que o empresário contraiu foi atribuída à sua esposa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7822F1" w:rsidRPr="007822F1" w:rsidRDefault="007822F1" w:rsidP="007822F1">
                            <w:pPr>
                              <w:pStyle w:val="PargrafodaLista"/>
                              <w:ind w:left="72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b) O prédio que o réu comprou foi doado.</w:t>
                            </w:r>
                          </w:p>
                          <w:p w:rsidR="007822F1" w:rsidRPr="007822F1" w:rsidRDefault="007822F1" w:rsidP="007822F1">
                            <w:pPr>
                              <w:ind w:firstLine="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294" o:spid="_x0000_s1046" style="position:absolute;left:0;text-align:left;margin-left:5.95pt;margin-top:8.25pt;width:399.6pt;height:197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" filled="f" strokecolor="#243f60 [1604]" strokeweight="2pt">
                <v:stroke opacity="33410f"/>
                <v:textbox>
                  <w:txbxContent>
                    <w:p w:rsidR="00EB10A9" w:rsidRDefault="00EB10A9" w:rsidP="00EB10A9">
                      <w:pPr>
                        <w:ind w:firstLine="0"/>
                        <w:jc w:val="left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EB10A9">
                        <w:rPr>
                          <w:color w:val="000000" w:themeColor="text1"/>
                          <w:sz w:val="20"/>
                          <w:szCs w:val="20"/>
                        </w:rPr>
                        <w:t>Exercitando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</w:p>
                    <w:p w:rsidR="00EB10A9" w:rsidRDefault="00EB10A9" w:rsidP="00EB10A9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Explique a ambiguidade gerada pela presença da oração reduzida de gerúndio:</w:t>
                      </w:r>
                    </w:p>
                    <w:p w:rsidR="00EB10A9" w:rsidRDefault="00931E16" w:rsidP="002E7E9B">
                      <w:pPr>
                        <w:ind w:left="360" w:firstLine="0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A</w:t>
                      </w:r>
                      <w:r w:rsidR="00FE359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mãe</w:t>
                      </w:r>
                      <w:r w:rsidR="002E7E9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FE3590">
                        <w:rPr>
                          <w:color w:val="000000" w:themeColor="text1"/>
                          <w:sz w:val="20"/>
                          <w:szCs w:val="20"/>
                        </w:rPr>
                        <w:t>correu</w:t>
                      </w:r>
                      <w:r w:rsidR="002E7E9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com o filho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sangrando</w:t>
                      </w:r>
                      <w:r w:rsidRPr="00931E16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pelas ruas de Paris</w:t>
                      </w:r>
                      <w:r w:rsidR="00EB10A9"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:rsidR="00EB10A9" w:rsidRDefault="007822F1" w:rsidP="00EB10A9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Reduza</w:t>
                      </w:r>
                      <w:r w:rsidR="00EB10A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o eco do texto substituindo a oração reduzida de particípio por uma desenvolvida:</w:t>
                      </w:r>
                    </w:p>
                    <w:p w:rsidR="00E0521C" w:rsidRDefault="00E0521C" w:rsidP="00E0521C">
                      <w:pPr>
                        <w:pStyle w:val="PargrafodaLista"/>
                        <w:numPr>
                          <w:ilvl w:val="0"/>
                          <w:numId w:val="17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A</w:t>
                      </w:r>
                      <w:r w:rsidR="00EB10A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dívida contraída pelo empresário foi atribuída a sua esposa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:rsidR="00EB10A9" w:rsidRDefault="007822F1" w:rsidP="00E0521C">
                      <w:pPr>
                        <w:pStyle w:val="PargrafodaLista"/>
                        <w:numPr>
                          <w:ilvl w:val="0"/>
                          <w:numId w:val="17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O prédio comprado pelo réu foi doado</w:t>
                      </w:r>
                      <w:r w:rsidR="00E0521C"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="00EB10A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822F1" w:rsidRDefault="007822F1" w:rsidP="007822F1">
                      <w:pPr>
                        <w:ind w:firstLine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7822F1" w:rsidRPr="007822F1" w:rsidRDefault="007822F1" w:rsidP="007822F1">
                      <w:pPr>
                        <w:ind w:firstLine="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7822F1">
                        <w:rPr>
                          <w:color w:val="000000" w:themeColor="text1"/>
                          <w:sz w:val="16"/>
                          <w:szCs w:val="16"/>
                        </w:rPr>
                        <w:t>Resposta:</w:t>
                      </w:r>
                    </w:p>
                    <w:p w:rsidR="007822F1" w:rsidRPr="007822F1" w:rsidRDefault="007822F1" w:rsidP="007822F1">
                      <w:pPr>
                        <w:pStyle w:val="PargrafodaLista"/>
                        <w:numPr>
                          <w:ilvl w:val="0"/>
                          <w:numId w:val="18"/>
                        </w:num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7822F1">
                        <w:rPr>
                          <w:color w:val="000000" w:themeColor="text1"/>
                          <w:sz w:val="16"/>
                          <w:szCs w:val="16"/>
                        </w:rPr>
                        <w:t>Não se sabe quem sangrava: a mãe ou o filho.</w:t>
                      </w:r>
                    </w:p>
                    <w:p w:rsidR="007822F1" w:rsidRDefault="007822F1" w:rsidP="007822F1">
                      <w:pPr>
                        <w:pStyle w:val="PargrafodaLista"/>
                        <w:numPr>
                          <w:ilvl w:val="0"/>
                          <w:numId w:val="18"/>
                        </w:num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a</w:t>
                      </w:r>
                      <w:r w:rsidRPr="007822F1">
                        <w:rPr>
                          <w:color w:val="000000" w:themeColor="text1"/>
                          <w:sz w:val="16"/>
                          <w:szCs w:val="16"/>
                        </w:rPr>
                        <w:t>) A dívida que o empresário contraiu foi atribuída à sua esposa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</w:p>
                    <w:p w:rsidR="007822F1" w:rsidRPr="007822F1" w:rsidRDefault="007822F1" w:rsidP="007822F1">
                      <w:pPr>
                        <w:pStyle w:val="PargrafodaLista"/>
                        <w:ind w:left="72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b) O prédio que o réu comprou foi doado.</w:t>
                      </w:r>
                    </w:p>
                    <w:p w:rsidR="007822F1" w:rsidRPr="007822F1" w:rsidRDefault="007822F1" w:rsidP="007822F1">
                      <w:pPr>
                        <w:ind w:firstLine="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983CC6" w:rsidRDefault="00983CC6" w:rsidP="00980344"/>
    <w:p w:rsidR="00DD1AF6" w:rsidRPr="00983CC6" w:rsidRDefault="00DD1AF6" w:rsidP="00980344">
      <w:pPr>
        <w:rPr>
          <w:color w:val="FF0000"/>
        </w:rPr>
      </w:pPr>
    </w:p>
    <w:p w:rsidR="00EB10A9" w:rsidRDefault="00EB10A9" w:rsidP="00980344"/>
    <w:p w:rsidR="00EB10A9" w:rsidRDefault="00EB10A9" w:rsidP="00980344"/>
    <w:p w:rsidR="00EB10A9" w:rsidRDefault="00EB10A9" w:rsidP="00980344"/>
    <w:p w:rsidR="00EB10A9" w:rsidRDefault="00EB10A9" w:rsidP="00980344"/>
    <w:p w:rsidR="00EB10A9" w:rsidRDefault="00EB10A9" w:rsidP="00980344"/>
    <w:p w:rsidR="00EB10A9" w:rsidRDefault="00EB10A9" w:rsidP="00980344"/>
    <w:p w:rsidR="00980344" w:rsidRDefault="00983CC6" w:rsidP="00980344">
      <w:r>
        <w:t>A</w:t>
      </w:r>
      <w:r w:rsidR="00980344">
        <w:t xml:space="preserve"> próxima aula</w:t>
      </w:r>
      <w:r>
        <w:t xml:space="preserve"> será exclusivamente prática. Com todas as informações que você já obteve</w:t>
      </w:r>
      <w:r w:rsidR="00980344">
        <w:t xml:space="preserve">, vamos </w:t>
      </w:r>
      <w:r>
        <w:t xml:space="preserve">desenvolver a habilidade de trabalhar o texto de modo a reduzir as repetições excessivas de certos pronomes relativos. </w:t>
      </w:r>
      <w:r w:rsidR="00980344">
        <w:t xml:space="preserve">Assim, fecharemos nosso curso com </w:t>
      </w:r>
      <w:proofErr w:type="gramStart"/>
      <w:r w:rsidR="00980344">
        <w:t>chave de ouro</w:t>
      </w:r>
      <w:proofErr w:type="gramEnd"/>
      <w:r w:rsidR="00980344">
        <w:t>!</w:t>
      </w:r>
    </w:p>
    <w:p w:rsidR="00980344" w:rsidRDefault="00980344" w:rsidP="00980344">
      <w:r>
        <w:t>Até lá!</w:t>
      </w:r>
    </w:p>
    <w:p w:rsidR="00F275F2" w:rsidRDefault="00F275F2" w:rsidP="00980344"/>
    <w:p w:rsidR="00F275F2" w:rsidRPr="00F275F2" w:rsidRDefault="00F275F2" w:rsidP="00F275F2">
      <w:pPr>
        <w:keepNext/>
        <w:keepLines/>
        <w:spacing w:before="200"/>
        <w:ind w:firstLine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F275F2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Referências</w:t>
      </w:r>
    </w:p>
    <w:p w:rsidR="00F275F2" w:rsidRPr="0099268E" w:rsidRDefault="00F275F2" w:rsidP="00F275F2">
      <w:pPr>
        <w:ind w:firstLine="0"/>
      </w:pPr>
      <w:r w:rsidRPr="00F275F2">
        <w:rPr>
          <w:shd w:val="clear" w:color="auto" w:fill="FFFFFF"/>
        </w:rPr>
        <w:t xml:space="preserve">CUNHA, Celso; CINTRA, </w:t>
      </w:r>
      <w:proofErr w:type="spellStart"/>
      <w:r w:rsidRPr="00F275F2">
        <w:rPr>
          <w:shd w:val="clear" w:color="auto" w:fill="FFFFFF"/>
        </w:rPr>
        <w:t>Lindley</w:t>
      </w:r>
      <w:proofErr w:type="spellEnd"/>
      <w:r w:rsidRPr="00F275F2">
        <w:rPr>
          <w:shd w:val="clear" w:color="auto" w:fill="FFFFFF"/>
        </w:rPr>
        <w:t xml:space="preserve">. </w:t>
      </w:r>
      <w:r w:rsidRPr="00F275F2">
        <w:rPr>
          <w:b/>
          <w:shd w:val="clear" w:color="auto" w:fill="FFFFFF"/>
        </w:rPr>
        <w:t>Nova gramática do português contemporâneo</w:t>
      </w:r>
      <w:r w:rsidRPr="00F275F2">
        <w:rPr>
          <w:shd w:val="clear" w:color="auto" w:fill="FFFFFF"/>
        </w:rPr>
        <w:t xml:space="preserve">. 5. </w:t>
      </w:r>
      <w:proofErr w:type="gramStart"/>
      <w:r w:rsidRPr="00F275F2">
        <w:rPr>
          <w:shd w:val="clear" w:color="auto" w:fill="FFFFFF"/>
        </w:rPr>
        <w:t>ed.</w:t>
      </w:r>
      <w:proofErr w:type="gramEnd"/>
      <w:r w:rsidRPr="00F275F2">
        <w:rPr>
          <w:shd w:val="clear" w:color="auto" w:fill="FFFFFF"/>
        </w:rPr>
        <w:t xml:space="preserve"> Rio de Janeiro: </w:t>
      </w:r>
      <w:proofErr w:type="spellStart"/>
      <w:r w:rsidRPr="00F275F2">
        <w:rPr>
          <w:shd w:val="clear" w:color="auto" w:fill="FFFFFF"/>
        </w:rPr>
        <w:t>Lexikon</w:t>
      </w:r>
      <w:proofErr w:type="spellEnd"/>
      <w:r w:rsidRPr="00F275F2">
        <w:rPr>
          <w:shd w:val="clear" w:color="auto" w:fill="FFFFFF"/>
        </w:rPr>
        <w:t>, 2008.</w:t>
      </w:r>
    </w:p>
    <w:sectPr w:rsidR="00F275F2" w:rsidRPr="0099268E">
      <w:foot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Lilian" w:date="2016-06-28T08:41:00Z" w:initials="LB">
    <w:p w:rsidR="00814037" w:rsidRDefault="00814037">
      <w:pPr>
        <w:pStyle w:val="Textodecomentrio"/>
      </w:pPr>
      <w:r>
        <w:rPr>
          <w:rStyle w:val="Refdecomentrio"/>
        </w:rPr>
        <w:annotationRef/>
      </w:r>
      <w:r w:rsidRPr="00814037">
        <w:t xml:space="preserve">Celso Ferreira da Cunha </w:t>
      </w:r>
      <w:r>
        <w:t>nasceu em</w:t>
      </w:r>
      <w:r w:rsidRPr="00814037">
        <w:t xml:space="preserve"> 10 de maio de 1917 </w:t>
      </w:r>
      <w:r>
        <w:t>e faleceu</w:t>
      </w:r>
      <w:r w:rsidRPr="00814037">
        <w:t xml:space="preserve"> </w:t>
      </w:r>
      <w:r>
        <w:t>em</w:t>
      </w:r>
      <w:r w:rsidRPr="00814037">
        <w:t xml:space="preserve"> 14 de abril de 1989</w:t>
      </w:r>
      <w:r>
        <w:t>.</w:t>
      </w:r>
      <w:r w:rsidRPr="00814037">
        <w:t xml:space="preserve"> </w:t>
      </w:r>
      <w:r>
        <w:t>F</w:t>
      </w:r>
      <w:r w:rsidRPr="00814037">
        <w:t xml:space="preserve">oi </w:t>
      </w:r>
      <w:r>
        <w:t>p</w:t>
      </w:r>
      <w:r w:rsidRPr="00814037">
        <w:t>rofessor, gramático, filólogo e ensaísta brasileiro.</w:t>
      </w:r>
      <w:r>
        <w:t xml:space="preserve"> Passou a ocupar a cadeira 35 da Academia Brasileira de Letras em 1987. </w:t>
      </w:r>
    </w:p>
  </w:comment>
  <w:comment w:id="3" w:author="Mariana Aparecida Serejo de Souza Lima" w:date="2016-06-17T14:07:00Z" w:initials="MASdSL">
    <w:p w:rsidR="001F15ED" w:rsidRDefault="001F15ED">
      <w:pPr>
        <w:pStyle w:val="Textodecomentrio"/>
      </w:pPr>
      <w:r>
        <w:rPr>
          <w:rStyle w:val="Refdecomentrio"/>
        </w:rPr>
        <w:annotationRef/>
      </w:r>
      <w:r>
        <w:t>Diagramação: destacar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2EA" w:rsidRDefault="005742EA" w:rsidP="008363F6">
      <w:pPr>
        <w:spacing w:line="240" w:lineRule="auto"/>
      </w:pPr>
      <w:r>
        <w:separator/>
      </w:r>
    </w:p>
  </w:endnote>
  <w:endnote w:type="continuationSeparator" w:id="0">
    <w:p w:rsidR="005742EA" w:rsidRDefault="005742EA" w:rsidP="008363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16345721"/>
      <w:docPartObj>
        <w:docPartGallery w:val="Page Numbers (Bottom of Page)"/>
        <w:docPartUnique/>
      </w:docPartObj>
    </w:sdtPr>
    <w:sdtEndPr/>
    <w:sdtContent>
      <w:p w:rsidR="008363F6" w:rsidRDefault="008363F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590B">
          <w:rPr>
            <w:noProof/>
          </w:rPr>
          <w:t>8</w:t>
        </w:r>
        <w:r>
          <w:fldChar w:fldCharType="end"/>
        </w:r>
      </w:p>
    </w:sdtContent>
  </w:sdt>
  <w:p w:rsidR="008363F6" w:rsidRDefault="008363F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2EA" w:rsidRDefault="005742EA" w:rsidP="008363F6">
      <w:pPr>
        <w:spacing w:line="240" w:lineRule="auto"/>
      </w:pPr>
      <w:r>
        <w:separator/>
      </w:r>
    </w:p>
  </w:footnote>
  <w:footnote w:type="continuationSeparator" w:id="0">
    <w:p w:rsidR="005742EA" w:rsidRDefault="005742EA" w:rsidP="008363F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F7F9E"/>
    <w:multiLevelType w:val="hybridMultilevel"/>
    <w:tmpl w:val="F140B21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639E1"/>
    <w:multiLevelType w:val="hybridMultilevel"/>
    <w:tmpl w:val="68529E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8F172D"/>
    <w:multiLevelType w:val="hybridMultilevel"/>
    <w:tmpl w:val="6F16059C"/>
    <w:lvl w:ilvl="0" w:tplc="108631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FA3640"/>
    <w:multiLevelType w:val="hybridMultilevel"/>
    <w:tmpl w:val="4CA85128"/>
    <w:lvl w:ilvl="0" w:tplc="DD9AFF6A">
      <w:start w:val="8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234A0FA7"/>
    <w:multiLevelType w:val="hybridMultilevel"/>
    <w:tmpl w:val="3938744C"/>
    <w:lvl w:ilvl="0" w:tplc="FC607FBE">
      <w:start w:val="1"/>
      <w:numFmt w:val="decimal"/>
      <w:lvlText w:val="%1."/>
      <w:lvlJc w:val="left"/>
      <w:pPr>
        <w:ind w:left="1211" w:hanging="360"/>
      </w:pPr>
      <w:rPr>
        <w:rFonts w:ascii="Times New Roman" w:eastAsiaTheme="minorHAnsi" w:hAnsi="Times New Roman" w:cstheme="minorBidi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259B5D52"/>
    <w:multiLevelType w:val="hybridMultilevel"/>
    <w:tmpl w:val="C81C90C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717838"/>
    <w:multiLevelType w:val="hybridMultilevel"/>
    <w:tmpl w:val="05A4A1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702861"/>
    <w:multiLevelType w:val="hybridMultilevel"/>
    <w:tmpl w:val="EA2891B6"/>
    <w:lvl w:ilvl="0" w:tplc="7C5C3B5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32397D70"/>
    <w:multiLevelType w:val="hybridMultilevel"/>
    <w:tmpl w:val="CE6A3536"/>
    <w:lvl w:ilvl="0" w:tplc="FB42B1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405830E5"/>
    <w:multiLevelType w:val="hybridMultilevel"/>
    <w:tmpl w:val="AFC80D44"/>
    <w:lvl w:ilvl="0" w:tplc="DEDE65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29A46D2"/>
    <w:multiLevelType w:val="hybridMultilevel"/>
    <w:tmpl w:val="32FC6AE2"/>
    <w:lvl w:ilvl="0" w:tplc="CEB6A21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520A1754"/>
    <w:multiLevelType w:val="hybridMultilevel"/>
    <w:tmpl w:val="23A4B13A"/>
    <w:lvl w:ilvl="0" w:tplc="F4D4223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64460B7A"/>
    <w:multiLevelType w:val="hybridMultilevel"/>
    <w:tmpl w:val="1B54BB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865E22"/>
    <w:multiLevelType w:val="hybridMultilevel"/>
    <w:tmpl w:val="D80CE19A"/>
    <w:lvl w:ilvl="0" w:tplc="A07E77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1231ADB"/>
    <w:multiLevelType w:val="hybridMultilevel"/>
    <w:tmpl w:val="575E0B8E"/>
    <w:lvl w:ilvl="0" w:tplc="04220374">
      <w:start w:val="1"/>
      <w:numFmt w:val="bullet"/>
      <w:lvlText w:val=""/>
      <w:lvlJc w:val="left"/>
      <w:pPr>
        <w:ind w:left="298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5">
    <w:nsid w:val="74A70E22"/>
    <w:multiLevelType w:val="hybridMultilevel"/>
    <w:tmpl w:val="6526BFF2"/>
    <w:lvl w:ilvl="0" w:tplc="59FA3BB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2F3864"/>
    <w:multiLevelType w:val="hybridMultilevel"/>
    <w:tmpl w:val="E2FA36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BB776A"/>
    <w:multiLevelType w:val="hybridMultilevel"/>
    <w:tmpl w:val="56B010CE"/>
    <w:lvl w:ilvl="0" w:tplc="B4A0FDBA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4"/>
  </w:num>
  <w:num w:numId="2">
    <w:abstractNumId w:val="14"/>
  </w:num>
  <w:num w:numId="3">
    <w:abstractNumId w:val="12"/>
  </w:num>
  <w:num w:numId="4">
    <w:abstractNumId w:val="1"/>
  </w:num>
  <w:num w:numId="5">
    <w:abstractNumId w:val="6"/>
  </w:num>
  <w:num w:numId="6">
    <w:abstractNumId w:val="7"/>
  </w:num>
  <w:num w:numId="7">
    <w:abstractNumId w:val="4"/>
  </w:num>
  <w:num w:numId="8">
    <w:abstractNumId w:val="3"/>
  </w:num>
  <w:num w:numId="9">
    <w:abstractNumId w:val="15"/>
  </w:num>
  <w:num w:numId="10">
    <w:abstractNumId w:val="16"/>
  </w:num>
  <w:num w:numId="11">
    <w:abstractNumId w:val="2"/>
  </w:num>
  <w:num w:numId="12">
    <w:abstractNumId w:val="13"/>
  </w:num>
  <w:num w:numId="13">
    <w:abstractNumId w:val="8"/>
  </w:num>
  <w:num w:numId="14">
    <w:abstractNumId w:val="17"/>
  </w:num>
  <w:num w:numId="15">
    <w:abstractNumId w:val="11"/>
  </w:num>
  <w:num w:numId="16">
    <w:abstractNumId w:val="5"/>
  </w:num>
  <w:num w:numId="17">
    <w:abstractNumId w:val="9"/>
  </w:num>
  <w:num w:numId="18">
    <w:abstractNumId w:val="0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350"/>
    <w:rsid w:val="00003270"/>
    <w:rsid w:val="000167AA"/>
    <w:rsid w:val="0005366D"/>
    <w:rsid w:val="000A577D"/>
    <w:rsid w:val="000A6703"/>
    <w:rsid w:val="000B0F8C"/>
    <w:rsid w:val="000B4C9F"/>
    <w:rsid w:val="000D606D"/>
    <w:rsid w:val="000F5232"/>
    <w:rsid w:val="00103288"/>
    <w:rsid w:val="00116350"/>
    <w:rsid w:val="001539C4"/>
    <w:rsid w:val="00181742"/>
    <w:rsid w:val="00191769"/>
    <w:rsid w:val="00197952"/>
    <w:rsid w:val="001B783D"/>
    <w:rsid w:val="001F15ED"/>
    <w:rsid w:val="001F4248"/>
    <w:rsid w:val="00247085"/>
    <w:rsid w:val="0025012D"/>
    <w:rsid w:val="00254284"/>
    <w:rsid w:val="00281759"/>
    <w:rsid w:val="002D7DFD"/>
    <w:rsid w:val="002E21CB"/>
    <w:rsid w:val="002E7E9B"/>
    <w:rsid w:val="003661F8"/>
    <w:rsid w:val="003954CE"/>
    <w:rsid w:val="003A3993"/>
    <w:rsid w:val="003A5048"/>
    <w:rsid w:val="003B1692"/>
    <w:rsid w:val="003B3258"/>
    <w:rsid w:val="003D4728"/>
    <w:rsid w:val="003D600A"/>
    <w:rsid w:val="004012DB"/>
    <w:rsid w:val="0042737E"/>
    <w:rsid w:val="00443969"/>
    <w:rsid w:val="00444FE3"/>
    <w:rsid w:val="004821D0"/>
    <w:rsid w:val="0048449A"/>
    <w:rsid w:val="00494B9D"/>
    <w:rsid w:val="004C07D6"/>
    <w:rsid w:val="004F4AF6"/>
    <w:rsid w:val="00505B93"/>
    <w:rsid w:val="00524B1E"/>
    <w:rsid w:val="0053218A"/>
    <w:rsid w:val="005510C5"/>
    <w:rsid w:val="005512EF"/>
    <w:rsid w:val="00554D89"/>
    <w:rsid w:val="00567AA4"/>
    <w:rsid w:val="005742EA"/>
    <w:rsid w:val="00590F49"/>
    <w:rsid w:val="005F2C99"/>
    <w:rsid w:val="005F3659"/>
    <w:rsid w:val="00611F16"/>
    <w:rsid w:val="00615D26"/>
    <w:rsid w:val="00626E2A"/>
    <w:rsid w:val="006558A3"/>
    <w:rsid w:val="00673C7B"/>
    <w:rsid w:val="006743EB"/>
    <w:rsid w:val="00684433"/>
    <w:rsid w:val="006A674A"/>
    <w:rsid w:val="006C1427"/>
    <w:rsid w:val="006C1E71"/>
    <w:rsid w:val="00701BC4"/>
    <w:rsid w:val="00755CBB"/>
    <w:rsid w:val="007822F1"/>
    <w:rsid w:val="007B3A2F"/>
    <w:rsid w:val="007B670B"/>
    <w:rsid w:val="007F0144"/>
    <w:rsid w:val="007F1473"/>
    <w:rsid w:val="00814037"/>
    <w:rsid w:val="008363F6"/>
    <w:rsid w:val="00850187"/>
    <w:rsid w:val="008641E1"/>
    <w:rsid w:val="00875CA8"/>
    <w:rsid w:val="008C7C0C"/>
    <w:rsid w:val="00931E16"/>
    <w:rsid w:val="00941D66"/>
    <w:rsid w:val="00973671"/>
    <w:rsid w:val="00980344"/>
    <w:rsid w:val="00983CC6"/>
    <w:rsid w:val="00984DB5"/>
    <w:rsid w:val="0099268E"/>
    <w:rsid w:val="00992B70"/>
    <w:rsid w:val="009A13D8"/>
    <w:rsid w:val="009B33A1"/>
    <w:rsid w:val="009C2A38"/>
    <w:rsid w:val="00A22B09"/>
    <w:rsid w:val="00A6584B"/>
    <w:rsid w:val="00A7227A"/>
    <w:rsid w:val="00A85F16"/>
    <w:rsid w:val="00AB590B"/>
    <w:rsid w:val="00AB6DE3"/>
    <w:rsid w:val="00AB702A"/>
    <w:rsid w:val="00AC4F73"/>
    <w:rsid w:val="00AE0B3C"/>
    <w:rsid w:val="00AE125F"/>
    <w:rsid w:val="00B354DF"/>
    <w:rsid w:val="00B7007D"/>
    <w:rsid w:val="00B71B98"/>
    <w:rsid w:val="00B85FCF"/>
    <w:rsid w:val="00B97E28"/>
    <w:rsid w:val="00BB0594"/>
    <w:rsid w:val="00BB1E48"/>
    <w:rsid w:val="00C14F86"/>
    <w:rsid w:val="00C66187"/>
    <w:rsid w:val="00C715BE"/>
    <w:rsid w:val="00C7617C"/>
    <w:rsid w:val="00CF4D4F"/>
    <w:rsid w:val="00D11E5D"/>
    <w:rsid w:val="00D512F0"/>
    <w:rsid w:val="00D86BEE"/>
    <w:rsid w:val="00D94E53"/>
    <w:rsid w:val="00DC1D7A"/>
    <w:rsid w:val="00DC74D2"/>
    <w:rsid w:val="00DD1460"/>
    <w:rsid w:val="00DD1AF6"/>
    <w:rsid w:val="00DD2F82"/>
    <w:rsid w:val="00DE5A02"/>
    <w:rsid w:val="00E0521C"/>
    <w:rsid w:val="00E07E77"/>
    <w:rsid w:val="00E5020A"/>
    <w:rsid w:val="00E75A57"/>
    <w:rsid w:val="00E93B3A"/>
    <w:rsid w:val="00EB10A9"/>
    <w:rsid w:val="00EC45A5"/>
    <w:rsid w:val="00EC6209"/>
    <w:rsid w:val="00F025BF"/>
    <w:rsid w:val="00F275F2"/>
    <w:rsid w:val="00F462AB"/>
    <w:rsid w:val="00F469A5"/>
    <w:rsid w:val="00F53543"/>
    <w:rsid w:val="00FA0F3A"/>
    <w:rsid w:val="00FA3296"/>
    <w:rsid w:val="00FE3590"/>
    <w:rsid w:val="00FE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orpo do Texto"/>
    <w:qFormat/>
    <w:rsid w:val="003954CE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163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1635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75CA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">
    <w:name w:val="Quote"/>
    <w:next w:val="Normal"/>
    <w:link w:val="CitaoChar1"/>
    <w:autoRedefine/>
    <w:uiPriority w:val="29"/>
    <w:qFormat/>
    <w:rsid w:val="00DD1460"/>
    <w:pPr>
      <w:spacing w:after="0" w:line="240" w:lineRule="auto"/>
      <w:ind w:left="2268"/>
      <w:jc w:val="both"/>
    </w:pPr>
    <w:rPr>
      <w:rFonts w:ascii="Times New Roman" w:hAnsi="Times New Roman"/>
      <w:iCs/>
      <w:color w:val="000000" w:themeColor="text1"/>
      <w:sz w:val="20"/>
    </w:rPr>
  </w:style>
  <w:style w:type="character" w:customStyle="1" w:styleId="CitaoChar">
    <w:name w:val="Citação Char"/>
    <w:basedOn w:val="Fontepargpadro"/>
    <w:uiPriority w:val="29"/>
    <w:rsid w:val="00984DB5"/>
    <w:rPr>
      <w:i/>
      <w:iCs/>
      <w:color w:val="000000" w:themeColor="text1"/>
    </w:rPr>
  </w:style>
  <w:style w:type="character" w:customStyle="1" w:styleId="CitaoChar1">
    <w:name w:val="Citação Char1"/>
    <w:basedOn w:val="Fontepargpadro"/>
    <w:link w:val="Citao"/>
    <w:uiPriority w:val="29"/>
    <w:rsid w:val="00DD1460"/>
    <w:rPr>
      <w:rFonts w:ascii="Times New Roman" w:hAnsi="Times New Roman"/>
      <w:iCs/>
      <w:color w:val="000000" w:themeColor="text1"/>
      <w:sz w:val="20"/>
    </w:rPr>
  </w:style>
  <w:style w:type="paragraph" w:styleId="PargrafodaLista">
    <w:name w:val="List Paragraph"/>
    <w:aliases w:val="Nota de rodapé"/>
    <w:basedOn w:val="Normal"/>
    <w:uiPriority w:val="34"/>
    <w:qFormat/>
    <w:rsid w:val="00984DB5"/>
    <w:pPr>
      <w:spacing w:line="240" w:lineRule="auto"/>
      <w:ind w:firstLine="0"/>
      <w:contextualSpacing/>
      <w:jc w:val="left"/>
    </w:pPr>
    <w:rPr>
      <w:sz w:val="22"/>
    </w:rPr>
  </w:style>
  <w:style w:type="paragraph" w:styleId="Subttulo">
    <w:name w:val="Subtitle"/>
    <w:basedOn w:val="Normal"/>
    <w:next w:val="Normal"/>
    <w:link w:val="SubttuloChar2"/>
    <w:autoRedefine/>
    <w:uiPriority w:val="11"/>
    <w:qFormat/>
    <w:rsid w:val="00B7007D"/>
    <w:pPr>
      <w:numPr>
        <w:ilvl w:val="1"/>
      </w:numPr>
      <w:spacing w:before="240" w:after="240" w:line="240" w:lineRule="auto"/>
      <w:ind w:firstLine="851"/>
    </w:pPr>
    <w:rPr>
      <w:rFonts w:asciiTheme="majorHAnsi" w:eastAsiaTheme="majorEastAsia" w:hAnsiTheme="majorHAnsi" w:cstheme="majorBidi"/>
      <w:iCs/>
      <w:spacing w:val="15"/>
      <w:szCs w:val="24"/>
    </w:rPr>
  </w:style>
  <w:style w:type="character" w:customStyle="1" w:styleId="SubttuloChar">
    <w:name w:val="Subtítulo Char"/>
    <w:basedOn w:val="Fontepargpadro"/>
    <w:uiPriority w:val="11"/>
    <w:rsid w:val="00FE673D"/>
    <w:rPr>
      <w:rFonts w:ascii="Times New Roman" w:eastAsiaTheme="majorEastAsia" w:hAnsi="Times New Roman" w:cstheme="majorBidi"/>
      <w:b/>
      <w:iCs/>
      <w:color w:val="000000" w:themeColor="text1"/>
      <w:spacing w:val="15"/>
      <w:sz w:val="24"/>
      <w:szCs w:val="24"/>
    </w:rPr>
  </w:style>
  <w:style w:type="character" w:customStyle="1" w:styleId="SubttuloChar1">
    <w:name w:val="Subtítulo Char1"/>
    <w:basedOn w:val="Fontepargpadro"/>
    <w:uiPriority w:val="11"/>
    <w:rsid w:val="00684433"/>
    <w:rPr>
      <w:rFonts w:asciiTheme="majorHAnsi" w:eastAsiaTheme="majorEastAsia" w:hAnsiTheme="majorHAnsi" w:cstheme="majorBidi"/>
      <w:b/>
      <w:iCs/>
      <w:color w:val="000000" w:themeColor="text1"/>
      <w:sz w:val="24"/>
      <w:szCs w:val="24"/>
    </w:rPr>
  </w:style>
  <w:style w:type="character" w:customStyle="1" w:styleId="SubttuloChar2">
    <w:name w:val="Subtítulo Char2"/>
    <w:basedOn w:val="Fontepargpadro"/>
    <w:link w:val="Subttulo"/>
    <w:uiPriority w:val="11"/>
    <w:rsid w:val="00B7007D"/>
    <w:rPr>
      <w:rFonts w:asciiTheme="majorHAnsi" w:eastAsiaTheme="majorEastAsia" w:hAnsiTheme="majorHAnsi" w:cstheme="majorBidi"/>
      <w:iCs/>
      <w:spacing w:val="15"/>
      <w:sz w:val="24"/>
      <w:szCs w:val="24"/>
    </w:rPr>
  </w:style>
  <w:style w:type="character" w:customStyle="1" w:styleId="SubttuloChar3">
    <w:name w:val="Subtítulo Char3"/>
    <w:basedOn w:val="Fontepargpadro"/>
    <w:uiPriority w:val="11"/>
    <w:rsid w:val="00FE673D"/>
    <w:rPr>
      <w:rFonts w:asciiTheme="majorHAnsi" w:eastAsiaTheme="majorEastAsia" w:hAnsiTheme="majorHAnsi" w:cstheme="majorBidi"/>
      <w:b/>
      <w:iCs/>
      <w:sz w:val="24"/>
      <w:szCs w:val="24"/>
    </w:rPr>
  </w:style>
  <w:style w:type="character" w:customStyle="1" w:styleId="SubttuloChar4">
    <w:name w:val="Subtítulo Char4"/>
    <w:basedOn w:val="Fontepargpadro"/>
    <w:uiPriority w:val="11"/>
    <w:rsid w:val="00F469A5"/>
    <w:rPr>
      <w:rFonts w:ascii="Times New Roman" w:eastAsiaTheme="majorEastAsia" w:hAnsi="Times New Roman" w:cstheme="majorBidi"/>
      <w:b/>
      <w:iCs/>
      <w:sz w:val="24"/>
      <w:szCs w:val="24"/>
    </w:rPr>
  </w:style>
  <w:style w:type="character" w:customStyle="1" w:styleId="SubttuloChar5">
    <w:name w:val="Subtítulo Char5"/>
    <w:basedOn w:val="Fontepargpadro"/>
    <w:uiPriority w:val="11"/>
    <w:rsid w:val="00611F16"/>
    <w:rPr>
      <w:rFonts w:ascii="Times New Roman" w:eastAsiaTheme="majorEastAsia" w:hAnsi="Times New Roman" w:cstheme="majorBidi"/>
      <w:iCs/>
      <w:sz w:val="24"/>
      <w:szCs w:val="24"/>
    </w:rPr>
  </w:style>
  <w:style w:type="character" w:customStyle="1" w:styleId="SubttuloChar6">
    <w:name w:val="Subtítulo Char6"/>
    <w:basedOn w:val="Fontepargpadro"/>
    <w:uiPriority w:val="11"/>
    <w:rsid w:val="00247085"/>
    <w:rPr>
      <w:rFonts w:asciiTheme="majorHAnsi" w:eastAsiaTheme="majorEastAsia" w:hAnsiTheme="majorHAnsi" w:cstheme="majorBidi"/>
      <w:b/>
      <w:iCs/>
      <w:color w:val="000000" w:themeColor="text1"/>
      <w:sz w:val="24"/>
      <w:szCs w:val="24"/>
    </w:rPr>
  </w:style>
  <w:style w:type="paragraph" w:customStyle="1" w:styleId="Citaocommarcao">
    <w:name w:val="Citação com marcação"/>
    <w:basedOn w:val="Citao"/>
    <w:autoRedefine/>
    <w:qFormat/>
    <w:rsid w:val="00DD1460"/>
  </w:style>
  <w:style w:type="character" w:customStyle="1" w:styleId="Ttulo1Char">
    <w:name w:val="Título 1 Char"/>
    <w:basedOn w:val="Fontepargpadro"/>
    <w:link w:val="Ttulo1"/>
    <w:uiPriority w:val="9"/>
    <w:rsid w:val="001163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163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75CA8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75C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5CA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8363F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363F6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8363F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363F6"/>
    <w:rPr>
      <w:rFonts w:ascii="Times New Roman" w:hAnsi="Times New Roman"/>
      <w:sz w:val="24"/>
    </w:rPr>
  </w:style>
  <w:style w:type="table" w:styleId="Tabelacomgrade">
    <w:name w:val="Table Grid"/>
    <w:basedOn w:val="Tabelanormal"/>
    <w:uiPriority w:val="59"/>
    <w:rsid w:val="003A5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e1">
    <w:name w:val="Light List Accent 1"/>
    <w:basedOn w:val="Tabelanormal"/>
    <w:uiPriority w:val="61"/>
    <w:rsid w:val="003A504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Mdia2-nfase1">
    <w:name w:val="Medium List 2 Accent 1"/>
    <w:basedOn w:val="Tabelanormal"/>
    <w:uiPriority w:val="66"/>
    <w:rsid w:val="00FA329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e5">
    <w:name w:val="Light List Accent 5"/>
    <w:basedOn w:val="Tabelanormal"/>
    <w:uiPriority w:val="61"/>
    <w:rsid w:val="006A674A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nfaseSutil">
    <w:name w:val="Subtle Emphasis"/>
    <w:aliases w:val="Exemplos"/>
    <w:basedOn w:val="Fontepargpadro"/>
    <w:uiPriority w:val="19"/>
    <w:qFormat/>
    <w:rsid w:val="00D11E5D"/>
    <w:rPr>
      <w:rFonts w:ascii="Times New Roman" w:hAnsi="Times New Roman"/>
      <w:i w:val="0"/>
      <w:iCs/>
      <w:color w:val="595959" w:themeColor="text1" w:themeTint="A6"/>
      <w:sz w:val="20"/>
    </w:rPr>
  </w:style>
  <w:style w:type="character" w:styleId="Refdecomentrio">
    <w:name w:val="annotation reference"/>
    <w:basedOn w:val="Fontepargpadro"/>
    <w:uiPriority w:val="99"/>
    <w:semiHidden/>
    <w:unhideWhenUsed/>
    <w:rsid w:val="003B169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B169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B1692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B169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B1692"/>
    <w:rPr>
      <w:rFonts w:ascii="Times New Roman" w:hAnsi="Times New Roman"/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140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orpo do Texto"/>
    <w:qFormat/>
    <w:rsid w:val="003954CE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163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1635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75CA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">
    <w:name w:val="Quote"/>
    <w:next w:val="Normal"/>
    <w:link w:val="CitaoChar1"/>
    <w:autoRedefine/>
    <w:uiPriority w:val="29"/>
    <w:qFormat/>
    <w:rsid w:val="00DD1460"/>
    <w:pPr>
      <w:spacing w:after="0" w:line="240" w:lineRule="auto"/>
      <w:ind w:left="2268"/>
      <w:jc w:val="both"/>
    </w:pPr>
    <w:rPr>
      <w:rFonts w:ascii="Times New Roman" w:hAnsi="Times New Roman"/>
      <w:iCs/>
      <w:color w:val="000000" w:themeColor="text1"/>
      <w:sz w:val="20"/>
    </w:rPr>
  </w:style>
  <w:style w:type="character" w:customStyle="1" w:styleId="CitaoChar">
    <w:name w:val="Citação Char"/>
    <w:basedOn w:val="Fontepargpadro"/>
    <w:uiPriority w:val="29"/>
    <w:rsid w:val="00984DB5"/>
    <w:rPr>
      <w:i/>
      <w:iCs/>
      <w:color w:val="000000" w:themeColor="text1"/>
    </w:rPr>
  </w:style>
  <w:style w:type="character" w:customStyle="1" w:styleId="CitaoChar1">
    <w:name w:val="Citação Char1"/>
    <w:basedOn w:val="Fontepargpadro"/>
    <w:link w:val="Citao"/>
    <w:uiPriority w:val="29"/>
    <w:rsid w:val="00DD1460"/>
    <w:rPr>
      <w:rFonts w:ascii="Times New Roman" w:hAnsi="Times New Roman"/>
      <w:iCs/>
      <w:color w:val="000000" w:themeColor="text1"/>
      <w:sz w:val="20"/>
    </w:rPr>
  </w:style>
  <w:style w:type="paragraph" w:styleId="PargrafodaLista">
    <w:name w:val="List Paragraph"/>
    <w:aliases w:val="Nota de rodapé"/>
    <w:basedOn w:val="Normal"/>
    <w:uiPriority w:val="34"/>
    <w:qFormat/>
    <w:rsid w:val="00984DB5"/>
    <w:pPr>
      <w:spacing w:line="240" w:lineRule="auto"/>
      <w:ind w:firstLine="0"/>
      <w:contextualSpacing/>
      <w:jc w:val="left"/>
    </w:pPr>
    <w:rPr>
      <w:sz w:val="22"/>
    </w:rPr>
  </w:style>
  <w:style w:type="paragraph" w:styleId="Subttulo">
    <w:name w:val="Subtitle"/>
    <w:basedOn w:val="Normal"/>
    <w:next w:val="Normal"/>
    <w:link w:val="SubttuloChar2"/>
    <w:autoRedefine/>
    <w:uiPriority w:val="11"/>
    <w:qFormat/>
    <w:rsid w:val="00B7007D"/>
    <w:pPr>
      <w:numPr>
        <w:ilvl w:val="1"/>
      </w:numPr>
      <w:spacing w:before="240" w:after="240" w:line="240" w:lineRule="auto"/>
      <w:ind w:firstLine="851"/>
    </w:pPr>
    <w:rPr>
      <w:rFonts w:asciiTheme="majorHAnsi" w:eastAsiaTheme="majorEastAsia" w:hAnsiTheme="majorHAnsi" w:cstheme="majorBidi"/>
      <w:iCs/>
      <w:spacing w:val="15"/>
      <w:szCs w:val="24"/>
    </w:rPr>
  </w:style>
  <w:style w:type="character" w:customStyle="1" w:styleId="SubttuloChar">
    <w:name w:val="Subtítulo Char"/>
    <w:basedOn w:val="Fontepargpadro"/>
    <w:uiPriority w:val="11"/>
    <w:rsid w:val="00FE673D"/>
    <w:rPr>
      <w:rFonts w:ascii="Times New Roman" w:eastAsiaTheme="majorEastAsia" w:hAnsi="Times New Roman" w:cstheme="majorBidi"/>
      <w:b/>
      <w:iCs/>
      <w:color w:val="000000" w:themeColor="text1"/>
      <w:spacing w:val="15"/>
      <w:sz w:val="24"/>
      <w:szCs w:val="24"/>
    </w:rPr>
  </w:style>
  <w:style w:type="character" w:customStyle="1" w:styleId="SubttuloChar1">
    <w:name w:val="Subtítulo Char1"/>
    <w:basedOn w:val="Fontepargpadro"/>
    <w:uiPriority w:val="11"/>
    <w:rsid w:val="00684433"/>
    <w:rPr>
      <w:rFonts w:asciiTheme="majorHAnsi" w:eastAsiaTheme="majorEastAsia" w:hAnsiTheme="majorHAnsi" w:cstheme="majorBidi"/>
      <w:b/>
      <w:iCs/>
      <w:color w:val="000000" w:themeColor="text1"/>
      <w:sz w:val="24"/>
      <w:szCs w:val="24"/>
    </w:rPr>
  </w:style>
  <w:style w:type="character" w:customStyle="1" w:styleId="SubttuloChar2">
    <w:name w:val="Subtítulo Char2"/>
    <w:basedOn w:val="Fontepargpadro"/>
    <w:link w:val="Subttulo"/>
    <w:uiPriority w:val="11"/>
    <w:rsid w:val="00B7007D"/>
    <w:rPr>
      <w:rFonts w:asciiTheme="majorHAnsi" w:eastAsiaTheme="majorEastAsia" w:hAnsiTheme="majorHAnsi" w:cstheme="majorBidi"/>
      <w:iCs/>
      <w:spacing w:val="15"/>
      <w:sz w:val="24"/>
      <w:szCs w:val="24"/>
    </w:rPr>
  </w:style>
  <w:style w:type="character" w:customStyle="1" w:styleId="SubttuloChar3">
    <w:name w:val="Subtítulo Char3"/>
    <w:basedOn w:val="Fontepargpadro"/>
    <w:uiPriority w:val="11"/>
    <w:rsid w:val="00FE673D"/>
    <w:rPr>
      <w:rFonts w:asciiTheme="majorHAnsi" w:eastAsiaTheme="majorEastAsia" w:hAnsiTheme="majorHAnsi" w:cstheme="majorBidi"/>
      <w:b/>
      <w:iCs/>
      <w:sz w:val="24"/>
      <w:szCs w:val="24"/>
    </w:rPr>
  </w:style>
  <w:style w:type="character" w:customStyle="1" w:styleId="SubttuloChar4">
    <w:name w:val="Subtítulo Char4"/>
    <w:basedOn w:val="Fontepargpadro"/>
    <w:uiPriority w:val="11"/>
    <w:rsid w:val="00F469A5"/>
    <w:rPr>
      <w:rFonts w:ascii="Times New Roman" w:eastAsiaTheme="majorEastAsia" w:hAnsi="Times New Roman" w:cstheme="majorBidi"/>
      <w:b/>
      <w:iCs/>
      <w:sz w:val="24"/>
      <w:szCs w:val="24"/>
    </w:rPr>
  </w:style>
  <w:style w:type="character" w:customStyle="1" w:styleId="SubttuloChar5">
    <w:name w:val="Subtítulo Char5"/>
    <w:basedOn w:val="Fontepargpadro"/>
    <w:uiPriority w:val="11"/>
    <w:rsid w:val="00611F16"/>
    <w:rPr>
      <w:rFonts w:ascii="Times New Roman" w:eastAsiaTheme="majorEastAsia" w:hAnsi="Times New Roman" w:cstheme="majorBidi"/>
      <w:iCs/>
      <w:sz w:val="24"/>
      <w:szCs w:val="24"/>
    </w:rPr>
  </w:style>
  <w:style w:type="character" w:customStyle="1" w:styleId="SubttuloChar6">
    <w:name w:val="Subtítulo Char6"/>
    <w:basedOn w:val="Fontepargpadro"/>
    <w:uiPriority w:val="11"/>
    <w:rsid w:val="00247085"/>
    <w:rPr>
      <w:rFonts w:asciiTheme="majorHAnsi" w:eastAsiaTheme="majorEastAsia" w:hAnsiTheme="majorHAnsi" w:cstheme="majorBidi"/>
      <w:b/>
      <w:iCs/>
      <w:color w:val="000000" w:themeColor="text1"/>
      <w:sz w:val="24"/>
      <w:szCs w:val="24"/>
    </w:rPr>
  </w:style>
  <w:style w:type="paragraph" w:customStyle="1" w:styleId="Citaocommarcao">
    <w:name w:val="Citação com marcação"/>
    <w:basedOn w:val="Citao"/>
    <w:autoRedefine/>
    <w:qFormat/>
    <w:rsid w:val="00DD1460"/>
  </w:style>
  <w:style w:type="character" w:customStyle="1" w:styleId="Ttulo1Char">
    <w:name w:val="Título 1 Char"/>
    <w:basedOn w:val="Fontepargpadro"/>
    <w:link w:val="Ttulo1"/>
    <w:uiPriority w:val="9"/>
    <w:rsid w:val="001163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163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75CA8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75C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5CA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8363F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363F6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8363F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363F6"/>
    <w:rPr>
      <w:rFonts w:ascii="Times New Roman" w:hAnsi="Times New Roman"/>
      <w:sz w:val="24"/>
    </w:rPr>
  </w:style>
  <w:style w:type="table" w:styleId="Tabelacomgrade">
    <w:name w:val="Table Grid"/>
    <w:basedOn w:val="Tabelanormal"/>
    <w:uiPriority w:val="59"/>
    <w:rsid w:val="003A5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e1">
    <w:name w:val="Light List Accent 1"/>
    <w:basedOn w:val="Tabelanormal"/>
    <w:uiPriority w:val="61"/>
    <w:rsid w:val="003A504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Mdia2-nfase1">
    <w:name w:val="Medium List 2 Accent 1"/>
    <w:basedOn w:val="Tabelanormal"/>
    <w:uiPriority w:val="66"/>
    <w:rsid w:val="00FA329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e5">
    <w:name w:val="Light List Accent 5"/>
    <w:basedOn w:val="Tabelanormal"/>
    <w:uiPriority w:val="61"/>
    <w:rsid w:val="006A674A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nfaseSutil">
    <w:name w:val="Subtle Emphasis"/>
    <w:aliases w:val="Exemplos"/>
    <w:basedOn w:val="Fontepargpadro"/>
    <w:uiPriority w:val="19"/>
    <w:qFormat/>
    <w:rsid w:val="00D11E5D"/>
    <w:rPr>
      <w:rFonts w:ascii="Times New Roman" w:hAnsi="Times New Roman"/>
      <w:i w:val="0"/>
      <w:iCs/>
      <w:color w:val="595959" w:themeColor="text1" w:themeTint="A6"/>
      <w:sz w:val="20"/>
    </w:rPr>
  </w:style>
  <w:style w:type="character" w:styleId="Refdecomentrio">
    <w:name w:val="annotation reference"/>
    <w:basedOn w:val="Fontepargpadro"/>
    <w:uiPriority w:val="99"/>
    <w:semiHidden/>
    <w:unhideWhenUsed/>
    <w:rsid w:val="003B169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B169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B1692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B169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B1692"/>
    <w:rPr>
      <w:rFonts w:ascii="Times New Roman" w:hAnsi="Times New Roman"/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140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2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diagramQuickStyle" Target="diagrams/quickStyle3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diagramQuickStyle" Target="diagrams/quickStyle2.xml"/><Relationship Id="rId20" Type="http://schemas.openxmlformats.org/officeDocument/2006/relationships/diagramLayout" Target="diagrams/layout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hyperlink" Target="http://portugues.uol.com.br/gramatica/gerundio-gerundismo.html" TargetMode="Externa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10" Type="http://schemas.openxmlformats.org/officeDocument/2006/relationships/diagramLayout" Target="diagrams/layout1.xml"/><Relationship Id="rId19" Type="http://schemas.openxmlformats.org/officeDocument/2006/relationships/diagramData" Target="diagrams/data3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A74587F-F04F-4FDB-9532-8BA4261EAB97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D9EE61BD-8C9A-4E21-9060-E13C077304F1}">
      <dgm:prSet phldrT="[Texto]" custT="1"/>
      <dgm:spPr>
        <a:xfrm>
          <a:off x="311146" y="1230885"/>
          <a:ext cx="835091" cy="417545"/>
        </a:xfrm>
        <a:noFill/>
        <a:ln w="25400" cap="flat" cmpd="sng" algn="ctr">
          <a:solidFill>
            <a:srgbClr val="1F497D">
              <a:lumMod val="75000"/>
              <a:alpha val="50000"/>
            </a:srgbClr>
          </a:solidFill>
          <a:prstDash val="solid"/>
        </a:ln>
        <a:effectLst/>
      </dgm:spPr>
      <dgm:t>
        <a:bodyPr/>
        <a:lstStyle/>
        <a:p>
          <a:pPr algn="ctr"/>
          <a:r>
            <a:rPr lang="pt-BR" sz="12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Modo Indicativo</a:t>
          </a:r>
        </a:p>
      </dgm:t>
    </dgm:pt>
    <dgm:pt modelId="{828132AD-C303-45E2-ABA2-BA98195BBF68}" type="parTrans" cxnId="{539C5475-3D6D-4736-8E21-6A7639693D2A}">
      <dgm:prSet/>
      <dgm:spPr/>
      <dgm:t>
        <a:bodyPr/>
        <a:lstStyle/>
        <a:p>
          <a:pPr algn="ctr"/>
          <a:endParaRPr lang="pt-BR"/>
        </a:p>
      </dgm:t>
    </dgm:pt>
    <dgm:pt modelId="{ED80F3AE-AB22-4239-8C1E-3BB8ED915B4A}" type="sibTrans" cxnId="{539C5475-3D6D-4736-8E21-6A7639693D2A}">
      <dgm:prSet/>
      <dgm:spPr/>
      <dgm:t>
        <a:bodyPr/>
        <a:lstStyle/>
        <a:p>
          <a:pPr algn="ctr"/>
          <a:endParaRPr lang="pt-BR"/>
        </a:p>
      </dgm:t>
    </dgm:pt>
    <dgm:pt modelId="{5BA6A871-6D51-4F39-B94E-F4C58F99F5F9}">
      <dgm:prSet phldrT="[Texto]" custT="1"/>
      <dgm:spPr>
        <a:xfrm>
          <a:off x="1843054" y="1894"/>
          <a:ext cx="835091" cy="417545"/>
        </a:xfrm>
        <a:noFill/>
        <a:ln w="25400" cap="flat" cmpd="sng" algn="ctr">
          <a:solidFill>
            <a:srgbClr val="1F497D">
              <a:lumMod val="20000"/>
              <a:lumOff val="80000"/>
            </a:srgbClr>
          </a:solidFill>
          <a:prstDash val="solid"/>
        </a:ln>
        <a:effectLst/>
      </dgm:spPr>
      <dgm:t>
        <a:bodyPr/>
        <a:lstStyle/>
        <a:p>
          <a:pPr algn="ctr"/>
          <a:r>
            <a:rPr lang="pt-BR" sz="12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Presente</a:t>
          </a:r>
        </a:p>
      </dgm:t>
    </dgm:pt>
    <dgm:pt modelId="{904695C9-FBCB-48B9-89E6-DF80B212C42E}" type="parTrans" cxnId="{B2F0A25E-C3B7-4858-8AE5-A8EB84CF5A53}">
      <dgm:prSet/>
      <dgm:spPr>
        <a:xfrm rot="17973149">
          <a:off x="788251" y="811847"/>
          <a:ext cx="1412788" cy="26630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 val="50000"/>
            </a:srgbClr>
          </a:solidFill>
          <a:prstDash val="solid"/>
        </a:ln>
        <a:effectLst/>
      </dgm:spPr>
      <dgm:t>
        <a:bodyPr/>
        <a:lstStyle/>
        <a:p>
          <a:pPr algn="ctr"/>
          <a:endParaRPr lang="pt-BR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741A1F60-A175-4B26-A1D4-712BF5979F17}" type="sibTrans" cxnId="{B2F0A25E-C3B7-4858-8AE5-A8EB84CF5A53}">
      <dgm:prSet/>
      <dgm:spPr/>
      <dgm:t>
        <a:bodyPr/>
        <a:lstStyle/>
        <a:p>
          <a:pPr algn="ctr"/>
          <a:endParaRPr lang="pt-BR"/>
        </a:p>
      </dgm:t>
    </dgm:pt>
    <dgm:pt modelId="{DEEC3EC9-75AB-42EE-92B1-EDA623A8FA37}">
      <dgm:prSet phldrT="[Texto]" custT="1"/>
      <dgm:spPr>
        <a:xfrm>
          <a:off x="3374962" y="0"/>
          <a:ext cx="835091" cy="417545"/>
        </a:xfrm>
        <a:noFill/>
        <a:ln w="25400" cap="flat" cmpd="sng" algn="ctr">
          <a:solidFill>
            <a:srgbClr val="1F497D">
              <a:lumMod val="60000"/>
              <a:lumOff val="40000"/>
            </a:srgbClr>
          </a:solidFill>
          <a:prstDash val="solid"/>
        </a:ln>
        <a:effectLst/>
      </dgm:spPr>
      <dgm:t>
        <a:bodyPr/>
        <a:lstStyle/>
        <a:p>
          <a:pPr algn="ctr"/>
          <a:r>
            <a:rPr lang="pt-BR" sz="10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Eu </a:t>
          </a:r>
          <a:r>
            <a:rPr lang="pt-BR" sz="1000" b="1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levanto</a:t>
          </a:r>
          <a:r>
            <a:rPr lang="pt-BR" sz="10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 cedo todos os dias.</a:t>
          </a:r>
        </a:p>
      </dgm:t>
    </dgm:pt>
    <dgm:pt modelId="{B5C13864-CF75-4EFF-97F1-E5A548233DC9}" type="parTrans" cxnId="{933D69B4-1CE7-465E-BFC4-DBB9F9C3EFE2}">
      <dgm:prSet/>
      <dgm:spPr>
        <a:xfrm rot="21590652">
          <a:off x="2678144" y="196404"/>
          <a:ext cx="696819" cy="26630"/>
        </a:xfr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 algn="ctr"/>
          <a:endParaRPr lang="pt-BR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9146B314-B331-4828-AABD-9E8F95AF8B00}" type="sibTrans" cxnId="{933D69B4-1CE7-465E-BFC4-DBB9F9C3EFE2}">
      <dgm:prSet/>
      <dgm:spPr/>
      <dgm:t>
        <a:bodyPr/>
        <a:lstStyle/>
        <a:p>
          <a:pPr algn="ctr"/>
          <a:endParaRPr lang="pt-BR"/>
        </a:p>
      </dgm:t>
    </dgm:pt>
    <dgm:pt modelId="{1B32D75D-8C8D-4350-A41C-6B30AFFD3A63}">
      <dgm:prSet phldrT="[Texto]" custT="1"/>
      <dgm:spPr>
        <a:xfrm>
          <a:off x="1843054" y="482072"/>
          <a:ext cx="835091" cy="417545"/>
        </a:xfrm>
        <a:noFill/>
        <a:ln w="25400" cap="flat" cmpd="sng" algn="ctr">
          <a:solidFill>
            <a:srgbClr val="1F497D">
              <a:lumMod val="20000"/>
              <a:lumOff val="80000"/>
            </a:srgbClr>
          </a:solidFill>
          <a:prstDash val="solid"/>
        </a:ln>
        <a:effectLst/>
      </dgm:spPr>
      <dgm:t>
        <a:bodyPr/>
        <a:lstStyle/>
        <a:p>
          <a:pPr algn="ctr"/>
          <a:r>
            <a:rPr lang="pt-BR" sz="12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Pretérito</a:t>
          </a:r>
          <a:r>
            <a:rPr lang="pt-BR" sz="1200">
              <a:solidFill>
                <a:sysClr val="window" lastClr="FFFFFF"/>
              </a:solidFill>
              <a:latin typeface="Bembo Std" pitchFamily="18" charset="0"/>
              <a:ea typeface="+mn-ea"/>
              <a:cs typeface="+mn-cs"/>
            </a:rPr>
            <a:t> </a:t>
          </a:r>
          <a:r>
            <a:rPr lang="pt-BR" sz="12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perfeito</a:t>
          </a:r>
        </a:p>
      </dgm:t>
    </dgm:pt>
    <dgm:pt modelId="{5B8F0547-7D29-40DE-A283-0CD14FD11363}" type="parTrans" cxnId="{9FDA8F7E-ACFE-4D12-BA77-FF9A2A138F78}">
      <dgm:prSet/>
      <dgm:spPr>
        <a:xfrm rot="18776403">
          <a:off x="983208" y="1051936"/>
          <a:ext cx="1022876" cy="26630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 val="50000"/>
            </a:srgbClr>
          </a:solidFill>
          <a:prstDash val="solid"/>
        </a:ln>
        <a:effectLst/>
      </dgm:spPr>
      <dgm:t>
        <a:bodyPr/>
        <a:lstStyle/>
        <a:p>
          <a:pPr algn="ctr"/>
          <a:endParaRPr lang="pt-BR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3A82E14F-7E6F-4AC3-BB2C-398FC739F214}" type="sibTrans" cxnId="{9FDA8F7E-ACFE-4D12-BA77-FF9A2A138F78}">
      <dgm:prSet/>
      <dgm:spPr/>
      <dgm:t>
        <a:bodyPr/>
        <a:lstStyle/>
        <a:p>
          <a:pPr algn="ctr"/>
          <a:endParaRPr lang="pt-BR"/>
        </a:p>
      </dgm:t>
    </dgm:pt>
    <dgm:pt modelId="{A3FAB65C-477D-44BE-B3C4-78B7EE3FC41F}">
      <dgm:prSet phldrT="[Texto]" custT="1"/>
      <dgm:spPr>
        <a:xfrm>
          <a:off x="3374962" y="482072"/>
          <a:ext cx="835091" cy="417545"/>
        </a:xfrm>
        <a:noFill/>
        <a:ln w="25400" cap="flat" cmpd="sng" algn="ctr">
          <a:solidFill>
            <a:srgbClr val="1F497D">
              <a:lumMod val="60000"/>
              <a:lumOff val="40000"/>
            </a:srgbClr>
          </a:solidFill>
          <a:prstDash val="solid"/>
        </a:ln>
        <a:effectLst/>
      </dgm:spPr>
      <dgm:t>
        <a:bodyPr/>
        <a:lstStyle/>
        <a:p>
          <a:pPr algn="ctr">
            <a:lnSpc>
              <a:spcPct val="100000"/>
            </a:lnSpc>
            <a:spcAft>
              <a:spcPts val="0"/>
            </a:spcAft>
          </a:pPr>
          <a:r>
            <a:rPr lang="pt-BR" sz="10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Eu </a:t>
          </a:r>
          <a:r>
            <a:rPr lang="pt-BR" sz="1000" b="1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levantei</a:t>
          </a:r>
          <a:r>
            <a:rPr lang="pt-BR" sz="10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 cedo ontem.</a:t>
          </a:r>
        </a:p>
        <a:p>
          <a:pPr algn="ctr">
            <a:lnSpc>
              <a:spcPct val="100000"/>
            </a:lnSpc>
            <a:spcAft>
              <a:spcPts val="0"/>
            </a:spcAft>
          </a:pPr>
          <a:r>
            <a:rPr lang="pt-BR" sz="10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Eu </a:t>
          </a:r>
          <a:r>
            <a:rPr lang="pt-BR" sz="1000" b="1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tenho levantado </a:t>
          </a:r>
          <a:r>
            <a:rPr lang="pt-BR" sz="10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cedo desde criança.</a:t>
          </a:r>
        </a:p>
      </dgm:t>
    </dgm:pt>
    <dgm:pt modelId="{59431DFB-9D32-43DB-BE30-B96982E2985D}" type="parTrans" cxnId="{A6DB4512-8F79-49B1-BAFA-975886F3DC47}">
      <dgm:prSet/>
      <dgm:spPr>
        <a:xfrm>
          <a:off x="2678145" y="677529"/>
          <a:ext cx="696816" cy="26630"/>
        </a:xfr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 algn="ctr"/>
          <a:endParaRPr lang="pt-BR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A3041006-89D2-4EFE-8049-38154752875E}" type="sibTrans" cxnId="{A6DB4512-8F79-49B1-BAFA-975886F3DC47}">
      <dgm:prSet/>
      <dgm:spPr/>
      <dgm:t>
        <a:bodyPr/>
        <a:lstStyle/>
        <a:p>
          <a:pPr algn="ctr"/>
          <a:endParaRPr lang="pt-BR"/>
        </a:p>
      </dgm:t>
    </dgm:pt>
    <dgm:pt modelId="{C01EE54E-48FD-4391-9314-464D017759F6}">
      <dgm:prSet phldrT="[Texto]" custT="1"/>
      <dgm:spPr>
        <a:xfrm>
          <a:off x="1843054" y="962249"/>
          <a:ext cx="835091" cy="417545"/>
        </a:xfrm>
        <a:noFill/>
        <a:ln w="25400" cap="flat" cmpd="sng" algn="ctr">
          <a:solidFill>
            <a:srgbClr val="1F497D">
              <a:lumMod val="20000"/>
              <a:lumOff val="80000"/>
            </a:srgbClr>
          </a:solidFill>
          <a:prstDash val="solid"/>
        </a:ln>
        <a:effectLst/>
      </dgm:spPr>
      <dgm:t>
        <a:bodyPr/>
        <a:lstStyle/>
        <a:p>
          <a:pPr algn="ctr"/>
          <a:r>
            <a:rPr lang="pt-BR" sz="12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Pretérito</a:t>
          </a:r>
          <a:r>
            <a:rPr lang="pt-BR" sz="1200">
              <a:solidFill>
                <a:sysClr val="window" lastClr="FFFFFF"/>
              </a:solidFill>
              <a:latin typeface="Bembo Std" pitchFamily="18" charset="0"/>
              <a:ea typeface="+mn-ea"/>
              <a:cs typeface="+mn-cs"/>
            </a:rPr>
            <a:t> </a:t>
          </a:r>
          <a:r>
            <a:rPr lang="pt-BR" sz="12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imperfeito</a:t>
          </a:r>
        </a:p>
      </dgm:t>
    </dgm:pt>
    <dgm:pt modelId="{8EB33473-47DC-4455-BE80-034B38C6475F}" type="parTrans" cxnId="{39AABA7F-4E0B-46B8-B762-2875625CE946}">
      <dgm:prSet/>
      <dgm:spPr>
        <a:xfrm rot="20335043">
          <a:off x="1121243" y="1292025"/>
          <a:ext cx="746805" cy="26630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 val="50000"/>
            </a:srgbClr>
          </a:solidFill>
          <a:prstDash val="solid"/>
        </a:ln>
        <a:effectLst/>
      </dgm:spPr>
      <dgm:t>
        <a:bodyPr/>
        <a:lstStyle/>
        <a:p>
          <a:pPr algn="ctr"/>
          <a:endParaRPr lang="pt-BR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6A5DE6BD-DE2E-4453-8DC7-86AD1F9AB5E9}" type="sibTrans" cxnId="{39AABA7F-4E0B-46B8-B762-2875625CE946}">
      <dgm:prSet/>
      <dgm:spPr/>
      <dgm:t>
        <a:bodyPr/>
        <a:lstStyle/>
        <a:p>
          <a:pPr algn="ctr"/>
          <a:endParaRPr lang="pt-BR"/>
        </a:p>
      </dgm:t>
    </dgm:pt>
    <dgm:pt modelId="{9601D6E4-2E94-4467-BFC0-C6C25B0CC74D}">
      <dgm:prSet phldrT="[Texto]" custT="1"/>
      <dgm:spPr>
        <a:xfrm>
          <a:off x="3374962" y="958170"/>
          <a:ext cx="835091" cy="417545"/>
        </a:xfrm>
        <a:noFill/>
        <a:ln w="25400" cap="flat" cmpd="sng" algn="ctr">
          <a:solidFill>
            <a:srgbClr val="1F497D">
              <a:lumMod val="60000"/>
              <a:lumOff val="40000"/>
            </a:srgbClr>
          </a:solidFill>
          <a:prstDash val="solid"/>
        </a:ln>
        <a:effectLst/>
      </dgm:spPr>
      <dgm:t>
        <a:bodyPr/>
        <a:lstStyle/>
        <a:p>
          <a:pPr algn="ctr"/>
          <a:r>
            <a:rPr lang="pt-BR" sz="10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Eu </a:t>
          </a:r>
          <a:r>
            <a:rPr lang="pt-BR" sz="1000" b="1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levantava</a:t>
          </a:r>
          <a:r>
            <a:rPr lang="pt-BR" sz="10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 cedo quando era criança.</a:t>
          </a:r>
        </a:p>
      </dgm:t>
    </dgm:pt>
    <dgm:pt modelId="{9797D949-CB35-4F32-8948-DF65EC1392C6}" type="parTrans" cxnId="{EBFB322B-15D4-4DEA-B577-6E889E96B198}">
      <dgm:prSet/>
      <dgm:spPr>
        <a:xfrm rot="21579874">
          <a:off x="2678139" y="1155667"/>
          <a:ext cx="696828" cy="26630"/>
        </a:xfr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 algn="ctr"/>
          <a:endParaRPr lang="pt-BR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6D3BDE5D-DFF8-469C-8E16-312EC330E975}" type="sibTrans" cxnId="{EBFB322B-15D4-4DEA-B577-6E889E96B198}">
      <dgm:prSet/>
      <dgm:spPr/>
      <dgm:t>
        <a:bodyPr/>
        <a:lstStyle/>
        <a:p>
          <a:pPr algn="ctr"/>
          <a:endParaRPr lang="pt-BR"/>
        </a:p>
      </dgm:t>
    </dgm:pt>
    <dgm:pt modelId="{CB68B897-1773-428A-A2DD-9ADB9C9F049D}">
      <dgm:prSet phldrT="[Texto]" custT="1"/>
      <dgm:spPr>
        <a:xfrm>
          <a:off x="1843054" y="1442426"/>
          <a:ext cx="835091" cy="417545"/>
        </a:xfrm>
        <a:noFill/>
        <a:ln w="25400" cap="flat" cmpd="sng" algn="ctr">
          <a:solidFill>
            <a:srgbClr val="1F497D">
              <a:lumMod val="20000"/>
              <a:lumOff val="80000"/>
            </a:srgbClr>
          </a:solidFill>
          <a:prstDash val="solid"/>
        </a:ln>
        <a:effectLst/>
      </dgm:spPr>
      <dgm:t>
        <a:bodyPr/>
        <a:lstStyle/>
        <a:p>
          <a:pPr algn="ctr"/>
          <a:r>
            <a:rPr lang="pt-BR" sz="11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Pretérito</a:t>
          </a:r>
          <a:r>
            <a:rPr lang="pt-BR" sz="1100">
              <a:solidFill>
                <a:sysClr val="window" lastClr="FFFFFF"/>
              </a:solidFill>
              <a:latin typeface="Bembo Std" pitchFamily="18" charset="0"/>
              <a:ea typeface="+mn-ea"/>
              <a:cs typeface="+mn-cs"/>
            </a:rPr>
            <a:t> </a:t>
          </a:r>
          <a:r>
            <a:rPr lang="pt-BR" sz="11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mais-que-perfeito</a:t>
          </a:r>
        </a:p>
      </dgm:t>
    </dgm:pt>
    <dgm:pt modelId="{35E214CF-BF26-4C72-94D2-DE9C885E4C19}" type="parTrans" cxnId="{FE477710-9D8F-4007-AAD8-659EFE688A17}">
      <dgm:prSet/>
      <dgm:spPr>
        <a:xfrm rot="1013241">
          <a:off x="1130536" y="1532113"/>
          <a:ext cx="728219" cy="26630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 val="50000"/>
            </a:srgbClr>
          </a:solidFill>
          <a:prstDash val="solid"/>
        </a:ln>
        <a:effectLst/>
      </dgm:spPr>
      <dgm:t>
        <a:bodyPr/>
        <a:lstStyle/>
        <a:p>
          <a:pPr algn="ctr"/>
          <a:endParaRPr lang="pt-BR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9ABD3570-DEC8-48EA-864E-2B1671DF53BC}" type="sibTrans" cxnId="{FE477710-9D8F-4007-AAD8-659EFE688A17}">
      <dgm:prSet/>
      <dgm:spPr/>
      <dgm:t>
        <a:bodyPr/>
        <a:lstStyle/>
        <a:p>
          <a:pPr algn="ctr"/>
          <a:endParaRPr lang="pt-BR"/>
        </a:p>
      </dgm:t>
    </dgm:pt>
    <dgm:pt modelId="{35064948-6722-46E7-8190-948E85AF0179}">
      <dgm:prSet phldrT="[Texto]" custT="1"/>
      <dgm:spPr>
        <a:xfrm>
          <a:off x="3374586" y="1446506"/>
          <a:ext cx="835091" cy="417545"/>
        </a:xfrm>
        <a:noFill/>
        <a:ln w="25400" cap="flat" cmpd="sng" algn="ctr">
          <a:solidFill>
            <a:srgbClr val="1F497D">
              <a:lumMod val="60000"/>
              <a:lumOff val="40000"/>
            </a:srgbClr>
          </a:solidFill>
          <a:prstDash val="solid"/>
        </a:ln>
        <a:effectLst/>
      </dgm:spPr>
      <dgm:t>
        <a:bodyPr/>
        <a:lstStyle/>
        <a:p>
          <a:pPr algn="ctr">
            <a:lnSpc>
              <a:spcPct val="90000"/>
            </a:lnSpc>
            <a:spcAft>
              <a:spcPct val="35000"/>
            </a:spcAft>
          </a:pPr>
          <a:r>
            <a:rPr lang="pt-BR" sz="10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Eu já </a:t>
          </a:r>
          <a:r>
            <a:rPr lang="pt-BR" sz="1000" b="1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levantara</a:t>
          </a:r>
          <a:r>
            <a:rPr lang="pt-BR" sz="10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 quando acordei.</a:t>
          </a:r>
        </a:p>
        <a:p>
          <a:pPr algn="ctr">
            <a:lnSpc>
              <a:spcPct val="100000"/>
            </a:lnSpc>
            <a:spcAft>
              <a:spcPts val="0"/>
            </a:spcAft>
          </a:pPr>
          <a:r>
            <a:rPr lang="pt-BR" sz="10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Eu já </a:t>
          </a:r>
          <a:r>
            <a:rPr lang="pt-BR" sz="1000" b="1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tinha levantado </a:t>
          </a:r>
          <a:r>
            <a:rPr lang="pt-BR" sz="10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quando você entrou. </a:t>
          </a:r>
        </a:p>
      </dgm:t>
    </dgm:pt>
    <dgm:pt modelId="{3442A514-E41B-43CE-856E-C582CD23FCE4}" type="parTrans" cxnId="{2BE85B0E-1C33-4AB3-A84A-F1DD3A2112C3}">
      <dgm:prSet/>
      <dgm:spPr>
        <a:xfrm rot="20136">
          <a:off x="2678139" y="1639923"/>
          <a:ext cx="696452" cy="26630"/>
        </a:xfr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 algn="ctr"/>
          <a:endParaRPr lang="pt-BR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19BD04DC-985A-4FFB-8DC2-99C5724DAB09}" type="sibTrans" cxnId="{2BE85B0E-1C33-4AB3-A84A-F1DD3A2112C3}">
      <dgm:prSet/>
      <dgm:spPr/>
      <dgm:t>
        <a:bodyPr/>
        <a:lstStyle/>
        <a:p>
          <a:pPr algn="ctr"/>
          <a:endParaRPr lang="pt-BR"/>
        </a:p>
      </dgm:t>
    </dgm:pt>
    <dgm:pt modelId="{F80F8523-1E7F-4D8F-989F-60CB23874A2F}">
      <dgm:prSet phldrT="[Texto]" custT="1"/>
      <dgm:spPr>
        <a:xfrm>
          <a:off x="1843054" y="1922604"/>
          <a:ext cx="835091" cy="417545"/>
        </a:xfrm>
        <a:noFill/>
        <a:ln w="25400" cap="flat" cmpd="sng" algn="ctr">
          <a:solidFill>
            <a:srgbClr val="1F497D">
              <a:lumMod val="20000"/>
              <a:lumOff val="80000"/>
            </a:srgbClr>
          </a:solidFill>
          <a:prstDash val="solid"/>
        </a:ln>
        <a:effectLst/>
      </dgm:spPr>
      <dgm:t>
        <a:bodyPr/>
        <a:lstStyle/>
        <a:p>
          <a:pPr algn="ctr"/>
          <a:r>
            <a:rPr lang="pt-BR" sz="12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Fututo</a:t>
          </a:r>
          <a:r>
            <a:rPr lang="pt-BR" sz="1200">
              <a:solidFill>
                <a:sysClr val="window" lastClr="FFFFFF"/>
              </a:solidFill>
              <a:latin typeface="Bembo Std" pitchFamily="18" charset="0"/>
              <a:ea typeface="+mn-ea"/>
              <a:cs typeface="+mn-cs"/>
            </a:rPr>
            <a:t> </a:t>
          </a:r>
          <a:r>
            <a:rPr lang="pt-BR" sz="12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do</a:t>
          </a:r>
          <a:r>
            <a:rPr lang="pt-BR" sz="1200">
              <a:solidFill>
                <a:sysClr val="window" lastClr="FFFFFF"/>
              </a:solidFill>
              <a:latin typeface="Bembo Std" pitchFamily="18" charset="0"/>
              <a:ea typeface="+mn-ea"/>
              <a:cs typeface="+mn-cs"/>
            </a:rPr>
            <a:t> </a:t>
          </a:r>
          <a:r>
            <a:rPr lang="pt-BR" sz="12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presente</a:t>
          </a:r>
        </a:p>
      </dgm:t>
    </dgm:pt>
    <dgm:pt modelId="{AE3A37A0-4E12-4EA0-8856-41FE724059A4}" type="parTrans" cxnId="{E28EDA38-D0D1-45C7-8259-0217CF185CA8}">
      <dgm:prSet/>
      <dgm:spPr>
        <a:xfrm rot="2687378">
          <a:off x="1003721" y="1772202"/>
          <a:ext cx="981849" cy="26630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 val="50000"/>
            </a:srgbClr>
          </a:solidFill>
          <a:prstDash val="solid"/>
        </a:ln>
        <a:effectLst/>
      </dgm:spPr>
      <dgm:t>
        <a:bodyPr/>
        <a:lstStyle/>
        <a:p>
          <a:pPr algn="ctr"/>
          <a:endParaRPr lang="pt-BR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4417F47C-DFDD-4663-B778-C0B69C9FF844}" type="sibTrans" cxnId="{E28EDA38-D0D1-45C7-8259-0217CF185CA8}">
      <dgm:prSet/>
      <dgm:spPr/>
      <dgm:t>
        <a:bodyPr/>
        <a:lstStyle/>
        <a:p>
          <a:pPr algn="ctr"/>
          <a:endParaRPr lang="pt-BR"/>
        </a:p>
      </dgm:t>
    </dgm:pt>
    <dgm:pt modelId="{36CA9FD1-2255-47CA-8A7F-0FDEC4E4F0C9}">
      <dgm:prSet phldrT="[Texto]" custT="1"/>
      <dgm:spPr>
        <a:xfrm>
          <a:off x="3374586" y="1926683"/>
          <a:ext cx="835091" cy="417545"/>
        </a:xfrm>
        <a:noFill/>
        <a:ln w="25400" cap="flat" cmpd="sng" algn="ctr">
          <a:solidFill>
            <a:srgbClr val="1F497D">
              <a:lumMod val="60000"/>
              <a:lumOff val="40000"/>
            </a:srgbClr>
          </a:solidFill>
          <a:prstDash val="solid"/>
        </a:ln>
        <a:effectLst/>
      </dgm:spPr>
      <dgm:t>
        <a:bodyPr/>
        <a:lstStyle/>
        <a:p>
          <a:pPr algn="ctr"/>
          <a:r>
            <a:rPr lang="pt-BR" sz="10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Eu </a:t>
          </a:r>
          <a:r>
            <a:rPr lang="pt-BR" sz="1000" b="1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levantarei</a:t>
          </a:r>
          <a:r>
            <a:rPr lang="pt-BR" sz="10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 cedo amanhã.</a:t>
          </a:r>
        </a:p>
        <a:p>
          <a:pPr algn="ctr"/>
          <a:r>
            <a:rPr lang="pt-BR" sz="10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Eu </a:t>
          </a:r>
          <a:r>
            <a:rPr lang="pt-BR" sz="1000" b="1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terei levantado </a:t>
          </a:r>
          <a:r>
            <a:rPr lang="pt-BR" sz="10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quando você chegar</a:t>
          </a:r>
          <a:r>
            <a:rPr lang="pt-BR" sz="7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.</a:t>
          </a:r>
        </a:p>
      </dgm:t>
    </dgm:pt>
    <dgm:pt modelId="{8A319380-969C-4DE3-A1E9-84772E57EF55}" type="parTrans" cxnId="{DAB9F6AB-0851-4431-BFB2-9EF9C2991EFA}">
      <dgm:prSet/>
      <dgm:spPr>
        <a:xfrm rot="20136">
          <a:off x="2678139" y="2120101"/>
          <a:ext cx="696452" cy="26630"/>
        </a:xfr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 algn="ctr"/>
          <a:endParaRPr lang="pt-BR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E48E5B3D-A467-4210-BF89-83340B286A7E}" type="sibTrans" cxnId="{DAB9F6AB-0851-4431-BFB2-9EF9C2991EFA}">
      <dgm:prSet/>
      <dgm:spPr/>
      <dgm:t>
        <a:bodyPr/>
        <a:lstStyle/>
        <a:p>
          <a:pPr algn="ctr"/>
          <a:endParaRPr lang="pt-BR"/>
        </a:p>
      </dgm:t>
    </dgm:pt>
    <dgm:pt modelId="{8D180C87-4857-4103-8728-6F05BA46834C}">
      <dgm:prSet phldrT="[Texto]" custT="1"/>
      <dgm:spPr>
        <a:xfrm>
          <a:off x="1843054" y="2402781"/>
          <a:ext cx="835091" cy="417545"/>
        </a:xfrm>
        <a:noFill/>
        <a:ln w="25400" cap="flat" cmpd="sng" algn="ctr">
          <a:solidFill>
            <a:srgbClr val="1F497D">
              <a:lumMod val="20000"/>
              <a:lumOff val="80000"/>
            </a:srgbClr>
          </a:solidFill>
          <a:prstDash val="solid"/>
        </a:ln>
        <a:effectLst/>
      </dgm:spPr>
      <dgm:t>
        <a:bodyPr/>
        <a:lstStyle/>
        <a:p>
          <a:pPr algn="ctr"/>
          <a:r>
            <a:rPr lang="pt-BR" sz="12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Futuro</a:t>
          </a:r>
          <a:r>
            <a:rPr lang="pt-BR" sz="1200">
              <a:solidFill>
                <a:sysClr val="window" lastClr="FFFFFF"/>
              </a:solidFill>
              <a:latin typeface="Bembo Std" pitchFamily="18" charset="0"/>
              <a:ea typeface="+mn-ea"/>
              <a:cs typeface="+mn-cs"/>
            </a:rPr>
            <a:t> </a:t>
          </a:r>
          <a:r>
            <a:rPr lang="pt-BR" sz="12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do</a:t>
          </a:r>
          <a:r>
            <a:rPr lang="pt-BR" sz="1200">
              <a:solidFill>
                <a:sysClr val="window" lastClr="FFFFFF"/>
              </a:solidFill>
              <a:latin typeface="Bembo Std" pitchFamily="18" charset="0"/>
              <a:ea typeface="+mn-ea"/>
              <a:cs typeface="+mn-cs"/>
            </a:rPr>
            <a:t> </a:t>
          </a:r>
          <a:r>
            <a:rPr lang="pt-BR" sz="12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pretérito</a:t>
          </a:r>
        </a:p>
      </dgm:t>
    </dgm:pt>
    <dgm:pt modelId="{9AFC59FC-FB47-4569-A461-CF34EC8673B1}" type="parTrans" cxnId="{D2C23A78-5950-472E-8254-AF12957F192F}">
      <dgm:prSet/>
      <dgm:spPr>
        <a:xfrm rot="3555841">
          <a:off x="812939" y="2012291"/>
          <a:ext cx="1363412" cy="26630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 val="50000"/>
            </a:srgbClr>
          </a:solidFill>
          <a:prstDash val="solid"/>
        </a:ln>
        <a:effectLst/>
      </dgm:spPr>
      <dgm:t>
        <a:bodyPr/>
        <a:lstStyle/>
        <a:p>
          <a:pPr algn="ctr"/>
          <a:endParaRPr lang="pt-BR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CB3841A9-2A99-4B7C-BC20-C38E421AE81A}" type="sibTrans" cxnId="{D2C23A78-5950-472E-8254-AF12957F192F}">
      <dgm:prSet/>
      <dgm:spPr/>
      <dgm:t>
        <a:bodyPr/>
        <a:lstStyle/>
        <a:p>
          <a:pPr algn="ctr"/>
          <a:endParaRPr lang="pt-BR"/>
        </a:p>
      </dgm:t>
    </dgm:pt>
    <dgm:pt modelId="{AEB064AF-ECE0-42C8-B017-09E741382E89}">
      <dgm:prSet phldrT="[Texto]" custT="1"/>
      <dgm:spPr>
        <a:xfrm>
          <a:off x="3374586" y="2404676"/>
          <a:ext cx="835091" cy="417545"/>
        </a:xfrm>
        <a:noFill/>
        <a:ln w="25400" cap="flat" cmpd="sng" algn="ctr">
          <a:solidFill>
            <a:srgbClr val="1F497D">
              <a:lumMod val="60000"/>
              <a:lumOff val="40000"/>
            </a:srgbClr>
          </a:solidFill>
          <a:prstDash val="solid"/>
        </a:ln>
        <a:effectLst/>
      </dgm:spPr>
      <dgm:t>
        <a:bodyPr/>
        <a:lstStyle/>
        <a:p>
          <a:pPr algn="ctr"/>
          <a:r>
            <a:rPr lang="pt-BR" sz="10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Eu </a:t>
          </a:r>
          <a:r>
            <a:rPr lang="pt-BR" sz="1000" b="1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levantaria</a:t>
          </a:r>
          <a:r>
            <a:rPr lang="pt-BR" sz="10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 cedo se fosse obrigado.</a:t>
          </a:r>
        </a:p>
        <a:p>
          <a:pPr algn="ctr"/>
          <a:r>
            <a:rPr lang="pt-BR" sz="10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Eu </a:t>
          </a:r>
          <a:r>
            <a:rPr lang="pt-BR" sz="1000" b="1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teria levantado </a:t>
          </a:r>
          <a:r>
            <a:rPr lang="pt-BR" sz="10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cedo se fosse obrigado</a:t>
          </a:r>
          <a:r>
            <a:rPr lang="pt-BR" sz="8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.</a:t>
          </a:r>
        </a:p>
      </dgm:t>
    </dgm:pt>
    <dgm:pt modelId="{BAF0B0DD-D0DA-4337-9940-FA09BB093DBA}" type="parTrans" cxnId="{19CCDE61-528D-4987-9DA7-3CFB34CE5B25}">
      <dgm:prSet/>
      <dgm:spPr>
        <a:xfrm rot="9353">
          <a:off x="2678144" y="2599186"/>
          <a:ext cx="696443" cy="26630"/>
        </a:xfr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 algn="ctr"/>
          <a:endParaRPr lang="pt-BR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6CA87B3A-28E7-446D-B290-90F004962708}" type="sibTrans" cxnId="{19CCDE61-528D-4987-9DA7-3CFB34CE5B25}">
      <dgm:prSet/>
      <dgm:spPr/>
      <dgm:t>
        <a:bodyPr/>
        <a:lstStyle/>
        <a:p>
          <a:pPr algn="ctr"/>
          <a:endParaRPr lang="pt-BR"/>
        </a:p>
      </dgm:t>
    </dgm:pt>
    <dgm:pt modelId="{FFD4E466-A953-445A-993B-C29B0BEC3604}" type="pres">
      <dgm:prSet presAssocID="{5A74587F-F04F-4FDB-9532-8BA4261EAB97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90C9C65A-9ED2-4E5C-A07E-CD1B8D2513FD}" type="pres">
      <dgm:prSet presAssocID="{D9EE61BD-8C9A-4E21-9060-E13C077304F1}" presName="root1" presStyleCnt="0"/>
      <dgm:spPr/>
    </dgm:pt>
    <dgm:pt modelId="{08E5349D-0DAF-48B5-86C6-62C1E1F43378}" type="pres">
      <dgm:prSet presAssocID="{D9EE61BD-8C9A-4E21-9060-E13C077304F1}" presName="LevelOneTextNode" presStyleLbl="node0" presStyleIdx="0" presStyleCnt="1" custLinFactNeighborX="-59542" custLinFactNeighborY="6837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pt-BR"/>
        </a:p>
      </dgm:t>
    </dgm:pt>
    <dgm:pt modelId="{09013CF1-B582-4D71-92E7-4A7BCE40CB1B}" type="pres">
      <dgm:prSet presAssocID="{D9EE61BD-8C9A-4E21-9060-E13C077304F1}" presName="level2hierChild" presStyleCnt="0"/>
      <dgm:spPr/>
    </dgm:pt>
    <dgm:pt modelId="{461726D1-2AF0-4EB7-9F51-16A8A80BBCC9}" type="pres">
      <dgm:prSet presAssocID="{904695C9-FBCB-48B9-89E6-DF80B212C42E}" presName="conn2-1" presStyleLbl="parChTrans1D2" presStyleIdx="0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412788" y="13315"/>
              </a:lnTo>
            </a:path>
          </a:pathLst>
        </a:custGeom>
      </dgm:spPr>
      <dgm:t>
        <a:bodyPr/>
        <a:lstStyle/>
        <a:p>
          <a:endParaRPr lang="pt-BR"/>
        </a:p>
      </dgm:t>
    </dgm:pt>
    <dgm:pt modelId="{A8AD9AC3-282D-4307-92E8-60AD951812D3}" type="pres">
      <dgm:prSet presAssocID="{904695C9-FBCB-48B9-89E6-DF80B212C42E}" presName="connTx" presStyleLbl="parChTrans1D2" presStyleIdx="0" presStyleCnt="6"/>
      <dgm:spPr/>
      <dgm:t>
        <a:bodyPr/>
        <a:lstStyle/>
        <a:p>
          <a:endParaRPr lang="pt-BR"/>
        </a:p>
      </dgm:t>
    </dgm:pt>
    <dgm:pt modelId="{850935F0-518B-4F46-A73E-32FC6E4A435B}" type="pres">
      <dgm:prSet presAssocID="{5BA6A871-6D51-4F39-B94E-F4C58F99F5F9}" presName="root2" presStyleCnt="0"/>
      <dgm:spPr/>
    </dgm:pt>
    <dgm:pt modelId="{642044EA-E3DB-4E0C-AA75-6665B74DA950}" type="pres">
      <dgm:prSet presAssocID="{5BA6A871-6D51-4F39-B94E-F4C58F99F5F9}" presName="LevelTwoTextNode" presStyleLbl="node2" presStyleIdx="0" presStyleCnt="6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pt-BR"/>
        </a:p>
      </dgm:t>
    </dgm:pt>
    <dgm:pt modelId="{2B172798-8414-4A18-A30F-58CF5B9C0585}" type="pres">
      <dgm:prSet presAssocID="{5BA6A871-6D51-4F39-B94E-F4C58F99F5F9}" presName="level3hierChild" presStyleCnt="0"/>
      <dgm:spPr/>
    </dgm:pt>
    <dgm:pt modelId="{6883010B-2573-438E-94A1-7B64FE860797}" type="pres">
      <dgm:prSet presAssocID="{B5C13864-CF75-4EFF-97F1-E5A548233DC9}" presName="conn2-1" presStyleLbl="parChTrans1D3" presStyleIdx="0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696819" y="13315"/>
              </a:lnTo>
            </a:path>
          </a:pathLst>
        </a:custGeom>
      </dgm:spPr>
      <dgm:t>
        <a:bodyPr/>
        <a:lstStyle/>
        <a:p>
          <a:endParaRPr lang="pt-BR"/>
        </a:p>
      </dgm:t>
    </dgm:pt>
    <dgm:pt modelId="{E55E5890-61FB-448F-BD37-A8D4F6002108}" type="pres">
      <dgm:prSet presAssocID="{B5C13864-CF75-4EFF-97F1-E5A548233DC9}" presName="connTx" presStyleLbl="parChTrans1D3" presStyleIdx="0" presStyleCnt="6"/>
      <dgm:spPr/>
      <dgm:t>
        <a:bodyPr/>
        <a:lstStyle/>
        <a:p>
          <a:endParaRPr lang="pt-BR"/>
        </a:p>
      </dgm:t>
    </dgm:pt>
    <dgm:pt modelId="{41B7E540-54C4-4DE6-A1A3-0ED2AAE70D73}" type="pres">
      <dgm:prSet presAssocID="{DEEC3EC9-75AB-42EE-92B1-EDA623A8FA37}" presName="root2" presStyleCnt="0"/>
      <dgm:spPr/>
    </dgm:pt>
    <dgm:pt modelId="{96308EE1-73CE-4373-8680-FFA4026E0C6A}" type="pres">
      <dgm:prSet presAssocID="{DEEC3EC9-75AB-42EE-92B1-EDA623A8FA37}" presName="LevelTwoTextNode" presStyleLbl="node3" presStyleIdx="0" presStyleCnt="6" custScaleX="205469" custLinFactNeighborX="43442" custLinFactNeighborY="-454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pt-BR"/>
        </a:p>
      </dgm:t>
    </dgm:pt>
    <dgm:pt modelId="{385215CE-E4EF-425D-A3B6-9E0C904159DE}" type="pres">
      <dgm:prSet presAssocID="{DEEC3EC9-75AB-42EE-92B1-EDA623A8FA37}" presName="level3hierChild" presStyleCnt="0"/>
      <dgm:spPr/>
    </dgm:pt>
    <dgm:pt modelId="{FA87737B-4FD2-46CA-B5B9-9595C820BDA2}" type="pres">
      <dgm:prSet presAssocID="{5B8F0547-7D29-40DE-A283-0CD14FD11363}" presName="conn2-1" presStyleLbl="parChTrans1D2" presStyleIdx="1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022876" y="13315"/>
              </a:lnTo>
            </a:path>
          </a:pathLst>
        </a:custGeom>
      </dgm:spPr>
      <dgm:t>
        <a:bodyPr/>
        <a:lstStyle/>
        <a:p>
          <a:endParaRPr lang="pt-BR"/>
        </a:p>
      </dgm:t>
    </dgm:pt>
    <dgm:pt modelId="{B7A6B1D7-3352-480E-9BFB-192FDDC23075}" type="pres">
      <dgm:prSet presAssocID="{5B8F0547-7D29-40DE-A283-0CD14FD11363}" presName="connTx" presStyleLbl="parChTrans1D2" presStyleIdx="1" presStyleCnt="6"/>
      <dgm:spPr/>
      <dgm:t>
        <a:bodyPr/>
        <a:lstStyle/>
        <a:p>
          <a:endParaRPr lang="pt-BR"/>
        </a:p>
      </dgm:t>
    </dgm:pt>
    <dgm:pt modelId="{A213D3E4-6E55-41D0-ADF9-E5A1BD97094C}" type="pres">
      <dgm:prSet presAssocID="{1B32D75D-8C8D-4350-A41C-6B30AFFD3A63}" presName="root2" presStyleCnt="0"/>
      <dgm:spPr/>
    </dgm:pt>
    <dgm:pt modelId="{00865D2A-B9DF-4FCD-81BA-BF71C2517120}" type="pres">
      <dgm:prSet presAssocID="{1B32D75D-8C8D-4350-A41C-6B30AFFD3A63}" presName="LevelTwoTextNode" presStyleLbl="node2" presStyleIdx="1" presStyleCnt="6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pt-BR"/>
        </a:p>
      </dgm:t>
    </dgm:pt>
    <dgm:pt modelId="{4CCA20E8-86CB-4077-8F19-CFB2916174FF}" type="pres">
      <dgm:prSet presAssocID="{1B32D75D-8C8D-4350-A41C-6B30AFFD3A63}" presName="level3hierChild" presStyleCnt="0"/>
      <dgm:spPr/>
    </dgm:pt>
    <dgm:pt modelId="{F8E80836-CF7C-48A5-8CCF-BF87F509A505}" type="pres">
      <dgm:prSet presAssocID="{59431DFB-9D32-43DB-BE30-B96982E2985D}" presName="conn2-1" presStyleLbl="parChTrans1D3" presStyleIdx="1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696816" y="13315"/>
              </a:lnTo>
            </a:path>
          </a:pathLst>
        </a:custGeom>
      </dgm:spPr>
      <dgm:t>
        <a:bodyPr/>
        <a:lstStyle/>
        <a:p>
          <a:endParaRPr lang="pt-BR"/>
        </a:p>
      </dgm:t>
    </dgm:pt>
    <dgm:pt modelId="{459FC7CB-A4D8-4933-8504-F148A4D4368B}" type="pres">
      <dgm:prSet presAssocID="{59431DFB-9D32-43DB-BE30-B96982E2985D}" presName="connTx" presStyleLbl="parChTrans1D3" presStyleIdx="1" presStyleCnt="6"/>
      <dgm:spPr/>
      <dgm:t>
        <a:bodyPr/>
        <a:lstStyle/>
        <a:p>
          <a:endParaRPr lang="pt-BR"/>
        </a:p>
      </dgm:t>
    </dgm:pt>
    <dgm:pt modelId="{0441C634-776C-40D9-A8E8-6ED83D82DE4A}" type="pres">
      <dgm:prSet presAssocID="{A3FAB65C-477D-44BE-B3C4-78B7EE3FC41F}" presName="root2" presStyleCnt="0"/>
      <dgm:spPr/>
    </dgm:pt>
    <dgm:pt modelId="{7FDA4862-4E0B-4C84-9085-DE5BFE08AD72}" type="pres">
      <dgm:prSet presAssocID="{A3FAB65C-477D-44BE-B3C4-78B7EE3FC41F}" presName="LevelTwoTextNode" presStyleLbl="node3" presStyleIdx="1" presStyleCnt="6" custScaleX="206868" custLinFactNeighborX="43442" custLinFactNeighborY="0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pt-BR"/>
        </a:p>
      </dgm:t>
    </dgm:pt>
    <dgm:pt modelId="{A6824536-938D-4741-B6A7-40DE3D440F26}" type="pres">
      <dgm:prSet presAssocID="{A3FAB65C-477D-44BE-B3C4-78B7EE3FC41F}" presName="level3hierChild" presStyleCnt="0"/>
      <dgm:spPr/>
    </dgm:pt>
    <dgm:pt modelId="{42C9AFAA-61B5-4F9C-A8D2-28B6F2216283}" type="pres">
      <dgm:prSet presAssocID="{8EB33473-47DC-4455-BE80-034B38C6475F}" presName="conn2-1" presStyleLbl="parChTrans1D2" presStyleIdx="2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746805" y="13315"/>
              </a:lnTo>
            </a:path>
          </a:pathLst>
        </a:custGeom>
      </dgm:spPr>
      <dgm:t>
        <a:bodyPr/>
        <a:lstStyle/>
        <a:p>
          <a:endParaRPr lang="pt-BR"/>
        </a:p>
      </dgm:t>
    </dgm:pt>
    <dgm:pt modelId="{176A0ACA-E120-4469-8D34-33C85337878B}" type="pres">
      <dgm:prSet presAssocID="{8EB33473-47DC-4455-BE80-034B38C6475F}" presName="connTx" presStyleLbl="parChTrans1D2" presStyleIdx="2" presStyleCnt="6"/>
      <dgm:spPr/>
      <dgm:t>
        <a:bodyPr/>
        <a:lstStyle/>
        <a:p>
          <a:endParaRPr lang="pt-BR"/>
        </a:p>
      </dgm:t>
    </dgm:pt>
    <dgm:pt modelId="{60B5BF3F-BAC9-4BDD-B25E-20F8EADCCA43}" type="pres">
      <dgm:prSet presAssocID="{C01EE54E-48FD-4391-9314-464D017759F6}" presName="root2" presStyleCnt="0"/>
      <dgm:spPr/>
    </dgm:pt>
    <dgm:pt modelId="{1871C89F-68D0-423F-B14D-9B3EF7AB1578}" type="pres">
      <dgm:prSet presAssocID="{C01EE54E-48FD-4391-9314-464D017759F6}" presName="LevelTwoTextNode" presStyleLbl="node2" presStyleIdx="2" presStyleCnt="6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pt-BR"/>
        </a:p>
      </dgm:t>
    </dgm:pt>
    <dgm:pt modelId="{9EBE308A-A631-4090-9580-CD529E281E2E}" type="pres">
      <dgm:prSet presAssocID="{C01EE54E-48FD-4391-9314-464D017759F6}" presName="level3hierChild" presStyleCnt="0"/>
      <dgm:spPr/>
    </dgm:pt>
    <dgm:pt modelId="{1F0EFE89-60E3-41C3-A3E1-D5DE5B934775}" type="pres">
      <dgm:prSet presAssocID="{9797D949-CB35-4F32-8948-DF65EC1392C6}" presName="conn2-1" presStyleLbl="parChTrans1D3" presStyleIdx="2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696828" y="13315"/>
              </a:lnTo>
            </a:path>
          </a:pathLst>
        </a:custGeom>
      </dgm:spPr>
      <dgm:t>
        <a:bodyPr/>
        <a:lstStyle/>
        <a:p>
          <a:endParaRPr lang="pt-BR"/>
        </a:p>
      </dgm:t>
    </dgm:pt>
    <dgm:pt modelId="{2C64DB27-CCE6-4B23-9986-554DFCD32B94}" type="pres">
      <dgm:prSet presAssocID="{9797D949-CB35-4F32-8948-DF65EC1392C6}" presName="connTx" presStyleLbl="parChTrans1D3" presStyleIdx="2" presStyleCnt="6"/>
      <dgm:spPr/>
      <dgm:t>
        <a:bodyPr/>
        <a:lstStyle/>
        <a:p>
          <a:endParaRPr lang="pt-BR"/>
        </a:p>
      </dgm:t>
    </dgm:pt>
    <dgm:pt modelId="{884450B8-EB97-4352-9B0B-7628C1B63994}" type="pres">
      <dgm:prSet presAssocID="{9601D6E4-2E94-4467-BFC0-C6C25B0CC74D}" presName="root2" presStyleCnt="0"/>
      <dgm:spPr/>
    </dgm:pt>
    <dgm:pt modelId="{017DE70A-E903-4E6C-ADC9-322DE60A7160}" type="pres">
      <dgm:prSet presAssocID="{9601D6E4-2E94-4467-BFC0-C6C25B0CC74D}" presName="LevelTwoTextNode" presStyleLbl="node3" presStyleIdx="2" presStyleCnt="6" custScaleX="207383" custLinFactNeighborX="43442" custLinFactNeighborY="-977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pt-BR"/>
        </a:p>
      </dgm:t>
    </dgm:pt>
    <dgm:pt modelId="{EBEA8C2A-13A1-4466-B9C5-E3FA92A28C82}" type="pres">
      <dgm:prSet presAssocID="{9601D6E4-2E94-4467-BFC0-C6C25B0CC74D}" presName="level3hierChild" presStyleCnt="0"/>
      <dgm:spPr/>
    </dgm:pt>
    <dgm:pt modelId="{A5B92FB8-8E6B-4BFB-BD3C-4487D032EC1E}" type="pres">
      <dgm:prSet presAssocID="{35E214CF-BF26-4C72-94D2-DE9C885E4C19}" presName="conn2-1" presStyleLbl="parChTrans1D2" presStyleIdx="3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728219" y="13315"/>
              </a:lnTo>
            </a:path>
          </a:pathLst>
        </a:custGeom>
      </dgm:spPr>
      <dgm:t>
        <a:bodyPr/>
        <a:lstStyle/>
        <a:p>
          <a:endParaRPr lang="pt-BR"/>
        </a:p>
      </dgm:t>
    </dgm:pt>
    <dgm:pt modelId="{61897256-3D43-4DE4-A89F-D86D51B9DED3}" type="pres">
      <dgm:prSet presAssocID="{35E214CF-BF26-4C72-94D2-DE9C885E4C19}" presName="connTx" presStyleLbl="parChTrans1D2" presStyleIdx="3" presStyleCnt="6"/>
      <dgm:spPr/>
      <dgm:t>
        <a:bodyPr/>
        <a:lstStyle/>
        <a:p>
          <a:endParaRPr lang="pt-BR"/>
        </a:p>
      </dgm:t>
    </dgm:pt>
    <dgm:pt modelId="{5FDA976E-51B7-4D59-B2D1-A91F9DDE444C}" type="pres">
      <dgm:prSet presAssocID="{CB68B897-1773-428A-A2DD-9ADB9C9F049D}" presName="root2" presStyleCnt="0"/>
      <dgm:spPr/>
    </dgm:pt>
    <dgm:pt modelId="{1AA991E3-C821-46B4-B548-AB271C46B6F4}" type="pres">
      <dgm:prSet presAssocID="{CB68B897-1773-428A-A2DD-9ADB9C9F049D}" presName="LevelTwoTextNode" presStyleLbl="node2" presStyleIdx="3" presStyleCnt="6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pt-BR"/>
        </a:p>
      </dgm:t>
    </dgm:pt>
    <dgm:pt modelId="{093C3222-54E0-4BF8-96CA-68B1C9032946}" type="pres">
      <dgm:prSet presAssocID="{CB68B897-1773-428A-A2DD-9ADB9C9F049D}" presName="level3hierChild" presStyleCnt="0"/>
      <dgm:spPr/>
    </dgm:pt>
    <dgm:pt modelId="{3C95F05D-34D7-4ADA-97EC-D85C5BD1C1CE}" type="pres">
      <dgm:prSet presAssocID="{3442A514-E41B-43CE-856E-C582CD23FCE4}" presName="conn2-1" presStyleLbl="parChTrans1D3" presStyleIdx="3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696452" y="13315"/>
              </a:lnTo>
            </a:path>
          </a:pathLst>
        </a:custGeom>
      </dgm:spPr>
      <dgm:t>
        <a:bodyPr/>
        <a:lstStyle/>
        <a:p>
          <a:endParaRPr lang="pt-BR"/>
        </a:p>
      </dgm:t>
    </dgm:pt>
    <dgm:pt modelId="{A657514B-8905-4B05-B0E4-B0E027945DFC}" type="pres">
      <dgm:prSet presAssocID="{3442A514-E41B-43CE-856E-C582CD23FCE4}" presName="connTx" presStyleLbl="parChTrans1D3" presStyleIdx="3" presStyleCnt="6"/>
      <dgm:spPr/>
      <dgm:t>
        <a:bodyPr/>
        <a:lstStyle/>
        <a:p>
          <a:endParaRPr lang="pt-BR"/>
        </a:p>
      </dgm:t>
    </dgm:pt>
    <dgm:pt modelId="{277D403A-FE56-438D-AC58-E081DA2773E6}" type="pres">
      <dgm:prSet presAssocID="{35064948-6722-46E7-8190-948E85AF0179}" presName="root2" presStyleCnt="0"/>
      <dgm:spPr/>
    </dgm:pt>
    <dgm:pt modelId="{F41C23B4-5FB6-41C4-94B3-CB29C1DF6295}" type="pres">
      <dgm:prSet presAssocID="{35064948-6722-46E7-8190-948E85AF0179}" presName="LevelTwoTextNode" presStyleLbl="node3" presStyleIdx="3" presStyleCnt="6" custScaleX="210552" custLinFactNeighborX="43397" custLinFactNeighborY="977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pt-BR"/>
        </a:p>
      </dgm:t>
    </dgm:pt>
    <dgm:pt modelId="{3629F0EA-39DB-4B02-84CC-4AA05111B67D}" type="pres">
      <dgm:prSet presAssocID="{35064948-6722-46E7-8190-948E85AF0179}" presName="level3hierChild" presStyleCnt="0"/>
      <dgm:spPr/>
    </dgm:pt>
    <dgm:pt modelId="{27E4127C-9550-4BC1-82A4-09FA23973794}" type="pres">
      <dgm:prSet presAssocID="{AE3A37A0-4E12-4EA0-8856-41FE724059A4}" presName="conn2-1" presStyleLbl="parChTrans1D2" presStyleIdx="4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981849" y="13315"/>
              </a:lnTo>
            </a:path>
          </a:pathLst>
        </a:custGeom>
      </dgm:spPr>
      <dgm:t>
        <a:bodyPr/>
        <a:lstStyle/>
        <a:p>
          <a:endParaRPr lang="pt-BR"/>
        </a:p>
      </dgm:t>
    </dgm:pt>
    <dgm:pt modelId="{8BC21107-5887-4AB9-B84D-6515B287E8CF}" type="pres">
      <dgm:prSet presAssocID="{AE3A37A0-4E12-4EA0-8856-41FE724059A4}" presName="connTx" presStyleLbl="parChTrans1D2" presStyleIdx="4" presStyleCnt="6"/>
      <dgm:spPr/>
      <dgm:t>
        <a:bodyPr/>
        <a:lstStyle/>
        <a:p>
          <a:endParaRPr lang="pt-BR"/>
        </a:p>
      </dgm:t>
    </dgm:pt>
    <dgm:pt modelId="{DFD49585-BEFB-4F53-BA6E-5DF4FD6D2977}" type="pres">
      <dgm:prSet presAssocID="{F80F8523-1E7F-4D8F-989F-60CB23874A2F}" presName="root2" presStyleCnt="0"/>
      <dgm:spPr/>
    </dgm:pt>
    <dgm:pt modelId="{370F36AB-3ACF-475C-8FDB-E5A64F2568C1}" type="pres">
      <dgm:prSet presAssocID="{F80F8523-1E7F-4D8F-989F-60CB23874A2F}" presName="LevelTwoTextNode" presStyleLbl="node2" presStyleIdx="4" presStyleCnt="6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pt-BR"/>
        </a:p>
      </dgm:t>
    </dgm:pt>
    <dgm:pt modelId="{8C101455-B563-46F0-838E-35C0D608516E}" type="pres">
      <dgm:prSet presAssocID="{F80F8523-1E7F-4D8F-989F-60CB23874A2F}" presName="level3hierChild" presStyleCnt="0"/>
      <dgm:spPr/>
    </dgm:pt>
    <dgm:pt modelId="{8FE6828C-32A8-4BE0-876F-A96914261089}" type="pres">
      <dgm:prSet presAssocID="{8A319380-969C-4DE3-A1E9-84772E57EF55}" presName="conn2-1" presStyleLbl="parChTrans1D3" presStyleIdx="4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696452" y="13315"/>
              </a:lnTo>
            </a:path>
          </a:pathLst>
        </a:custGeom>
      </dgm:spPr>
      <dgm:t>
        <a:bodyPr/>
        <a:lstStyle/>
        <a:p>
          <a:endParaRPr lang="pt-BR"/>
        </a:p>
      </dgm:t>
    </dgm:pt>
    <dgm:pt modelId="{FCD00F77-F686-48D5-BCD4-58D0968A8ED8}" type="pres">
      <dgm:prSet presAssocID="{8A319380-969C-4DE3-A1E9-84772E57EF55}" presName="connTx" presStyleLbl="parChTrans1D3" presStyleIdx="4" presStyleCnt="6"/>
      <dgm:spPr/>
      <dgm:t>
        <a:bodyPr/>
        <a:lstStyle/>
        <a:p>
          <a:endParaRPr lang="pt-BR"/>
        </a:p>
      </dgm:t>
    </dgm:pt>
    <dgm:pt modelId="{421EDFA3-B95A-4279-82AC-EADA7A0E640D}" type="pres">
      <dgm:prSet presAssocID="{36CA9FD1-2255-47CA-8A7F-0FDEC4E4F0C9}" presName="root2" presStyleCnt="0"/>
      <dgm:spPr/>
    </dgm:pt>
    <dgm:pt modelId="{7BB8720F-7151-4352-B67E-0F43E369732A}" type="pres">
      <dgm:prSet presAssocID="{36CA9FD1-2255-47CA-8A7F-0FDEC4E4F0C9}" presName="LevelTwoTextNode" presStyleLbl="node3" presStyleIdx="4" presStyleCnt="6" custScaleX="212556" custLinFactNeighborX="43397" custLinFactNeighborY="977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pt-BR"/>
        </a:p>
      </dgm:t>
    </dgm:pt>
    <dgm:pt modelId="{5ED1D6C3-33DF-4B4E-AB55-644E87936FE3}" type="pres">
      <dgm:prSet presAssocID="{36CA9FD1-2255-47CA-8A7F-0FDEC4E4F0C9}" presName="level3hierChild" presStyleCnt="0"/>
      <dgm:spPr/>
    </dgm:pt>
    <dgm:pt modelId="{327CF516-A276-4E70-AA66-577A4BB4B014}" type="pres">
      <dgm:prSet presAssocID="{9AFC59FC-FB47-4569-A461-CF34EC8673B1}" presName="conn2-1" presStyleLbl="parChTrans1D2" presStyleIdx="5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363412" y="13315"/>
              </a:lnTo>
            </a:path>
          </a:pathLst>
        </a:custGeom>
      </dgm:spPr>
      <dgm:t>
        <a:bodyPr/>
        <a:lstStyle/>
        <a:p>
          <a:endParaRPr lang="pt-BR"/>
        </a:p>
      </dgm:t>
    </dgm:pt>
    <dgm:pt modelId="{940381AE-077D-4C93-8CB3-3BA7E896100E}" type="pres">
      <dgm:prSet presAssocID="{9AFC59FC-FB47-4569-A461-CF34EC8673B1}" presName="connTx" presStyleLbl="parChTrans1D2" presStyleIdx="5" presStyleCnt="6"/>
      <dgm:spPr/>
      <dgm:t>
        <a:bodyPr/>
        <a:lstStyle/>
        <a:p>
          <a:endParaRPr lang="pt-BR"/>
        </a:p>
      </dgm:t>
    </dgm:pt>
    <dgm:pt modelId="{E5FBC689-4BEF-4864-96B3-CDABDA9953DF}" type="pres">
      <dgm:prSet presAssocID="{8D180C87-4857-4103-8728-6F05BA46834C}" presName="root2" presStyleCnt="0"/>
      <dgm:spPr/>
    </dgm:pt>
    <dgm:pt modelId="{147FA315-4990-45CF-B037-61D1D9D97EEA}" type="pres">
      <dgm:prSet presAssocID="{8D180C87-4857-4103-8728-6F05BA46834C}" presName="LevelTwoTextNode" presStyleLbl="node2" presStyleIdx="5" presStyleCnt="6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pt-BR"/>
        </a:p>
      </dgm:t>
    </dgm:pt>
    <dgm:pt modelId="{A9A62833-2984-4BFA-9DCB-B46E2F6C33DA}" type="pres">
      <dgm:prSet presAssocID="{8D180C87-4857-4103-8728-6F05BA46834C}" presName="level3hierChild" presStyleCnt="0"/>
      <dgm:spPr/>
    </dgm:pt>
    <dgm:pt modelId="{2644866F-9A9A-414B-86B3-3E82DBB3C7AF}" type="pres">
      <dgm:prSet presAssocID="{BAF0B0DD-D0DA-4337-9940-FA09BB093DBA}" presName="conn2-1" presStyleLbl="parChTrans1D3" presStyleIdx="5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696443" y="13315"/>
              </a:lnTo>
            </a:path>
          </a:pathLst>
        </a:custGeom>
      </dgm:spPr>
      <dgm:t>
        <a:bodyPr/>
        <a:lstStyle/>
        <a:p>
          <a:endParaRPr lang="pt-BR"/>
        </a:p>
      </dgm:t>
    </dgm:pt>
    <dgm:pt modelId="{ED218657-AC8B-4C26-BEA5-8850A3FA1724}" type="pres">
      <dgm:prSet presAssocID="{BAF0B0DD-D0DA-4337-9940-FA09BB093DBA}" presName="connTx" presStyleLbl="parChTrans1D3" presStyleIdx="5" presStyleCnt="6"/>
      <dgm:spPr/>
      <dgm:t>
        <a:bodyPr/>
        <a:lstStyle/>
        <a:p>
          <a:endParaRPr lang="pt-BR"/>
        </a:p>
      </dgm:t>
    </dgm:pt>
    <dgm:pt modelId="{8B22CC25-15BB-49EE-877A-7FAB53EE9DEA}" type="pres">
      <dgm:prSet presAssocID="{AEB064AF-ECE0-42C8-B017-09E741382E89}" presName="root2" presStyleCnt="0"/>
      <dgm:spPr/>
    </dgm:pt>
    <dgm:pt modelId="{DD64F6B8-0398-42E3-B689-1B9E64D86387}" type="pres">
      <dgm:prSet presAssocID="{AEB064AF-ECE0-42C8-B017-09E741382E89}" presName="LevelTwoTextNode" presStyleLbl="node3" presStyleIdx="5" presStyleCnt="6" custScaleX="212556" custLinFactNeighborX="43397" custLinFactNeighborY="1160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pt-BR"/>
        </a:p>
      </dgm:t>
    </dgm:pt>
    <dgm:pt modelId="{7C2B47E5-C297-4BBE-BCF8-E4566810B9CF}" type="pres">
      <dgm:prSet presAssocID="{AEB064AF-ECE0-42C8-B017-09E741382E89}" presName="level3hierChild" presStyleCnt="0"/>
      <dgm:spPr/>
    </dgm:pt>
  </dgm:ptLst>
  <dgm:cxnLst>
    <dgm:cxn modelId="{B2F0A25E-C3B7-4858-8AE5-A8EB84CF5A53}" srcId="{D9EE61BD-8C9A-4E21-9060-E13C077304F1}" destId="{5BA6A871-6D51-4F39-B94E-F4C58F99F5F9}" srcOrd="0" destOrd="0" parTransId="{904695C9-FBCB-48B9-89E6-DF80B212C42E}" sibTransId="{741A1F60-A175-4B26-A1D4-712BF5979F17}"/>
    <dgm:cxn modelId="{FE477710-9D8F-4007-AAD8-659EFE688A17}" srcId="{D9EE61BD-8C9A-4E21-9060-E13C077304F1}" destId="{CB68B897-1773-428A-A2DD-9ADB9C9F049D}" srcOrd="3" destOrd="0" parTransId="{35E214CF-BF26-4C72-94D2-DE9C885E4C19}" sibTransId="{9ABD3570-DEC8-48EA-864E-2B1671DF53BC}"/>
    <dgm:cxn modelId="{D934C0A0-FFA0-42FC-870B-D469E8CA5DBF}" type="presOf" srcId="{8EB33473-47DC-4455-BE80-034B38C6475F}" destId="{176A0ACA-E120-4469-8D34-33C85337878B}" srcOrd="1" destOrd="0" presId="urn:microsoft.com/office/officeart/2005/8/layout/hierarchy2"/>
    <dgm:cxn modelId="{3E8BBD59-F02E-4634-8FB0-51FB3AAB885D}" type="presOf" srcId="{36CA9FD1-2255-47CA-8A7F-0FDEC4E4F0C9}" destId="{7BB8720F-7151-4352-B67E-0F43E369732A}" srcOrd="0" destOrd="0" presId="urn:microsoft.com/office/officeart/2005/8/layout/hierarchy2"/>
    <dgm:cxn modelId="{6D7507AA-1E1B-4AB9-A4E0-E6A3E1C3E04F}" type="presOf" srcId="{8EB33473-47DC-4455-BE80-034B38C6475F}" destId="{42C9AFAA-61B5-4F9C-A8D2-28B6F2216283}" srcOrd="0" destOrd="0" presId="urn:microsoft.com/office/officeart/2005/8/layout/hierarchy2"/>
    <dgm:cxn modelId="{31530C52-3914-4E00-807B-D96BD30FEF8D}" type="presOf" srcId="{35E214CF-BF26-4C72-94D2-DE9C885E4C19}" destId="{61897256-3D43-4DE4-A89F-D86D51B9DED3}" srcOrd="1" destOrd="0" presId="urn:microsoft.com/office/officeart/2005/8/layout/hierarchy2"/>
    <dgm:cxn modelId="{4A996208-6C4E-4A35-B469-1F32827467DB}" type="presOf" srcId="{5A74587F-F04F-4FDB-9532-8BA4261EAB97}" destId="{FFD4E466-A953-445A-993B-C29B0BEC3604}" srcOrd="0" destOrd="0" presId="urn:microsoft.com/office/officeart/2005/8/layout/hierarchy2"/>
    <dgm:cxn modelId="{E28EDA38-D0D1-45C7-8259-0217CF185CA8}" srcId="{D9EE61BD-8C9A-4E21-9060-E13C077304F1}" destId="{F80F8523-1E7F-4D8F-989F-60CB23874A2F}" srcOrd="4" destOrd="0" parTransId="{AE3A37A0-4E12-4EA0-8856-41FE724059A4}" sibTransId="{4417F47C-DFDD-4663-B778-C0B69C9FF844}"/>
    <dgm:cxn modelId="{2AB75CCC-8B29-4D1A-ABE1-EF522BF59B67}" type="presOf" srcId="{1B32D75D-8C8D-4350-A41C-6B30AFFD3A63}" destId="{00865D2A-B9DF-4FCD-81BA-BF71C2517120}" srcOrd="0" destOrd="0" presId="urn:microsoft.com/office/officeart/2005/8/layout/hierarchy2"/>
    <dgm:cxn modelId="{997A7B27-CD9A-44B4-8215-08E50A8BBEFD}" type="presOf" srcId="{35064948-6722-46E7-8190-948E85AF0179}" destId="{F41C23B4-5FB6-41C4-94B3-CB29C1DF6295}" srcOrd="0" destOrd="0" presId="urn:microsoft.com/office/officeart/2005/8/layout/hierarchy2"/>
    <dgm:cxn modelId="{EBFB322B-15D4-4DEA-B577-6E889E96B198}" srcId="{C01EE54E-48FD-4391-9314-464D017759F6}" destId="{9601D6E4-2E94-4467-BFC0-C6C25B0CC74D}" srcOrd="0" destOrd="0" parTransId="{9797D949-CB35-4F32-8948-DF65EC1392C6}" sibTransId="{6D3BDE5D-DFF8-469C-8E16-312EC330E975}"/>
    <dgm:cxn modelId="{11C1C46B-0603-4E10-8447-190350B775F0}" type="presOf" srcId="{B5C13864-CF75-4EFF-97F1-E5A548233DC9}" destId="{6883010B-2573-438E-94A1-7B64FE860797}" srcOrd="0" destOrd="0" presId="urn:microsoft.com/office/officeart/2005/8/layout/hierarchy2"/>
    <dgm:cxn modelId="{26B2B5AC-C5A2-4E61-9905-59E6B5F74203}" type="presOf" srcId="{9797D949-CB35-4F32-8948-DF65EC1392C6}" destId="{2C64DB27-CCE6-4B23-9986-554DFCD32B94}" srcOrd="1" destOrd="0" presId="urn:microsoft.com/office/officeart/2005/8/layout/hierarchy2"/>
    <dgm:cxn modelId="{CD8FB2DB-7510-4692-BDFE-000AC4C5C464}" type="presOf" srcId="{A3FAB65C-477D-44BE-B3C4-78B7EE3FC41F}" destId="{7FDA4862-4E0B-4C84-9085-DE5BFE08AD72}" srcOrd="0" destOrd="0" presId="urn:microsoft.com/office/officeart/2005/8/layout/hierarchy2"/>
    <dgm:cxn modelId="{C1BE6CB5-16A8-44A7-A941-7A03EEAD05BD}" type="presOf" srcId="{9AFC59FC-FB47-4569-A461-CF34EC8673B1}" destId="{940381AE-077D-4C93-8CB3-3BA7E896100E}" srcOrd="1" destOrd="0" presId="urn:microsoft.com/office/officeart/2005/8/layout/hierarchy2"/>
    <dgm:cxn modelId="{2BE85B0E-1C33-4AB3-A84A-F1DD3A2112C3}" srcId="{CB68B897-1773-428A-A2DD-9ADB9C9F049D}" destId="{35064948-6722-46E7-8190-948E85AF0179}" srcOrd="0" destOrd="0" parTransId="{3442A514-E41B-43CE-856E-C582CD23FCE4}" sibTransId="{19BD04DC-985A-4FFB-8DC2-99C5724DAB09}"/>
    <dgm:cxn modelId="{E2CBD061-ED41-4585-B648-99AE93C04C77}" type="presOf" srcId="{CB68B897-1773-428A-A2DD-9ADB9C9F049D}" destId="{1AA991E3-C821-46B4-B548-AB271C46B6F4}" srcOrd="0" destOrd="0" presId="urn:microsoft.com/office/officeart/2005/8/layout/hierarchy2"/>
    <dgm:cxn modelId="{606B1AC0-BEEE-4381-9A5B-C434F8009AFD}" type="presOf" srcId="{9AFC59FC-FB47-4569-A461-CF34EC8673B1}" destId="{327CF516-A276-4E70-AA66-577A4BB4B014}" srcOrd="0" destOrd="0" presId="urn:microsoft.com/office/officeart/2005/8/layout/hierarchy2"/>
    <dgm:cxn modelId="{9FDA8F7E-ACFE-4D12-BA77-FF9A2A138F78}" srcId="{D9EE61BD-8C9A-4E21-9060-E13C077304F1}" destId="{1B32D75D-8C8D-4350-A41C-6B30AFFD3A63}" srcOrd="1" destOrd="0" parTransId="{5B8F0547-7D29-40DE-A283-0CD14FD11363}" sibTransId="{3A82E14F-7E6F-4AC3-BB2C-398FC739F214}"/>
    <dgm:cxn modelId="{591F4190-EED1-4A40-B951-0D04610A87BA}" type="presOf" srcId="{AE3A37A0-4E12-4EA0-8856-41FE724059A4}" destId="{8BC21107-5887-4AB9-B84D-6515B287E8CF}" srcOrd="1" destOrd="0" presId="urn:microsoft.com/office/officeart/2005/8/layout/hierarchy2"/>
    <dgm:cxn modelId="{09C10616-1748-4C57-AACB-6AA7B122EC72}" type="presOf" srcId="{5B8F0547-7D29-40DE-A283-0CD14FD11363}" destId="{FA87737B-4FD2-46CA-B5B9-9595C820BDA2}" srcOrd="0" destOrd="0" presId="urn:microsoft.com/office/officeart/2005/8/layout/hierarchy2"/>
    <dgm:cxn modelId="{645C6E5F-1AB0-48C4-8199-689739F11511}" type="presOf" srcId="{59431DFB-9D32-43DB-BE30-B96982E2985D}" destId="{F8E80836-CF7C-48A5-8CCF-BF87F509A505}" srcOrd="0" destOrd="0" presId="urn:microsoft.com/office/officeart/2005/8/layout/hierarchy2"/>
    <dgm:cxn modelId="{4CFA49FB-F9E6-49A4-B568-ED6BE96678AE}" type="presOf" srcId="{8D180C87-4857-4103-8728-6F05BA46834C}" destId="{147FA315-4990-45CF-B037-61D1D9D97EEA}" srcOrd="0" destOrd="0" presId="urn:microsoft.com/office/officeart/2005/8/layout/hierarchy2"/>
    <dgm:cxn modelId="{933D69B4-1CE7-465E-BFC4-DBB9F9C3EFE2}" srcId="{5BA6A871-6D51-4F39-B94E-F4C58F99F5F9}" destId="{DEEC3EC9-75AB-42EE-92B1-EDA623A8FA37}" srcOrd="0" destOrd="0" parTransId="{B5C13864-CF75-4EFF-97F1-E5A548233DC9}" sibTransId="{9146B314-B331-4828-AABD-9E8F95AF8B00}"/>
    <dgm:cxn modelId="{BC043B8E-A262-428A-93AD-973D83743342}" type="presOf" srcId="{35E214CF-BF26-4C72-94D2-DE9C885E4C19}" destId="{A5B92FB8-8E6B-4BFB-BD3C-4487D032EC1E}" srcOrd="0" destOrd="0" presId="urn:microsoft.com/office/officeart/2005/8/layout/hierarchy2"/>
    <dgm:cxn modelId="{19CCDE61-528D-4987-9DA7-3CFB34CE5B25}" srcId="{8D180C87-4857-4103-8728-6F05BA46834C}" destId="{AEB064AF-ECE0-42C8-B017-09E741382E89}" srcOrd="0" destOrd="0" parTransId="{BAF0B0DD-D0DA-4337-9940-FA09BB093DBA}" sibTransId="{6CA87B3A-28E7-446D-B290-90F004962708}"/>
    <dgm:cxn modelId="{16681E63-772E-4A34-A8EE-10C8BB37E4FD}" type="presOf" srcId="{D9EE61BD-8C9A-4E21-9060-E13C077304F1}" destId="{08E5349D-0DAF-48B5-86C6-62C1E1F43378}" srcOrd="0" destOrd="0" presId="urn:microsoft.com/office/officeart/2005/8/layout/hierarchy2"/>
    <dgm:cxn modelId="{EEDE47B5-235D-4B5F-A7ED-54220C45741C}" type="presOf" srcId="{BAF0B0DD-D0DA-4337-9940-FA09BB093DBA}" destId="{2644866F-9A9A-414B-86B3-3E82DBB3C7AF}" srcOrd="0" destOrd="0" presId="urn:microsoft.com/office/officeart/2005/8/layout/hierarchy2"/>
    <dgm:cxn modelId="{28B04C6D-0BEC-447B-83AA-3CA0D64BC9AB}" type="presOf" srcId="{B5C13864-CF75-4EFF-97F1-E5A548233DC9}" destId="{E55E5890-61FB-448F-BD37-A8D4F6002108}" srcOrd="1" destOrd="0" presId="urn:microsoft.com/office/officeart/2005/8/layout/hierarchy2"/>
    <dgm:cxn modelId="{8BC46F44-1F41-45E8-98A2-99EB539DE8DF}" type="presOf" srcId="{F80F8523-1E7F-4D8F-989F-60CB23874A2F}" destId="{370F36AB-3ACF-475C-8FDB-E5A64F2568C1}" srcOrd="0" destOrd="0" presId="urn:microsoft.com/office/officeart/2005/8/layout/hierarchy2"/>
    <dgm:cxn modelId="{54C6942C-3B6E-4A92-8596-915B91986CA7}" type="presOf" srcId="{9797D949-CB35-4F32-8948-DF65EC1392C6}" destId="{1F0EFE89-60E3-41C3-A3E1-D5DE5B934775}" srcOrd="0" destOrd="0" presId="urn:microsoft.com/office/officeart/2005/8/layout/hierarchy2"/>
    <dgm:cxn modelId="{04F21073-984B-498F-889C-29CDB088B31B}" type="presOf" srcId="{9601D6E4-2E94-4467-BFC0-C6C25B0CC74D}" destId="{017DE70A-E903-4E6C-ADC9-322DE60A7160}" srcOrd="0" destOrd="0" presId="urn:microsoft.com/office/officeart/2005/8/layout/hierarchy2"/>
    <dgm:cxn modelId="{FC75B73D-640A-43C1-8ACD-A3CB22A7E2F6}" type="presOf" srcId="{3442A514-E41B-43CE-856E-C582CD23FCE4}" destId="{3C95F05D-34D7-4ADA-97EC-D85C5BD1C1CE}" srcOrd="0" destOrd="0" presId="urn:microsoft.com/office/officeart/2005/8/layout/hierarchy2"/>
    <dgm:cxn modelId="{539C5475-3D6D-4736-8E21-6A7639693D2A}" srcId="{5A74587F-F04F-4FDB-9532-8BA4261EAB97}" destId="{D9EE61BD-8C9A-4E21-9060-E13C077304F1}" srcOrd="0" destOrd="0" parTransId="{828132AD-C303-45E2-ABA2-BA98195BBF68}" sibTransId="{ED80F3AE-AB22-4239-8C1E-3BB8ED915B4A}"/>
    <dgm:cxn modelId="{6F82AB68-841C-4B7B-A164-7DA6A6CD1B23}" type="presOf" srcId="{AE3A37A0-4E12-4EA0-8856-41FE724059A4}" destId="{27E4127C-9550-4BC1-82A4-09FA23973794}" srcOrd="0" destOrd="0" presId="urn:microsoft.com/office/officeart/2005/8/layout/hierarchy2"/>
    <dgm:cxn modelId="{39AABA7F-4E0B-46B8-B762-2875625CE946}" srcId="{D9EE61BD-8C9A-4E21-9060-E13C077304F1}" destId="{C01EE54E-48FD-4391-9314-464D017759F6}" srcOrd="2" destOrd="0" parTransId="{8EB33473-47DC-4455-BE80-034B38C6475F}" sibTransId="{6A5DE6BD-DE2E-4453-8DC7-86AD1F9AB5E9}"/>
    <dgm:cxn modelId="{56CE5E98-0CB4-4239-BFF5-D8DBC549D539}" type="presOf" srcId="{BAF0B0DD-D0DA-4337-9940-FA09BB093DBA}" destId="{ED218657-AC8B-4C26-BEA5-8850A3FA1724}" srcOrd="1" destOrd="0" presId="urn:microsoft.com/office/officeart/2005/8/layout/hierarchy2"/>
    <dgm:cxn modelId="{888B41EC-161C-4CB5-8F33-915C8542357B}" type="presOf" srcId="{5BA6A871-6D51-4F39-B94E-F4C58F99F5F9}" destId="{642044EA-E3DB-4E0C-AA75-6665B74DA950}" srcOrd="0" destOrd="0" presId="urn:microsoft.com/office/officeart/2005/8/layout/hierarchy2"/>
    <dgm:cxn modelId="{D2C23A78-5950-472E-8254-AF12957F192F}" srcId="{D9EE61BD-8C9A-4E21-9060-E13C077304F1}" destId="{8D180C87-4857-4103-8728-6F05BA46834C}" srcOrd="5" destOrd="0" parTransId="{9AFC59FC-FB47-4569-A461-CF34EC8673B1}" sibTransId="{CB3841A9-2A99-4B7C-BC20-C38E421AE81A}"/>
    <dgm:cxn modelId="{760AFDF1-7D30-4D6E-B593-D7AA03FF8D26}" type="presOf" srcId="{8A319380-969C-4DE3-A1E9-84772E57EF55}" destId="{8FE6828C-32A8-4BE0-876F-A96914261089}" srcOrd="0" destOrd="0" presId="urn:microsoft.com/office/officeart/2005/8/layout/hierarchy2"/>
    <dgm:cxn modelId="{20CFA9A0-0244-4CA6-B4DB-5529B9A124EC}" type="presOf" srcId="{904695C9-FBCB-48B9-89E6-DF80B212C42E}" destId="{461726D1-2AF0-4EB7-9F51-16A8A80BBCC9}" srcOrd="0" destOrd="0" presId="urn:microsoft.com/office/officeart/2005/8/layout/hierarchy2"/>
    <dgm:cxn modelId="{DAB9F6AB-0851-4431-BFB2-9EF9C2991EFA}" srcId="{F80F8523-1E7F-4D8F-989F-60CB23874A2F}" destId="{36CA9FD1-2255-47CA-8A7F-0FDEC4E4F0C9}" srcOrd="0" destOrd="0" parTransId="{8A319380-969C-4DE3-A1E9-84772E57EF55}" sibTransId="{E48E5B3D-A467-4210-BF89-83340B286A7E}"/>
    <dgm:cxn modelId="{6E02B335-B306-4966-81B8-F03705225EAB}" type="presOf" srcId="{8A319380-969C-4DE3-A1E9-84772E57EF55}" destId="{FCD00F77-F686-48D5-BCD4-58D0968A8ED8}" srcOrd="1" destOrd="0" presId="urn:microsoft.com/office/officeart/2005/8/layout/hierarchy2"/>
    <dgm:cxn modelId="{AB18CC84-E442-4C5B-A1DA-FE6944D8175B}" type="presOf" srcId="{DEEC3EC9-75AB-42EE-92B1-EDA623A8FA37}" destId="{96308EE1-73CE-4373-8680-FFA4026E0C6A}" srcOrd="0" destOrd="0" presId="urn:microsoft.com/office/officeart/2005/8/layout/hierarchy2"/>
    <dgm:cxn modelId="{A6DB4512-8F79-49B1-BAFA-975886F3DC47}" srcId="{1B32D75D-8C8D-4350-A41C-6B30AFFD3A63}" destId="{A3FAB65C-477D-44BE-B3C4-78B7EE3FC41F}" srcOrd="0" destOrd="0" parTransId="{59431DFB-9D32-43DB-BE30-B96982E2985D}" sibTransId="{A3041006-89D2-4EFE-8049-38154752875E}"/>
    <dgm:cxn modelId="{4ED74719-17B1-4658-8A27-DF886869E3B5}" type="presOf" srcId="{AEB064AF-ECE0-42C8-B017-09E741382E89}" destId="{DD64F6B8-0398-42E3-B689-1B9E64D86387}" srcOrd="0" destOrd="0" presId="urn:microsoft.com/office/officeart/2005/8/layout/hierarchy2"/>
    <dgm:cxn modelId="{FDBA4C6B-5E26-407E-9054-24136208EF00}" type="presOf" srcId="{59431DFB-9D32-43DB-BE30-B96982E2985D}" destId="{459FC7CB-A4D8-4933-8504-F148A4D4368B}" srcOrd="1" destOrd="0" presId="urn:microsoft.com/office/officeart/2005/8/layout/hierarchy2"/>
    <dgm:cxn modelId="{6AEB605E-64F8-4480-9D04-C3084F718177}" type="presOf" srcId="{904695C9-FBCB-48B9-89E6-DF80B212C42E}" destId="{A8AD9AC3-282D-4307-92E8-60AD951812D3}" srcOrd="1" destOrd="0" presId="urn:microsoft.com/office/officeart/2005/8/layout/hierarchy2"/>
    <dgm:cxn modelId="{E042CB35-1D1B-4D9E-8ABC-65CE5C6B81E9}" type="presOf" srcId="{C01EE54E-48FD-4391-9314-464D017759F6}" destId="{1871C89F-68D0-423F-B14D-9B3EF7AB1578}" srcOrd="0" destOrd="0" presId="urn:microsoft.com/office/officeart/2005/8/layout/hierarchy2"/>
    <dgm:cxn modelId="{01D3ADD9-EB11-4C5F-ACD5-C794C213CD03}" type="presOf" srcId="{5B8F0547-7D29-40DE-A283-0CD14FD11363}" destId="{B7A6B1D7-3352-480E-9BFB-192FDDC23075}" srcOrd="1" destOrd="0" presId="urn:microsoft.com/office/officeart/2005/8/layout/hierarchy2"/>
    <dgm:cxn modelId="{D6FAC892-04B3-4172-A4B4-11B7BD0E77E0}" type="presOf" srcId="{3442A514-E41B-43CE-856E-C582CD23FCE4}" destId="{A657514B-8905-4B05-B0E4-B0E027945DFC}" srcOrd="1" destOrd="0" presId="urn:microsoft.com/office/officeart/2005/8/layout/hierarchy2"/>
    <dgm:cxn modelId="{E75752A3-75B2-4A42-AA7D-40C862F640AD}" type="presParOf" srcId="{FFD4E466-A953-445A-993B-C29B0BEC3604}" destId="{90C9C65A-9ED2-4E5C-A07E-CD1B8D2513FD}" srcOrd="0" destOrd="0" presId="urn:microsoft.com/office/officeart/2005/8/layout/hierarchy2"/>
    <dgm:cxn modelId="{AED9F342-F3E7-49CC-8A8A-4D6D260BE8D4}" type="presParOf" srcId="{90C9C65A-9ED2-4E5C-A07E-CD1B8D2513FD}" destId="{08E5349D-0DAF-48B5-86C6-62C1E1F43378}" srcOrd="0" destOrd="0" presId="urn:microsoft.com/office/officeart/2005/8/layout/hierarchy2"/>
    <dgm:cxn modelId="{3BE315A9-7BBF-480D-9B95-0E5E87344C16}" type="presParOf" srcId="{90C9C65A-9ED2-4E5C-A07E-CD1B8D2513FD}" destId="{09013CF1-B582-4D71-92E7-4A7BCE40CB1B}" srcOrd="1" destOrd="0" presId="urn:microsoft.com/office/officeart/2005/8/layout/hierarchy2"/>
    <dgm:cxn modelId="{355B8514-698E-45CC-88FC-9EFCE13DF79F}" type="presParOf" srcId="{09013CF1-B582-4D71-92E7-4A7BCE40CB1B}" destId="{461726D1-2AF0-4EB7-9F51-16A8A80BBCC9}" srcOrd="0" destOrd="0" presId="urn:microsoft.com/office/officeart/2005/8/layout/hierarchy2"/>
    <dgm:cxn modelId="{9B2F6946-AD02-467C-B561-B72D362E576D}" type="presParOf" srcId="{461726D1-2AF0-4EB7-9F51-16A8A80BBCC9}" destId="{A8AD9AC3-282D-4307-92E8-60AD951812D3}" srcOrd="0" destOrd="0" presId="urn:microsoft.com/office/officeart/2005/8/layout/hierarchy2"/>
    <dgm:cxn modelId="{E0D2B0F8-3100-4443-90D0-32315BE25227}" type="presParOf" srcId="{09013CF1-B582-4D71-92E7-4A7BCE40CB1B}" destId="{850935F0-518B-4F46-A73E-32FC6E4A435B}" srcOrd="1" destOrd="0" presId="urn:microsoft.com/office/officeart/2005/8/layout/hierarchy2"/>
    <dgm:cxn modelId="{335E725A-6104-4FDF-BD0B-E423D4CBF754}" type="presParOf" srcId="{850935F0-518B-4F46-A73E-32FC6E4A435B}" destId="{642044EA-E3DB-4E0C-AA75-6665B74DA950}" srcOrd="0" destOrd="0" presId="urn:microsoft.com/office/officeart/2005/8/layout/hierarchy2"/>
    <dgm:cxn modelId="{8630FA93-0E00-4614-A645-6663E8BEB644}" type="presParOf" srcId="{850935F0-518B-4F46-A73E-32FC6E4A435B}" destId="{2B172798-8414-4A18-A30F-58CF5B9C0585}" srcOrd="1" destOrd="0" presId="urn:microsoft.com/office/officeart/2005/8/layout/hierarchy2"/>
    <dgm:cxn modelId="{FE53823D-BE56-40A9-8E8A-8BCFE58F28EE}" type="presParOf" srcId="{2B172798-8414-4A18-A30F-58CF5B9C0585}" destId="{6883010B-2573-438E-94A1-7B64FE860797}" srcOrd="0" destOrd="0" presId="urn:microsoft.com/office/officeart/2005/8/layout/hierarchy2"/>
    <dgm:cxn modelId="{982E6F9F-5119-4AFB-9A5D-B34F23445418}" type="presParOf" srcId="{6883010B-2573-438E-94A1-7B64FE860797}" destId="{E55E5890-61FB-448F-BD37-A8D4F6002108}" srcOrd="0" destOrd="0" presId="urn:microsoft.com/office/officeart/2005/8/layout/hierarchy2"/>
    <dgm:cxn modelId="{F46B5ED2-A3F8-4946-8D3B-60DCE7EC9546}" type="presParOf" srcId="{2B172798-8414-4A18-A30F-58CF5B9C0585}" destId="{41B7E540-54C4-4DE6-A1A3-0ED2AAE70D73}" srcOrd="1" destOrd="0" presId="urn:microsoft.com/office/officeart/2005/8/layout/hierarchy2"/>
    <dgm:cxn modelId="{A2320CD9-2930-41A7-AF33-32E1BB7B15BD}" type="presParOf" srcId="{41B7E540-54C4-4DE6-A1A3-0ED2AAE70D73}" destId="{96308EE1-73CE-4373-8680-FFA4026E0C6A}" srcOrd="0" destOrd="0" presId="urn:microsoft.com/office/officeart/2005/8/layout/hierarchy2"/>
    <dgm:cxn modelId="{18DA7B61-5D54-43CC-8A61-876D36BA3B79}" type="presParOf" srcId="{41B7E540-54C4-4DE6-A1A3-0ED2AAE70D73}" destId="{385215CE-E4EF-425D-A3B6-9E0C904159DE}" srcOrd="1" destOrd="0" presId="urn:microsoft.com/office/officeart/2005/8/layout/hierarchy2"/>
    <dgm:cxn modelId="{A5DFCD14-C6B7-4FC7-A649-AF8C87FFB142}" type="presParOf" srcId="{09013CF1-B582-4D71-92E7-4A7BCE40CB1B}" destId="{FA87737B-4FD2-46CA-B5B9-9595C820BDA2}" srcOrd="2" destOrd="0" presId="urn:microsoft.com/office/officeart/2005/8/layout/hierarchy2"/>
    <dgm:cxn modelId="{0C3FAEC3-AC66-4FD4-81FE-CABD56249C3A}" type="presParOf" srcId="{FA87737B-4FD2-46CA-B5B9-9595C820BDA2}" destId="{B7A6B1D7-3352-480E-9BFB-192FDDC23075}" srcOrd="0" destOrd="0" presId="urn:microsoft.com/office/officeart/2005/8/layout/hierarchy2"/>
    <dgm:cxn modelId="{6BF14BA5-25AC-4F57-90EF-3F09FBD75CA6}" type="presParOf" srcId="{09013CF1-B582-4D71-92E7-4A7BCE40CB1B}" destId="{A213D3E4-6E55-41D0-ADF9-E5A1BD97094C}" srcOrd="3" destOrd="0" presId="urn:microsoft.com/office/officeart/2005/8/layout/hierarchy2"/>
    <dgm:cxn modelId="{7ABBC113-1706-476C-A298-929932271554}" type="presParOf" srcId="{A213D3E4-6E55-41D0-ADF9-E5A1BD97094C}" destId="{00865D2A-B9DF-4FCD-81BA-BF71C2517120}" srcOrd="0" destOrd="0" presId="urn:microsoft.com/office/officeart/2005/8/layout/hierarchy2"/>
    <dgm:cxn modelId="{D11099FB-1B9D-4D05-AFBB-8DA88F0CEE53}" type="presParOf" srcId="{A213D3E4-6E55-41D0-ADF9-E5A1BD97094C}" destId="{4CCA20E8-86CB-4077-8F19-CFB2916174FF}" srcOrd="1" destOrd="0" presId="urn:microsoft.com/office/officeart/2005/8/layout/hierarchy2"/>
    <dgm:cxn modelId="{5301A505-C800-4E2A-AC80-5D31D5FBC04A}" type="presParOf" srcId="{4CCA20E8-86CB-4077-8F19-CFB2916174FF}" destId="{F8E80836-CF7C-48A5-8CCF-BF87F509A505}" srcOrd="0" destOrd="0" presId="urn:microsoft.com/office/officeart/2005/8/layout/hierarchy2"/>
    <dgm:cxn modelId="{54D36F28-0896-47DB-A6A9-29CB2FD83039}" type="presParOf" srcId="{F8E80836-CF7C-48A5-8CCF-BF87F509A505}" destId="{459FC7CB-A4D8-4933-8504-F148A4D4368B}" srcOrd="0" destOrd="0" presId="urn:microsoft.com/office/officeart/2005/8/layout/hierarchy2"/>
    <dgm:cxn modelId="{0C32BBA8-77DB-400D-B2BD-F2B487F29377}" type="presParOf" srcId="{4CCA20E8-86CB-4077-8F19-CFB2916174FF}" destId="{0441C634-776C-40D9-A8E8-6ED83D82DE4A}" srcOrd="1" destOrd="0" presId="urn:microsoft.com/office/officeart/2005/8/layout/hierarchy2"/>
    <dgm:cxn modelId="{37B48327-8C5D-4422-BBF0-ECAB1182B6C2}" type="presParOf" srcId="{0441C634-776C-40D9-A8E8-6ED83D82DE4A}" destId="{7FDA4862-4E0B-4C84-9085-DE5BFE08AD72}" srcOrd="0" destOrd="0" presId="urn:microsoft.com/office/officeart/2005/8/layout/hierarchy2"/>
    <dgm:cxn modelId="{6261E745-E468-42C5-801A-0195B37C5569}" type="presParOf" srcId="{0441C634-776C-40D9-A8E8-6ED83D82DE4A}" destId="{A6824536-938D-4741-B6A7-40DE3D440F26}" srcOrd="1" destOrd="0" presId="urn:microsoft.com/office/officeart/2005/8/layout/hierarchy2"/>
    <dgm:cxn modelId="{E90A8972-F87D-49C3-9C3C-139F66D85D9C}" type="presParOf" srcId="{09013CF1-B582-4D71-92E7-4A7BCE40CB1B}" destId="{42C9AFAA-61B5-4F9C-A8D2-28B6F2216283}" srcOrd="4" destOrd="0" presId="urn:microsoft.com/office/officeart/2005/8/layout/hierarchy2"/>
    <dgm:cxn modelId="{2ABCA084-7280-46AB-B84A-FF98940365E6}" type="presParOf" srcId="{42C9AFAA-61B5-4F9C-A8D2-28B6F2216283}" destId="{176A0ACA-E120-4469-8D34-33C85337878B}" srcOrd="0" destOrd="0" presId="urn:microsoft.com/office/officeart/2005/8/layout/hierarchy2"/>
    <dgm:cxn modelId="{77218741-8347-4F27-BA38-74A117E88D44}" type="presParOf" srcId="{09013CF1-B582-4D71-92E7-4A7BCE40CB1B}" destId="{60B5BF3F-BAC9-4BDD-B25E-20F8EADCCA43}" srcOrd="5" destOrd="0" presId="urn:microsoft.com/office/officeart/2005/8/layout/hierarchy2"/>
    <dgm:cxn modelId="{F9D3369B-B9A1-4AC6-A2C3-FC093DEC3A15}" type="presParOf" srcId="{60B5BF3F-BAC9-4BDD-B25E-20F8EADCCA43}" destId="{1871C89F-68D0-423F-B14D-9B3EF7AB1578}" srcOrd="0" destOrd="0" presId="urn:microsoft.com/office/officeart/2005/8/layout/hierarchy2"/>
    <dgm:cxn modelId="{327AB31C-2A86-4E04-B6E5-A204AC7DBA83}" type="presParOf" srcId="{60B5BF3F-BAC9-4BDD-B25E-20F8EADCCA43}" destId="{9EBE308A-A631-4090-9580-CD529E281E2E}" srcOrd="1" destOrd="0" presId="urn:microsoft.com/office/officeart/2005/8/layout/hierarchy2"/>
    <dgm:cxn modelId="{6602C71E-28E9-403C-BFCD-594EA2D51A1C}" type="presParOf" srcId="{9EBE308A-A631-4090-9580-CD529E281E2E}" destId="{1F0EFE89-60E3-41C3-A3E1-D5DE5B934775}" srcOrd="0" destOrd="0" presId="urn:microsoft.com/office/officeart/2005/8/layout/hierarchy2"/>
    <dgm:cxn modelId="{84A2C9B0-AD9F-413E-92C6-60C6F5C1E0F2}" type="presParOf" srcId="{1F0EFE89-60E3-41C3-A3E1-D5DE5B934775}" destId="{2C64DB27-CCE6-4B23-9986-554DFCD32B94}" srcOrd="0" destOrd="0" presId="urn:microsoft.com/office/officeart/2005/8/layout/hierarchy2"/>
    <dgm:cxn modelId="{3D98F83A-8A69-42C1-9954-4E704FA2EC19}" type="presParOf" srcId="{9EBE308A-A631-4090-9580-CD529E281E2E}" destId="{884450B8-EB97-4352-9B0B-7628C1B63994}" srcOrd="1" destOrd="0" presId="urn:microsoft.com/office/officeart/2005/8/layout/hierarchy2"/>
    <dgm:cxn modelId="{D6EEF857-A556-4381-83DF-6761DB8A0F33}" type="presParOf" srcId="{884450B8-EB97-4352-9B0B-7628C1B63994}" destId="{017DE70A-E903-4E6C-ADC9-322DE60A7160}" srcOrd="0" destOrd="0" presId="urn:microsoft.com/office/officeart/2005/8/layout/hierarchy2"/>
    <dgm:cxn modelId="{CD9690CF-A99B-4CD6-9627-AE1FE4A087D0}" type="presParOf" srcId="{884450B8-EB97-4352-9B0B-7628C1B63994}" destId="{EBEA8C2A-13A1-4466-B9C5-E3FA92A28C82}" srcOrd="1" destOrd="0" presId="urn:microsoft.com/office/officeart/2005/8/layout/hierarchy2"/>
    <dgm:cxn modelId="{96E15891-1179-45EA-AE03-0268294ABDEF}" type="presParOf" srcId="{09013CF1-B582-4D71-92E7-4A7BCE40CB1B}" destId="{A5B92FB8-8E6B-4BFB-BD3C-4487D032EC1E}" srcOrd="6" destOrd="0" presId="urn:microsoft.com/office/officeart/2005/8/layout/hierarchy2"/>
    <dgm:cxn modelId="{A446B4B7-7CB6-41B3-A4D3-B0C747501DAE}" type="presParOf" srcId="{A5B92FB8-8E6B-4BFB-BD3C-4487D032EC1E}" destId="{61897256-3D43-4DE4-A89F-D86D51B9DED3}" srcOrd="0" destOrd="0" presId="urn:microsoft.com/office/officeart/2005/8/layout/hierarchy2"/>
    <dgm:cxn modelId="{F114E044-E0DE-4F43-82EE-8C37F919157C}" type="presParOf" srcId="{09013CF1-B582-4D71-92E7-4A7BCE40CB1B}" destId="{5FDA976E-51B7-4D59-B2D1-A91F9DDE444C}" srcOrd="7" destOrd="0" presId="urn:microsoft.com/office/officeart/2005/8/layout/hierarchy2"/>
    <dgm:cxn modelId="{4E5FB9B1-554D-47AB-ACFE-2814F8094777}" type="presParOf" srcId="{5FDA976E-51B7-4D59-B2D1-A91F9DDE444C}" destId="{1AA991E3-C821-46B4-B548-AB271C46B6F4}" srcOrd="0" destOrd="0" presId="urn:microsoft.com/office/officeart/2005/8/layout/hierarchy2"/>
    <dgm:cxn modelId="{C5CDCA9B-D100-4F60-8481-5EFEFD82B4F6}" type="presParOf" srcId="{5FDA976E-51B7-4D59-B2D1-A91F9DDE444C}" destId="{093C3222-54E0-4BF8-96CA-68B1C9032946}" srcOrd="1" destOrd="0" presId="urn:microsoft.com/office/officeart/2005/8/layout/hierarchy2"/>
    <dgm:cxn modelId="{A5D2FF65-1BE7-4ECC-BAE3-78C88FA1FBEA}" type="presParOf" srcId="{093C3222-54E0-4BF8-96CA-68B1C9032946}" destId="{3C95F05D-34D7-4ADA-97EC-D85C5BD1C1CE}" srcOrd="0" destOrd="0" presId="urn:microsoft.com/office/officeart/2005/8/layout/hierarchy2"/>
    <dgm:cxn modelId="{A2DD1042-AA54-4633-BDA7-1E8A8FBB0BFD}" type="presParOf" srcId="{3C95F05D-34D7-4ADA-97EC-D85C5BD1C1CE}" destId="{A657514B-8905-4B05-B0E4-B0E027945DFC}" srcOrd="0" destOrd="0" presId="urn:microsoft.com/office/officeart/2005/8/layout/hierarchy2"/>
    <dgm:cxn modelId="{FAF2DF12-F261-4487-8F1D-2A3273B14904}" type="presParOf" srcId="{093C3222-54E0-4BF8-96CA-68B1C9032946}" destId="{277D403A-FE56-438D-AC58-E081DA2773E6}" srcOrd="1" destOrd="0" presId="urn:microsoft.com/office/officeart/2005/8/layout/hierarchy2"/>
    <dgm:cxn modelId="{7951808F-2EE0-4C89-93A1-FACE6342E01C}" type="presParOf" srcId="{277D403A-FE56-438D-AC58-E081DA2773E6}" destId="{F41C23B4-5FB6-41C4-94B3-CB29C1DF6295}" srcOrd="0" destOrd="0" presId="urn:microsoft.com/office/officeart/2005/8/layout/hierarchy2"/>
    <dgm:cxn modelId="{CA49BB17-A125-480B-A690-06EC2F18A4F2}" type="presParOf" srcId="{277D403A-FE56-438D-AC58-E081DA2773E6}" destId="{3629F0EA-39DB-4B02-84CC-4AA05111B67D}" srcOrd="1" destOrd="0" presId="urn:microsoft.com/office/officeart/2005/8/layout/hierarchy2"/>
    <dgm:cxn modelId="{7A9A5515-C5FC-479C-A3B6-647DB836B9D2}" type="presParOf" srcId="{09013CF1-B582-4D71-92E7-4A7BCE40CB1B}" destId="{27E4127C-9550-4BC1-82A4-09FA23973794}" srcOrd="8" destOrd="0" presId="urn:microsoft.com/office/officeart/2005/8/layout/hierarchy2"/>
    <dgm:cxn modelId="{9EA4E526-D579-4528-8A09-F0ACFFF35742}" type="presParOf" srcId="{27E4127C-9550-4BC1-82A4-09FA23973794}" destId="{8BC21107-5887-4AB9-B84D-6515B287E8CF}" srcOrd="0" destOrd="0" presId="urn:microsoft.com/office/officeart/2005/8/layout/hierarchy2"/>
    <dgm:cxn modelId="{5B26D4BF-A93D-4592-979B-DB2DC22C4070}" type="presParOf" srcId="{09013CF1-B582-4D71-92E7-4A7BCE40CB1B}" destId="{DFD49585-BEFB-4F53-BA6E-5DF4FD6D2977}" srcOrd="9" destOrd="0" presId="urn:microsoft.com/office/officeart/2005/8/layout/hierarchy2"/>
    <dgm:cxn modelId="{4F60B9C4-D4ED-4518-A0BF-7B9D72743938}" type="presParOf" srcId="{DFD49585-BEFB-4F53-BA6E-5DF4FD6D2977}" destId="{370F36AB-3ACF-475C-8FDB-E5A64F2568C1}" srcOrd="0" destOrd="0" presId="urn:microsoft.com/office/officeart/2005/8/layout/hierarchy2"/>
    <dgm:cxn modelId="{E66DF87A-87BE-4FCB-B970-D71BA2D12B27}" type="presParOf" srcId="{DFD49585-BEFB-4F53-BA6E-5DF4FD6D2977}" destId="{8C101455-B563-46F0-838E-35C0D608516E}" srcOrd="1" destOrd="0" presId="urn:microsoft.com/office/officeart/2005/8/layout/hierarchy2"/>
    <dgm:cxn modelId="{618D6F65-A660-4F98-B530-9C75176575FF}" type="presParOf" srcId="{8C101455-B563-46F0-838E-35C0D608516E}" destId="{8FE6828C-32A8-4BE0-876F-A96914261089}" srcOrd="0" destOrd="0" presId="urn:microsoft.com/office/officeart/2005/8/layout/hierarchy2"/>
    <dgm:cxn modelId="{62F433EC-07D0-428C-9862-151E88C9D082}" type="presParOf" srcId="{8FE6828C-32A8-4BE0-876F-A96914261089}" destId="{FCD00F77-F686-48D5-BCD4-58D0968A8ED8}" srcOrd="0" destOrd="0" presId="urn:microsoft.com/office/officeart/2005/8/layout/hierarchy2"/>
    <dgm:cxn modelId="{2EF64E5D-2872-4BC3-BF18-F7C73257FCE9}" type="presParOf" srcId="{8C101455-B563-46F0-838E-35C0D608516E}" destId="{421EDFA3-B95A-4279-82AC-EADA7A0E640D}" srcOrd="1" destOrd="0" presId="urn:microsoft.com/office/officeart/2005/8/layout/hierarchy2"/>
    <dgm:cxn modelId="{74B12498-A4AB-4ECC-A859-7E92F4F42E6C}" type="presParOf" srcId="{421EDFA3-B95A-4279-82AC-EADA7A0E640D}" destId="{7BB8720F-7151-4352-B67E-0F43E369732A}" srcOrd="0" destOrd="0" presId="urn:microsoft.com/office/officeart/2005/8/layout/hierarchy2"/>
    <dgm:cxn modelId="{9E0FD8E6-4840-4ABB-857C-6399022C6C55}" type="presParOf" srcId="{421EDFA3-B95A-4279-82AC-EADA7A0E640D}" destId="{5ED1D6C3-33DF-4B4E-AB55-644E87936FE3}" srcOrd="1" destOrd="0" presId="urn:microsoft.com/office/officeart/2005/8/layout/hierarchy2"/>
    <dgm:cxn modelId="{17E45898-E5F5-4C58-BBBE-F3404F52E204}" type="presParOf" srcId="{09013CF1-B582-4D71-92E7-4A7BCE40CB1B}" destId="{327CF516-A276-4E70-AA66-577A4BB4B014}" srcOrd="10" destOrd="0" presId="urn:microsoft.com/office/officeart/2005/8/layout/hierarchy2"/>
    <dgm:cxn modelId="{621570BC-F9C6-4BA3-956D-8358DE895137}" type="presParOf" srcId="{327CF516-A276-4E70-AA66-577A4BB4B014}" destId="{940381AE-077D-4C93-8CB3-3BA7E896100E}" srcOrd="0" destOrd="0" presId="urn:microsoft.com/office/officeart/2005/8/layout/hierarchy2"/>
    <dgm:cxn modelId="{3C11888F-BE4E-4C5A-962F-5795E7D4EA65}" type="presParOf" srcId="{09013CF1-B582-4D71-92E7-4A7BCE40CB1B}" destId="{E5FBC689-4BEF-4864-96B3-CDABDA9953DF}" srcOrd="11" destOrd="0" presId="urn:microsoft.com/office/officeart/2005/8/layout/hierarchy2"/>
    <dgm:cxn modelId="{C84AB1E9-A755-4C4C-832F-D942E3D6A6BC}" type="presParOf" srcId="{E5FBC689-4BEF-4864-96B3-CDABDA9953DF}" destId="{147FA315-4990-45CF-B037-61D1D9D97EEA}" srcOrd="0" destOrd="0" presId="urn:microsoft.com/office/officeart/2005/8/layout/hierarchy2"/>
    <dgm:cxn modelId="{E4C3A497-7178-4E59-B37C-F05316CE5CCA}" type="presParOf" srcId="{E5FBC689-4BEF-4864-96B3-CDABDA9953DF}" destId="{A9A62833-2984-4BFA-9DCB-B46E2F6C33DA}" srcOrd="1" destOrd="0" presId="urn:microsoft.com/office/officeart/2005/8/layout/hierarchy2"/>
    <dgm:cxn modelId="{D9D1C56C-04B5-4B9E-8633-90D13D3817B7}" type="presParOf" srcId="{A9A62833-2984-4BFA-9DCB-B46E2F6C33DA}" destId="{2644866F-9A9A-414B-86B3-3E82DBB3C7AF}" srcOrd="0" destOrd="0" presId="urn:microsoft.com/office/officeart/2005/8/layout/hierarchy2"/>
    <dgm:cxn modelId="{D00BB1B7-1D8F-4AEE-9462-31819EFE20BB}" type="presParOf" srcId="{2644866F-9A9A-414B-86B3-3E82DBB3C7AF}" destId="{ED218657-AC8B-4C26-BEA5-8850A3FA1724}" srcOrd="0" destOrd="0" presId="urn:microsoft.com/office/officeart/2005/8/layout/hierarchy2"/>
    <dgm:cxn modelId="{74EF991C-54E9-4A13-9FA0-FA67843283FC}" type="presParOf" srcId="{A9A62833-2984-4BFA-9DCB-B46E2F6C33DA}" destId="{8B22CC25-15BB-49EE-877A-7FAB53EE9DEA}" srcOrd="1" destOrd="0" presId="urn:microsoft.com/office/officeart/2005/8/layout/hierarchy2"/>
    <dgm:cxn modelId="{D712B1BE-4A29-4556-BE7A-675B53EECEC2}" type="presParOf" srcId="{8B22CC25-15BB-49EE-877A-7FAB53EE9DEA}" destId="{DD64F6B8-0398-42E3-B689-1B9E64D86387}" srcOrd="0" destOrd="0" presId="urn:microsoft.com/office/officeart/2005/8/layout/hierarchy2"/>
    <dgm:cxn modelId="{F0D37EF8-1759-495D-A9B3-5627D2E023A1}" type="presParOf" srcId="{8B22CC25-15BB-49EE-877A-7FAB53EE9DEA}" destId="{7C2B47E5-C297-4BBE-BCF8-E4566810B9CF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A74587F-F04F-4FDB-9532-8BA4261EAB97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D9EE61BD-8C9A-4E21-9060-E13C077304F1}">
      <dgm:prSet phldrT="[Texto]" custT="1"/>
      <dgm:spPr>
        <a:noFill/>
        <a:ln>
          <a:solidFill>
            <a:schemeClr val="tx2">
              <a:lumMod val="75000"/>
              <a:alpha val="50000"/>
            </a:schemeClr>
          </a:solidFill>
        </a:ln>
      </dgm:spPr>
      <dgm:t>
        <a:bodyPr/>
        <a:lstStyle/>
        <a:p>
          <a:pPr algn="ctr"/>
          <a:r>
            <a:rPr lang="pt-BR" sz="1200">
              <a:solidFill>
                <a:schemeClr val="accent1">
                  <a:lumMod val="75000"/>
                </a:schemeClr>
              </a:solidFill>
              <a:latin typeface="Bembo Std" pitchFamily="18" charset="0"/>
            </a:rPr>
            <a:t>Modo Subjuntivo</a:t>
          </a:r>
        </a:p>
      </dgm:t>
    </dgm:pt>
    <dgm:pt modelId="{828132AD-C303-45E2-ABA2-BA98195BBF68}" type="parTrans" cxnId="{539C5475-3D6D-4736-8E21-6A7639693D2A}">
      <dgm:prSet/>
      <dgm:spPr/>
      <dgm:t>
        <a:bodyPr/>
        <a:lstStyle/>
        <a:p>
          <a:pPr algn="ctr"/>
          <a:endParaRPr lang="pt-BR"/>
        </a:p>
      </dgm:t>
    </dgm:pt>
    <dgm:pt modelId="{ED80F3AE-AB22-4239-8C1E-3BB8ED915B4A}" type="sibTrans" cxnId="{539C5475-3D6D-4736-8E21-6A7639693D2A}">
      <dgm:prSet/>
      <dgm:spPr/>
      <dgm:t>
        <a:bodyPr/>
        <a:lstStyle/>
        <a:p>
          <a:pPr algn="ctr"/>
          <a:endParaRPr lang="pt-BR"/>
        </a:p>
      </dgm:t>
    </dgm:pt>
    <dgm:pt modelId="{5BA6A871-6D51-4F39-B94E-F4C58F99F5F9}">
      <dgm:prSet phldrT="[Texto]" custT="1"/>
      <dgm:spPr>
        <a:noFill/>
        <a:ln>
          <a:solidFill>
            <a:schemeClr val="tx2">
              <a:lumMod val="20000"/>
              <a:lumOff val="80000"/>
            </a:schemeClr>
          </a:solidFill>
        </a:ln>
      </dgm:spPr>
      <dgm:t>
        <a:bodyPr/>
        <a:lstStyle/>
        <a:p>
          <a:pPr algn="ctr"/>
          <a:r>
            <a:rPr lang="pt-BR" sz="1200">
              <a:solidFill>
                <a:schemeClr val="accent1">
                  <a:lumMod val="75000"/>
                </a:schemeClr>
              </a:solidFill>
              <a:latin typeface="Bembo Std" pitchFamily="18" charset="0"/>
            </a:rPr>
            <a:t>Presente</a:t>
          </a:r>
        </a:p>
      </dgm:t>
    </dgm:pt>
    <dgm:pt modelId="{904695C9-FBCB-48B9-89E6-DF80B212C42E}" type="parTrans" cxnId="{B2F0A25E-C3B7-4858-8AE5-A8EB84CF5A53}">
      <dgm:prSet/>
      <dgm:spPr>
        <a:ln>
          <a:solidFill>
            <a:schemeClr val="accent1">
              <a:shade val="60000"/>
              <a:hueOff val="0"/>
              <a:satOff val="0"/>
              <a:lumOff val="0"/>
              <a:alpha val="50000"/>
            </a:schemeClr>
          </a:solidFill>
        </a:ln>
      </dgm:spPr>
      <dgm:t>
        <a:bodyPr/>
        <a:lstStyle/>
        <a:p>
          <a:pPr algn="ctr"/>
          <a:endParaRPr lang="pt-BR"/>
        </a:p>
      </dgm:t>
    </dgm:pt>
    <dgm:pt modelId="{741A1F60-A175-4B26-A1D4-712BF5979F17}" type="sibTrans" cxnId="{B2F0A25E-C3B7-4858-8AE5-A8EB84CF5A53}">
      <dgm:prSet/>
      <dgm:spPr/>
      <dgm:t>
        <a:bodyPr/>
        <a:lstStyle/>
        <a:p>
          <a:pPr algn="ctr"/>
          <a:endParaRPr lang="pt-BR"/>
        </a:p>
      </dgm:t>
    </dgm:pt>
    <dgm:pt modelId="{DEEC3EC9-75AB-42EE-92B1-EDA623A8FA37}">
      <dgm:prSet phldrT="[Texto]" custT="1"/>
      <dgm:spPr>
        <a:noFill/>
        <a:ln>
          <a:solidFill>
            <a:schemeClr val="tx2">
              <a:lumMod val="60000"/>
              <a:lumOff val="40000"/>
            </a:schemeClr>
          </a:solidFill>
        </a:ln>
      </dgm:spPr>
      <dgm:t>
        <a:bodyPr/>
        <a:lstStyle/>
        <a:p>
          <a:pPr algn="ctr"/>
          <a:r>
            <a:rPr lang="pt-BR" sz="1000">
              <a:solidFill>
                <a:schemeClr val="accent1">
                  <a:lumMod val="75000"/>
                </a:schemeClr>
              </a:solidFill>
              <a:latin typeface="Bembo Std" pitchFamily="18" charset="0"/>
            </a:rPr>
            <a:t>Tomara que eu </a:t>
          </a:r>
          <a:r>
            <a:rPr lang="pt-BR" sz="1000" b="1">
              <a:solidFill>
                <a:schemeClr val="accent1">
                  <a:lumMod val="75000"/>
                </a:schemeClr>
              </a:solidFill>
              <a:latin typeface="Bembo Std" pitchFamily="18" charset="0"/>
            </a:rPr>
            <a:t>levante</a:t>
          </a:r>
          <a:r>
            <a:rPr lang="pt-BR" sz="1000">
              <a:solidFill>
                <a:schemeClr val="accent1">
                  <a:lumMod val="75000"/>
                </a:schemeClr>
              </a:solidFill>
              <a:latin typeface="Bembo Std" pitchFamily="18" charset="0"/>
            </a:rPr>
            <a:t> cedo.</a:t>
          </a:r>
        </a:p>
      </dgm:t>
    </dgm:pt>
    <dgm:pt modelId="{B5C13864-CF75-4EFF-97F1-E5A548233DC9}" type="parTrans" cxnId="{933D69B4-1CE7-465E-BFC4-DBB9F9C3EFE2}">
      <dgm:prSet/>
      <dgm:spPr/>
      <dgm:t>
        <a:bodyPr/>
        <a:lstStyle/>
        <a:p>
          <a:pPr algn="ctr"/>
          <a:endParaRPr lang="pt-BR"/>
        </a:p>
      </dgm:t>
    </dgm:pt>
    <dgm:pt modelId="{9146B314-B331-4828-AABD-9E8F95AF8B00}" type="sibTrans" cxnId="{933D69B4-1CE7-465E-BFC4-DBB9F9C3EFE2}">
      <dgm:prSet/>
      <dgm:spPr/>
      <dgm:t>
        <a:bodyPr/>
        <a:lstStyle/>
        <a:p>
          <a:pPr algn="ctr"/>
          <a:endParaRPr lang="pt-BR"/>
        </a:p>
      </dgm:t>
    </dgm:pt>
    <dgm:pt modelId="{1B32D75D-8C8D-4350-A41C-6B30AFFD3A63}">
      <dgm:prSet phldrT="[Texto]" custT="1"/>
      <dgm:spPr>
        <a:noFill/>
        <a:ln>
          <a:solidFill>
            <a:schemeClr val="tx2">
              <a:lumMod val="20000"/>
              <a:lumOff val="80000"/>
            </a:schemeClr>
          </a:solidFill>
        </a:ln>
      </dgm:spPr>
      <dgm:t>
        <a:bodyPr/>
        <a:lstStyle/>
        <a:p>
          <a:pPr algn="ctr"/>
          <a:r>
            <a:rPr lang="pt-BR" sz="1200">
              <a:solidFill>
                <a:schemeClr val="accent1">
                  <a:lumMod val="75000"/>
                </a:schemeClr>
              </a:solidFill>
              <a:latin typeface="Bembo Std" pitchFamily="18" charset="0"/>
            </a:rPr>
            <a:t>Pretérito</a:t>
          </a:r>
          <a:r>
            <a:rPr lang="pt-BR" sz="1200">
              <a:latin typeface="Bembo Std" pitchFamily="18" charset="0"/>
            </a:rPr>
            <a:t> </a:t>
          </a:r>
          <a:r>
            <a:rPr lang="pt-BR" sz="1200">
              <a:solidFill>
                <a:schemeClr val="accent1">
                  <a:lumMod val="75000"/>
                </a:schemeClr>
              </a:solidFill>
              <a:latin typeface="Bembo Std" pitchFamily="18" charset="0"/>
            </a:rPr>
            <a:t>perfeito</a:t>
          </a:r>
        </a:p>
      </dgm:t>
    </dgm:pt>
    <dgm:pt modelId="{5B8F0547-7D29-40DE-A283-0CD14FD11363}" type="parTrans" cxnId="{9FDA8F7E-ACFE-4D12-BA77-FF9A2A138F78}">
      <dgm:prSet/>
      <dgm:spPr>
        <a:ln>
          <a:solidFill>
            <a:schemeClr val="accent1">
              <a:shade val="60000"/>
              <a:hueOff val="0"/>
              <a:satOff val="0"/>
              <a:lumOff val="0"/>
              <a:alpha val="50000"/>
            </a:schemeClr>
          </a:solidFill>
        </a:ln>
      </dgm:spPr>
      <dgm:t>
        <a:bodyPr/>
        <a:lstStyle/>
        <a:p>
          <a:pPr algn="ctr"/>
          <a:endParaRPr lang="pt-BR"/>
        </a:p>
      </dgm:t>
    </dgm:pt>
    <dgm:pt modelId="{3A82E14F-7E6F-4AC3-BB2C-398FC739F214}" type="sibTrans" cxnId="{9FDA8F7E-ACFE-4D12-BA77-FF9A2A138F78}">
      <dgm:prSet/>
      <dgm:spPr/>
      <dgm:t>
        <a:bodyPr/>
        <a:lstStyle/>
        <a:p>
          <a:pPr algn="ctr"/>
          <a:endParaRPr lang="pt-BR"/>
        </a:p>
      </dgm:t>
    </dgm:pt>
    <dgm:pt modelId="{A3FAB65C-477D-44BE-B3C4-78B7EE3FC41F}">
      <dgm:prSet phldrT="[Texto]" custT="1"/>
      <dgm:spPr>
        <a:noFill/>
        <a:ln>
          <a:solidFill>
            <a:schemeClr val="tx2">
              <a:lumMod val="60000"/>
              <a:lumOff val="40000"/>
            </a:schemeClr>
          </a:solidFill>
        </a:ln>
      </dgm:spPr>
      <dgm:t>
        <a:bodyPr/>
        <a:lstStyle/>
        <a:p>
          <a:pPr algn="ctr"/>
          <a:r>
            <a:rPr lang="pt-BR" sz="1000">
              <a:solidFill>
                <a:schemeClr val="accent1">
                  <a:lumMod val="75000"/>
                </a:schemeClr>
              </a:solidFill>
              <a:latin typeface="Bembo Std" pitchFamily="18" charset="0"/>
            </a:rPr>
            <a:t>Espero que ele </a:t>
          </a:r>
          <a:r>
            <a:rPr lang="pt-BR" sz="1000" b="1">
              <a:solidFill>
                <a:schemeClr val="accent1">
                  <a:lumMod val="75000"/>
                </a:schemeClr>
              </a:solidFill>
              <a:latin typeface="Bembo Std" pitchFamily="18" charset="0"/>
            </a:rPr>
            <a:t>tenha levantado </a:t>
          </a:r>
          <a:r>
            <a:rPr lang="pt-BR" sz="1000">
              <a:solidFill>
                <a:schemeClr val="accent1">
                  <a:lumMod val="75000"/>
                </a:schemeClr>
              </a:solidFill>
              <a:latin typeface="Bembo Std" pitchFamily="18" charset="0"/>
            </a:rPr>
            <a:t>cedo ontem.</a:t>
          </a:r>
        </a:p>
      </dgm:t>
    </dgm:pt>
    <dgm:pt modelId="{59431DFB-9D32-43DB-BE30-B96982E2985D}" type="parTrans" cxnId="{A6DB4512-8F79-49B1-BAFA-975886F3DC47}">
      <dgm:prSet/>
      <dgm:spPr/>
      <dgm:t>
        <a:bodyPr/>
        <a:lstStyle/>
        <a:p>
          <a:pPr algn="ctr"/>
          <a:endParaRPr lang="pt-BR"/>
        </a:p>
      </dgm:t>
    </dgm:pt>
    <dgm:pt modelId="{A3041006-89D2-4EFE-8049-38154752875E}" type="sibTrans" cxnId="{A6DB4512-8F79-49B1-BAFA-975886F3DC47}">
      <dgm:prSet/>
      <dgm:spPr/>
      <dgm:t>
        <a:bodyPr/>
        <a:lstStyle/>
        <a:p>
          <a:pPr algn="ctr"/>
          <a:endParaRPr lang="pt-BR"/>
        </a:p>
      </dgm:t>
    </dgm:pt>
    <dgm:pt modelId="{C01EE54E-48FD-4391-9314-464D017759F6}">
      <dgm:prSet phldrT="[Texto]" custT="1"/>
      <dgm:spPr>
        <a:noFill/>
        <a:ln>
          <a:solidFill>
            <a:schemeClr val="tx2">
              <a:lumMod val="20000"/>
              <a:lumOff val="80000"/>
            </a:schemeClr>
          </a:solidFill>
        </a:ln>
      </dgm:spPr>
      <dgm:t>
        <a:bodyPr/>
        <a:lstStyle/>
        <a:p>
          <a:pPr algn="ctr"/>
          <a:r>
            <a:rPr lang="pt-BR" sz="1200">
              <a:solidFill>
                <a:schemeClr val="accent1">
                  <a:lumMod val="75000"/>
                </a:schemeClr>
              </a:solidFill>
              <a:latin typeface="Bembo Std" pitchFamily="18" charset="0"/>
            </a:rPr>
            <a:t>Pretérito</a:t>
          </a:r>
          <a:r>
            <a:rPr lang="pt-BR" sz="1200">
              <a:latin typeface="Bembo Std" pitchFamily="18" charset="0"/>
            </a:rPr>
            <a:t> </a:t>
          </a:r>
          <a:r>
            <a:rPr lang="pt-BR" sz="1200">
              <a:solidFill>
                <a:schemeClr val="accent1">
                  <a:lumMod val="75000"/>
                </a:schemeClr>
              </a:solidFill>
              <a:latin typeface="Bembo Std" pitchFamily="18" charset="0"/>
            </a:rPr>
            <a:t>imperfeito</a:t>
          </a:r>
        </a:p>
      </dgm:t>
    </dgm:pt>
    <dgm:pt modelId="{8EB33473-47DC-4455-BE80-034B38C6475F}" type="parTrans" cxnId="{39AABA7F-4E0B-46B8-B762-2875625CE946}">
      <dgm:prSet/>
      <dgm:spPr>
        <a:ln>
          <a:solidFill>
            <a:schemeClr val="accent1">
              <a:shade val="60000"/>
              <a:hueOff val="0"/>
              <a:satOff val="0"/>
              <a:lumOff val="0"/>
              <a:alpha val="50000"/>
            </a:schemeClr>
          </a:solidFill>
        </a:ln>
      </dgm:spPr>
      <dgm:t>
        <a:bodyPr/>
        <a:lstStyle/>
        <a:p>
          <a:pPr algn="ctr"/>
          <a:endParaRPr lang="pt-BR"/>
        </a:p>
      </dgm:t>
    </dgm:pt>
    <dgm:pt modelId="{6A5DE6BD-DE2E-4453-8DC7-86AD1F9AB5E9}" type="sibTrans" cxnId="{39AABA7F-4E0B-46B8-B762-2875625CE946}">
      <dgm:prSet/>
      <dgm:spPr/>
      <dgm:t>
        <a:bodyPr/>
        <a:lstStyle/>
        <a:p>
          <a:pPr algn="ctr"/>
          <a:endParaRPr lang="pt-BR"/>
        </a:p>
      </dgm:t>
    </dgm:pt>
    <dgm:pt modelId="{9601D6E4-2E94-4467-BFC0-C6C25B0CC74D}">
      <dgm:prSet phldrT="[Texto]" custT="1"/>
      <dgm:spPr>
        <a:noFill/>
        <a:ln>
          <a:solidFill>
            <a:schemeClr val="tx2">
              <a:lumMod val="60000"/>
              <a:lumOff val="40000"/>
            </a:schemeClr>
          </a:solidFill>
        </a:ln>
      </dgm:spPr>
      <dgm:t>
        <a:bodyPr/>
        <a:lstStyle/>
        <a:p>
          <a:pPr algn="ctr"/>
          <a:r>
            <a:rPr lang="pt-BR" sz="1000">
              <a:solidFill>
                <a:schemeClr val="accent1">
                  <a:lumMod val="75000"/>
                </a:schemeClr>
              </a:solidFill>
              <a:latin typeface="Bembo Std" pitchFamily="18" charset="0"/>
            </a:rPr>
            <a:t>Se eu </a:t>
          </a:r>
          <a:r>
            <a:rPr lang="pt-BR" sz="1000" b="1">
              <a:solidFill>
                <a:schemeClr val="accent1">
                  <a:lumMod val="75000"/>
                </a:schemeClr>
              </a:solidFill>
              <a:latin typeface="Bembo Std" pitchFamily="18" charset="0"/>
            </a:rPr>
            <a:t>levantasse</a:t>
          </a:r>
          <a:r>
            <a:rPr lang="pt-BR" sz="1000">
              <a:solidFill>
                <a:schemeClr val="accent1">
                  <a:lumMod val="75000"/>
                </a:schemeClr>
              </a:solidFill>
              <a:latin typeface="Bembo Std" pitchFamily="18" charset="0"/>
            </a:rPr>
            <a:t> cedo, não me atrasaria.</a:t>
          </a:r>
        </a:p>
      </dgm:t>
    </dgm:pt>
    <dgm:pt modelId="{9797D949-CB35-4F32-8948-DF65EC1392C6}" type="parTrans" cxnId="{EBFB322B-15D4-4DEA-B577-6E889E96B198}">
      <dgm:prSet/>
      <dgm:spPr/>
      <dgm:t>
        <a:bodyPr/>
        <a:lstStyle/>
        <a:p>
          <a:pPr algn="ctr"/>
          <a:endParaRPr lang="pt-BR"/>
        </a:p>
      </dgm:t>
    </dgm:pt>
    <dgm:pt modelId="{6D3BDE5D-DFF8-469C-8E16-312EC330E975}" type="sibTrans" cxnId="{EBFB322B-15D4-4DEA-B577-6E889E96B198}">
      <dgm:prSet/>
      <dgm:spPr/>
      <dgm:t>
        <a:bodyPr/>
        <a:lstStyle/>
        <a:p>
          <a:pPr algn="ctr"/>
          <a:endParaRPr lang="pt-BR"/>
        </a:p>
      </dgm:t>
    </dgm:pt>
    <dgm:pt modelId="{CB68B897-1773-428A-A2DD-9ADB9C9F049D}">
      <dgm:prSet phldrT="[Texto]" custT="1"/>
      <dgm:spPr>
        <a:noFill/>
        <a:ln>
          <a:solidFill>
            <a:schemeClr val="tx2">
              <a:lumMod val="20000"/>
              <a:lumOff val="80000"/>
            </a:schemeClr>
          </a:solidFill>
        </a:ln>
      </dgm:spPr>
      <dgm:t>
        <a:bodyPr/>
        <a:lstStyle/>
        <a:p>
          <a:pPr algn="ctr"/>
          <a:r>
            <a:rPr lang="pt-BR" sz="1100">
              <a:solidFill>
                <a:schemeClr val="accent1">
                  <a:lumMod val="75000"/>
                </a:schemeClr>
              </a:solidFill>
              <a:latin typeface="Bembo Std" pitchFamily="18" charset="0"/>
            </a:rPr>
            <a:t>Pretérito</a:t>
          </a:r>
          <a:r>
            <a:rPr lang="pt-BR" sz="1100">
              <a:latin typeface="Bembo Std" pitchFamily="18" charset="0"/>
            </a:rPr>
            <a:t> </a:t>
          </a:r>
          <a:r>
            <a:rPr lang="pt-BR" sz="1100">
              <a:solidFill>
                <a:schemeClr val="accent1">
                  <a:lumMod val="75000"/>
                </a:schemeClr>
              </a:solidFill>
              <a:latin typeface="Bembo Std" pitchFamily="18" charset="0"/>
            </a:rPr>
            <a:t>mais-que-perfeito</a:t>
          </a:r>
        </a:p>
      </dgm:t>
    </dgm:pt>
    <dgm:pt modelId="{35E214CF-BF26-4C72-94D2-DE9C885E4C19}" type="parTrans" cxnId="{FE477710-9D8F-4007-AAD8-659EFE688A17}">
      <dgm:prSet/>
      <dgm:spPr>
        <a:ln>
          <a:solidFill>
            <a:schemeClr val="accent1">
              <a:shade val="60000"/>
              <a:hueOff val="0"/>
              <a:satOff val="0"/>
              <a:lumOff val="0"/>
              <a:alpha val="50000"/>
            </a:schemeClr>
          </a:solidFill>
        </a:ln>
      </dgm:spPr>
      <dgm:t>
        <a:bodyPr/>
        <a:lstStyle/>
        <a:p>
          <a:pPr algn="ctr"/>
          <a:endParaRPr lang="pt-BR"/>
        </a:p>
      </dgm:t>
    </dgm:pt>
    <dgm:pt modelId="{9ABD3570-DEC8-48EA-864E-2B1671DF53BC}" type="sibTrans" cxnId="{FE477710-9D8F-4007-AAD8-659EFE688A17}">
      <dgm:prSet/>
      <dgm:spPr/>
      <dgm:t>
        <a:bodyPr/>
        <a:lstStyle/>
        <a:p>
          <a:pPr algn="ctr"/>
          <a:endParaRPr lang="pt-BR"/>
        </a:p>
      </dgm:t>
    </dgm:pt>
    <dgm:pt modelId="{35064948-6722-46E7-8190-948E85AF0179}">
      <dgm:prSet phldrT="[Texto]" custT="1"/>
      <dgm:spPr>
        <a:noFill/>
        <a:ln>
          <a:solidFill>
            <a:schemeClr val="tx2">
              <a:lumMod val="60000"/>
              <a:lumOff val="40000"/>
            </a:schemeClr>
          </a:solidFill>
        </a:ln>
      </dgm:spPr>
      <dgm:t>
        <a:bodyPr/>
        <a:lstStyle/>
        <a:p>
          <a:pPr algn="ctr"/>
          <a:r>
            <a:rPr lang="pt-BR" sz="1000">
              <a:solidFill>
                <a:schemeClr val="accent1">
                  <a:lumMod val="75000"/>
                </a:schemeClr>
              </a:solidFill>
              <a:latin typeface="Bembo Std" pitchFamily="18" charset="0"/>
            </a:rPr>
            <a:t>Se eu </a:t>
          </a:r>
          <a:r>
            <a:rPr lang="pt-BR" sz="1000" b="1">
              <a:solidFill>
                <a:schemeClr val="accent1">
                  <a:lumMod val="75000"/>
                </a:schemeClr>
              </a:solidFill>
              <a:latin typeface="Bembo Std" pitchFamily="18" charset="0"/>
            </a:rPr>
            <a:t>tivesse levantado </a:t>
          </a:r>
          <a:r>
            <a:rPr lang="pt-BR" sz="1000">
              <a:solidFill>
                <a:schemeClr val="accent1">
                  <a:lumMod val="75000"/>
                </a:schemeClr>
              </a:solidFill>
              <a:latin typeface="Bembo Std" pitchFamily="18" charset="0"/>
            </a:rPr>
            <a:t>cedo, eu teria chegado a tempo. </a:t>
          </a:r>
        </a:p>
      </dgm:t>
    </dgm:pt>
    <dgm:pt modelId="{3442A514-E41B-43CE-856E-C582CD23FCE4}" type="parTrans" cxnId="{2BE85B0E-1C33-4AB3-A84A-F1DD3A2112C3}">
      <dgm:prSet/>
      <dgm:spPr/>
      <dgm:t>
        <a:bodyPr/>
        <a:lstStyle/>
        <a:p>
          <a:pPr algn="ctr"/>
          <a:endParaRPr lang="pt-BR"/>
        </a:p>
      </dgm:t>
    </dgm:pt>
    <dgm:pt modelId="{19BD04DC-985A-4FFB-8DC2-99C5724DAB09}" type="sibTrans" cxnId="{2BE85B0E-1C33-4AB3-A84A-F1DD3A2112C3}">
      <dgm:prSet/>
      <dgm:spPr/>
      <dgm:t>
        <a:bodyPr/>
        <a:lstStyle/>
        <a:p>
          <a:pPr algn="ctr"/>
          <a:endParaRPr lang="pt-BR"/>
        </a:p>
      </dgm:t>
    </dgm:pt>
    <dgm:pt modelId="{F80F8523-1E7F-4D8F-989F-60CB23874A2F}">
      <dgm:prSet phldrT="[Texto]" custT="1"/>
      <dgm:spPr>
        <a:noFill/>
        <a:ln>
          <a:solidFill>
            <a:schemeClr val="tx2">
              <a:lumMod val="20000"/>
              <a:lumOff val="80000"/>
            </a:schemeClr>
          </a:solidFill>
        </a:ln>
      </dgm:spPr>
      <dgm:t>
        <a:bodyPr/>
        <a:lstStyle/>
        <a:p>
          <a:pPr algn="ctr"/>
          <a:r>
            <a:rPr lang="pt-BR" sz="1200">
              <a:solidFill>
                <a:schemeClr val="accent1">
                  <a:lumMod val="75000"/>
                </a:schemeClr>
              </a:solidFill>
              <a:latin typeface="Bembo Std" pitchFamily="18" charset="0"/>
            </a:rPr>
            <a:t>Futuro</a:t>
          </a:r>
        </a:p>
      </dgm:t>
    </dgm:pt>
    <dgm:pt modelId="{AE3A37A0-4E12-4EA0-8856-41FE724059A4}" type="parTrans" cxnId="{E28EDA38-D0D1-45C7-8259-0217CF185CA8}">
      <dgm:prSet/>
      <dgm:spPr>
        <a:ln>
          <a:solidFill>
            <a:schemeClr val="accent1">
              <a:shade val="60000"/>
              <a:hueOff val="0"/>
              <a:satOff val="0"/>
              <a:lumOff val="0"/>
              <a:alpha val="50000"/>
            </a:schemeClr>
          </a:solidFill>
        </a:ln>
      </dgm:spPr>
      <dgm:t>
        <a:bodyPr/>
        <a:lstStyle/>
        <a:p>
          <a:pPr algn="ctr"/>
          <a:endParaRPr lang="pt-BR"/>
        </a:p>
      </dgm:t>
    </dgm:pt>
    <dgm:pt modelId="{4417F47C-DFDD-4663-B778-C0B69C9FF844}" type="sibTrans" cxnId="{E28EDA38-D0D1-45C7-8259-0217CF185CA8}">
      <dgm:prSet/>
      <dgm:spPr/>
      <dgm:t>
        <a:bodyPr/>
        <a:lstStyle/>
        <a:p>
          <a:pPr algn="ctr"/>
          <a:endParaRPr lang="pt-BR"/>
        </a:p>
      </dgm:t>
    </dgm:pt>
    <dgm:pt modelId="{36CA9FD1-2255-47CA-8A7F-0FDEC4E4F0C9}">
      <dgm:prSet phldrT="[Texto]" custT="1"/>
      <dgm:spPr>
        <a:noFill/>
        <a:ln>
          <a:solidFill>
            <a:schemeClr val="tx2">
              <a:lumMod val="60000"/>
              <a:lumOff val="40000"/>
            </a:schemeClr>
          </a:solidFill>
        </a:ln>
      </dgm:spPr>
      <dgm:t>
        <a:bodyPr/>
        <a:lstStyle/>
        <a:p>
          <a:pPr algn="ctr"/>
          <a:r>
            <a:rPr lang="pt-BR" sz="1000">
              <a:solidFill>
                <a:schemeClr val="accent1">
                  <a:lumMod val="75000"/>
                </a:schemeClr>
              </a:solidFill>
              <a:latin typeface="Bembo Std" pitchFamily="18" charset="0"/>
            </a:rPr>
            <a:t>Quando eu </a:t>
          </a:r>
          <a:r>
            <a:rPr lang="pt-BR" sz="1000" b="1">
              <a:solidFill>
                <a:schemeClr val="accent1">
                  <a:lumMod val="75000"/>
                </a:schemeClr>
              </a:solidFill>
              <a:latin typeface="Bembo Std" pitchFamily="18" charset="0"/>
            </a:rPr>
            <a:t>levantar</a:t>
          </a:r>
          <a:r>
            <a:rPr lang="pt-BR" sz="1000">
              <a:solidFill>
                <a:schemeClr val="accent1">
                  <a:lumMod val="75000"/>
                </a:schemeClr>
              </a:solidFill>
              <a:latin typeface="Bembo Std" pitchFamily="18" charset="0"/>
            </a:rPr>
            <a:t>, avisarei.</a:t>
          </a:r>
        </a:p>
        <a:p>
          <a:pPr algn="ctr"/>
          <a:r>
            <a:rPr lang="pt-BR" sz="1000">
              <a:solidFill>
                <a:schemeClr val="accent1">
                  <a:lumMod val="75000"/>
                </a:schemeClr>
              </a:solidFill>
              <a:latin typeface="Bembo Std" pitchFamily="18" charset="0"/>
            </a:rPr>
            <a:t>Quando eu </a:t>
          </a:r>
          <a:r>
            <a:rPr lang="pt-BR" sz="1000" b="1">
              <a:solidFill>
                <a:schemeClr val="accent1">
                  <a:lumMod val="75000"/>
                </a:schemeClr>
              </a:solidFill>
              <a:latin typeface="Bembo Std" pitchFamily="18" charset="0"/>
            </a:rPr>
            <a:t>tiver levantado</a:t>
          </a:r>
          <a:r>
            <a:rPr lang="pt-BR" sz="1000">
              <a:solidFill>
                <a:schemeClr val="accent1">
                  <a:lumMod val="75000"/>
                </a:schemeClr>
              </a:solidFill>
              <a:latin typeface="Bembo Std" pitchFamily="18" charset="0"/>
            </a:rPr>
            <a:t>, avisarei.</a:t>
          </a:r>
        </a:p>
      </dgm:t>
    </dgm:pt>
    <dgm:pt modelId="{8A319380-969C-4DE3-A1E9-84772E57EF55}" type="parTrans" cxnId="{DAB9F6AB-0851-4431-BFB2-9EF9C2991EFA}">
      <dgm:prSet/>
      <dgm:spPr/>
      <dgm:t>
        <a:bodyPr/>
        <a:lstStyle/>
        <a:p>
          <a:pPr algn="ctr"/>
          <a:endParaRPr lang="pt-BR"/>
        </a:p>
      </dgm:t>
    </dgm:pt>
    <dgm:pt modelId="{E48E5B3D-A467-4210-BF89-83340B286A7E}" type="sibTrans" cxnId="{DAB9F6AB-0851-4431-BFB2-9EF9C2991EFA}">
      <dgm:prSet/>
      <dgm:spPr/>
      <dgm:t>
        <a:bodyPr/>
        <a:lstStyle/>
        <a:p>
          <a:pPr algn="ctr"/>
          <a:endParaRPr lang="pt-BR"/>
        </a:p>
      </dgm:t>
    </dgm:pt>
    <dgm:pt modelId="{FFD4E466-A953-445A-993B-C29B0BEC3604}" type="pres">
      <dgm:prSet presAssocID="{5A74587F-F04F-4FDB-9532-8BA4261EAB97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90C9C65A-9ED2-4E5C-A07E-CD1B8D2513FD}" type="pres">
      <dgm:prSet presAssocID="{D9EE61BD-8C9A-4E21-9060-E13C077304F1}" presName="root1" presStyleCnt="0"/>
      <dgm:spPr/>
    </dgm:pt>
    <dgm:pt modelId="{08E5349D-0DAF-48B5-86C6-62C1E1F43378}" type="pres">
      <dgm:prSet presAssocID="{D9EE61BD-8C9A-4E21-9060-E13C077304F1}" presName="LevelOneTextNode" presStyleLbl="node0" presStyleIdx="0" presStyleCnt="1" custLinFactNeighborX="-62570" custLinFactNeighborY="542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9013CF1-B582-4D71-92E7-4A7BCE40CB1B}" type="pres">
      <dgm:prSet presAssocID="{D9EE61BD-8C9A-4E21-9060-E13C077304F1}" presName="level2hierChild" presStyleCnt="0"/>
      <dgm:spPr/>
    </dgm:pt>
    <dgm:pt modelId="{461726D1-2AF0-4EB7-9F51-16A8A80BBCC9}" type="pres">
      <dgm:prSet presAssocID="{904695C9-FBCB-48B9-89E6-DF80B212C42E}" presName="conn2-1" presStyleLbl="parChTrans1D2" presStyleIdx="0" presStyleCnt="5"/>
      <dgm:spPr/>
      <dgm:t>
        <a:bodyPr/>
        <a:lstStyle/>
        <a:p>
          <a:endParaRPr lang="pt-BR"/>
        </a:p>
      </dgm:t>
    </dgm:pt>
    <dgm:pt modelId="{A8AD9AC3-282D-4307-92E8-60AD951812D3}" type="pres">
      <dgm:prSet presAssocID="{904695C9-FBCB-48B9-89E6-DF80B212C42E}" presName="connTx" presStyleLbl="parChTrans1D2" presStyleIdx="0" presStyleCnt="5"/>
      <dgm:spPr/>
      <dgm:t>
        <a:bodyPr/>
        <a:lstStyle/>
        <a:p>
          <a:endParaRPr lang="pt-BR"/>
        </a:p>
      </dgm:t>
    </dgm:pt>
    <dgm:pt modelId="{850935F0-518B-4F46-A73E-32FC6E4A435B}" type="pres">
      <dgm:prSet presAssocID="{5BA6A871-6D51-4F39-B94E-F4C58F99F5F9}" presName="root2" presStyleCnt="0"/>
      <dgm:spPr/>
    </dgm:pt>
    <dgm:pt modelId="{642044EA-E3DB-4E0C-AA75-6665B74DA950}" type="pres">
      <dgm:prSet presAssocID="{5BA6A871-6D51-4F39-B94E-F4C58F99F5F9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B172798-8414-4A18-A30F-58CF5B9C0585}" type="pres">
      <dgm:prSet presAssocID="{5BA6A871-6D51-4F39-B94E-F4C58F99F5F9}" presName="level3hierChild" presStyleCnt="0"/>
      <dgm:spPr/>
    </dgm:pt>
    <dgm:pt modelId="{6883010B-2573-438E-94A1-7B64FE860797}" type="pres">
      <dgm:prSet presAssocID="{B5C13864-CF75-4EFF-97F1-E5A548233DC9}" presName="conn2-1" presStyleLbl="parChTrans1D3" presStyleIdx="0" presStyleCnt="5"/>
      <dgm:spPr/>
      <dgm:t>
        <a:bodyPr/>
        <a:lstStyle/>
        <a:p>
          <a:endParaRPr lang="pt-BR"/>
        </a:p>
      </dgm:t>
    </dgm:pt>
    <dgm:pt modelId="{E55E5890-61FB-448F-BD37-A8D4F6002108}" type="pres">
      <dgm:prSet presAssocID="{B5C13864-CF75-4EFF-97F1-E5A548233DC9}" presName="connTx" presStyleLbl="parChTrans1D3" presStyleIdx="0" presStyleCnt="5"/>
      <dgm:spPr/>
      <dgm:t>
        <a:bodyPr/>
        <a:lstStyle/>
        <a:p>
          <a:endParaRPr lang="pt-BR"/>
        </a:p>
      </dgm:t>
    </dgm:pt>
    <dgm:pt modelId="{41B7E540-54C4-4DE6-A1A3-0ED2AAE70D73}" type="pres">
      <dgm:prSet presAssocID="{DEEC3EC9-75AB-42EE-92B1-EDA623A8FA37}" presName="root2" presStyleCnt="0"/>
      <dgm:spPr/>
    </dgm:pt>
    <dgm:pt modelId="{96308EE1-73CE-4373-8680-FFA4026E0C6A}" type="pres">
      <dgm:prSet presAssocID="{DEEC3EC9-75AB-42EE-92B1-EDA623A8FA37}" presName="LevelTwoTextNode" presStyleLbl="node3" presStyleIdx="0" presStyleCnt="5" custScaleX="228181" custLinFactNeighborX="60056" custLinFactNeighborY="-16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85215CE-E4EF-425D-A3B6-9E0C904159DE}" type="pres">
      <dgm:prSet presAssocID="{DEEC3EC9-75AB-42EE-92B1-EDA623A8FA37}" presName="level3hierChild" presStyleCnt="0"/>
      <dgm:spPr/>
    </dgm:pt>
    <dgm:pt modelId="{FA87737B-4FD2-46CA-B5B9-9595C820BDA2}" type="pres">
      <dgm:prSet presAssocID="{5B8F0547-7D29-40DE-A283-0CD14FD11363}" presName="conn2-1" presStyleLbl="parChTrans1D2" presStyleIdx="1" presStyleCnt="5"/>
      <dgm:spPr/>
      <dgm:t>
        <a:bodyPr/>
        <a:lstStyle/>
        <a:p>
          <a:endParaRPr lang="pt-BR"/>
        </a:p>
      </dgm:t>
    </dgm:pt>
    <dgm:pt modelId="{B7A6B1D7-3352-480E-9BFB-192FDDC23075}" type="pres">
      <dgm:prSet presAssocID="{5B8F0547-7D29-40DE-A283-0CD14FD11363}" presName="connTx" presStyleLbl="parChTrans1D2" presStyleIdx="1" presStyleCnt="5"/>
      <dgm:spPr/>
      <dgm:t>
        <a:bodyPr/>
        <a:lstStyle/>
        <a:p>
          <a:endParaRPr lang="pt-BR"/>
        </a:p>
      </dgm:t>
    </dgm:pt>
    <dgm:pt modelId="{A213D3E4-6E55-41D0-ADF9-E5A1BD97094C}" type="pres">
      <dgm:prSet presAssocID="{1B32D75D-8C8D-4350-A41C-6B30AFFD3A63}" presName="root2" presStyleCnt="0"/>
      <dgm:spPr/>
    </dgm:pt>
    <dgm:pt modelId="{00865D2A-B9DF-4FCD-81BA-BF71C2517120}" type="pres">
      <dgm:prSet presAssocID="{1B32D75D-8C8D-4350-A41C-6B30AFFD3A63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CCA20E8-86CB-4077-8F19-CFB2916174FF}" type="pres">
      <dgm:prSet presAssocID="{1B32D75D-8C8D-4350-A41C-6B30AFFD3A63}" presName="level3hierChild" presStyleCnt="0"/>
      <dgm:spPr/>
    </dgm:pt>
    <dgm:pt modelId="{F8E80836-CF7C-48A5-8CCF-BF87F509A505}" type="pres">
      <dgm:prSet presAssocID="{59431DFB-9D32-43DB-BE30-B96982E2985D}" presName="conn2-1" presStyleLbl="parChTrans1D3" presStyleIdx="1" presStyleCnt="5"/>
      <dgm:spPr/>
      <dgm:t>
        <a:bodyPr/>
        <a:lstStyle/>
        <a:p>
          <a:endParaRPr lang="pt-BR"/>
        </a:p>
      </dgm:t>
    </dgm:pt>
    <dgm:pt modelId="{459FC7CB-A4D8-4933-8504-F148A4D4368B}" type="pres">
      <dgm:prSet presAssocID="{59431DFB-9D32-43DB-BE30-B96982E2985D}" presName="connTx" presStyleLbl="parChTrans1D3" presStyleIdx="1" presStyleCnt="5"/>
      <dgm:spPr/>
      <dgm:t>
        <a:bodyPr/>
        <a:lstStyle/>
        <a:p>
          <a:endParaRPr lang="pt-BR"/>
        </a:p>
      </dgm:t>
    </dgm:pt>
    <dgm:pt modelId="{0441C634-776C-40D9-A8E8-6ED83D82DE4A}" type="pres">
      <dgm:prSet presAssocID="{A3FAB65C-477D-44BE-B3C4-78B7EE3FC41F}" presName="root2" presStyleCnt="0"/>
      <dgm:spPr/>
    </dgm:pt>
    <dgm:pt modelId="{7FDA4862-4E0B-4C84-9085-DE5BFE08AD72}" type="pres">
      <dgm:prSet presAssocID="{A3FAB65C-477D-44BE-B3C4-78B7EE3FC41F}" presName="LevelTwoTextNode" presStyleLbl="node3" presStyleIdx="1" presStyleCnt="5" custScaleX="230554" custScaleY="100897" custLinFactNeighborX="6005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6824536-938D-4741-B6A7-40DE3D440F26}" type="pres">
      <dgm:prSet presAssocID="{A3FAB65C-477D-44BE-B3C4-78B7EE3FC41F}" presName="level3hierChild" presStyleCnt="0"/>
      <dgm:spPr/>
    </dgm:pt>
    <dgm:pt modelId="{42C9AFAA-61B5-4F9C-A8D2-28B6F2216283}" type="pres">
      <dgm:prSet presAssocID="{8EB33473-47DC-4455-BE80-034B38C6475F}" presName="conn2-1" presStyleLbl="parChTrans1D2" presStyleIdx="2" presStyleCnt="5"/>
      <dgm:spPr/>
      <dgm:t>
        <a:bodyPr/>
        <a:lstStyle/>
        <a:p>
          <a:endParaRPr lang="pt-BR"/>
        </a:p>
      </dgm:t>
    </dgm:pt>
    <dgm:pt modelId="{176A0ACA-E120-4469-8D34-33C85337878B}" type="pres">
      <dgm:prSet presAssocID="{8EB33473-47DC-4455-BE80-034B38C6475F}" presName="connTx" presStyleLbl="parChTrans1D2" presStyleIdx="2" presStyleCnt="5"/>
      <dgm:spPr/>
      <dgm:t>
        <a:bodyPr/>
        <a:lstStyle/>
        <a:p>
          <a:endParaRPr lang="pt-BR"/>
        </a:p>
      </dgm:t>
    </dgm:pt>
    <dgm:pt modelId="{60B5BF3F-BAC9-4BDD-B25E-20F8EADCCA43}" type="pres">
      <dgm:prSet presAssocID="{C01EE54E-48FD-4391-9314-464D017759F6}" presName="root2" presStyleCnt="0"/>
      <dgm:spPr/>
    </dgm:pt>
    <dgm:pt modelId="{1871C89F-68D0-423F-B14D-9B3EF7AB1578}" type="pres">
      <dgm:prSet presAssocID="{C01EE54E-48FD-4391-9314-464D017759F6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EBE308A-A631-4090-9580-CD529E281E2E}" type="pres">
      <dgm:prSet presAssocID="{C01EE54E-48FD-4391-9314-464D017759F6}" presName="level3hierChild" presStyleCnt="0"/>
      <dgm:spPr/>
    </dgm:pt>
    <dgm:pt modelId="{1F0EFE89-60E3-41C3-A3E1-D5DE5B934775}" type="pres">
      <dgm:prSet presAssocID="{9797D949-CB35-4F32-8948-DF65EC1392C6}" presName="conn2-1" presStyleLbl="parChTrans1D3" presStyleIdx="2" presStyleCnt="5"/>
      <dgm:spPr/>
      <dgm:t>
        <a:bodyPr/>
        <a:lstStyle/>
        <a:p>
          <a:endParaRPr lang="pt-BR"/>
        </a:p>
      </dgm:t>
    </dgm:pt>
    <dgm:pt modelId="{2C64DB27-CCE6-4B23-9986-554DFCD32B94}" type="pres">
      <dgm:prSet presAssocID="{9797D949-CB35-4F32-8948-DF65EC1392C6}" presName="connTx" presStyleLbl="parChTrans1D3" presStyleIdx="2" presStyleCnt="5"/>
      <dgm:spPr/>
      <dgm:t>
        <a:bodyPr/>
        <a:lstStyle/>
        <a:p>
          <a:endParaRPr lang="pt-BR"/>
        </a:p>
      </dgm:t>
    </dgm:pt>
    <dgm:pt modelId="{884450B8-EB97-4352-9B0B-7628C1B63994}" type="pres">
      <dgm:prSet presAssocID="{9601D6E4-2E94-4467-BFC0-C6C25B0CC74D}" presName="root2" presStyleCnt="0"/>
      <dgm:spPr/>
    </dgm:pt>
    <dgm:pt modelId="{017DE70A-E903-4E6C-ADC9-322DE60A7160}" type="pres">
      <dgm:prSet presAssocID="{9601D6E4-2E94-4467-BFC0-C6C25B0CC74D}" presName="LevelTwoTextNode" presStyleLbl="node3" presStyleIdx="2" presStyleCnt="5" custScaleX="229042" custLinFactNeighborX="62347" custLinFactNeighborY="-97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BEA8C2A-13A1-4466-B9C5-E3FA92A28C82}" type="pres">
      <dgm:prSet presAssocID="{9601D6E4-2E94-4467-BFC0-C6C25B0CC74D}" presName="level3hierChild" presStyleCnt="0"/>
      <dgm:spPr/>
    </dgm:pt>
    <dgm:pt modelId="{A5B92FB8-8E6B-4BFB-BD3C-4487D032EC1E}" type="pres">
      <dgm:prSet presAssocID="{35E214CF-BF26-4C72-94D2-DE9C885E4C19}" presName="conn2-1" presStyleLbl="parChTrans1D2" presStyleIdx="3" presStyleCnt="5"/>
      <dgm:spPr/>
      <dgm:t>
        <a:bodyPr/>
        <a:lstStyle/>
        <a:p>
          <a:endParaRPr lang="pt-BR"/>
        </a:p>
      </dgm:t>
    </dgm:pt>
    <dgm:pt modelId="{61897256-3D43-4DE4-A89F-D86D51B9DED3}" type="pres">
      <dgm:prSet presAssocID="{35E214CF-BF26-4C72-94D2-DE9C885E4C19}" presName="connTx" presStyleLbl="parChTrans1D2" presStyleIdx="3" presStyleCnt="5"/>
      <dgm:spPr/>
      <dgm:t>
        <a:bodyPr/>
        <a:lstStyle/>
        <a:p>
          <a:endParaRPr lang="pt-BR"/>
        </a:p>
      </dgm:t>
    </dgm:pt>
    <dgm:pt modelId="{5FDA976E-51B7-4D59-B2D1-A91F9DDE444C}" type="pres">
      <dgm:prSet presAssocID="{CB68B897-1773-428A-A2DD-9ADB9C9F049D}" presName="root2" presStyleCnt="0"/>
      <dgm:spPr/>
    </dgm:pt>
    <dgm:pt modelId="{1AA991E3-C821-46B4-B548-AB271C46B6F4}" type="pres">
      <dgm:prSet presAssocID="{CB68B897-1773-428A-A2DD-9ADB9C9F049D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93C3222-54E0-4BF8-96CA-68B1C9032946}" type="pres">
      <dgm:prSet presAssocID="{CB68B897-1773-428A-A2DD-9ADB9C9F049D}" presName="level3hierChild" presStyleCnt="0"/>
      <dgm:spPr/>
    </dgm:pt>
    <dgm:pt modelId="{3C95F05D-34D7-4ADA-97EC-D85C5BD1C1CE}" type="pres">
      <dgm:prSet presAssocID="{3442A514-E41B-43CE-856E-C582CD23FCE4}" presName="conn2-1" presStyleLbl="parChTrans1D3" presStyleIdx="3" presStyleCnt="5"/>
      <dgm:spPr/>
      <dgm:t>
        <a:bodyPr/>
        <a:lstStyle/>
        <a:p>
          <a:endParaRPr lang="pt-BR"/>
        </a:p>
      </dgm:t>
    </dgm:pt>
    <dgm:pt modelId="{A657514B-8905-4B05-B0E4-B0E027945DFC}" type="pres">
      <dgm:prSet presAssocID="{3442A514-E41B-43CE-856E-C582CD23FCE4}" presName="connTx" presStyleLbl="parChTrans1D3" presStyleIdx="3" presStyleCnt="5"/>
      <dgm:spPr/>
      <dgm:t>
        <a:bodyPr/>
        <a:lstStyle/>
        <a:p>
          <a:endParaRPr lang="pt-BR"/>
        </a:p>
      </dgm:t>
    </dgm:pt>
    <dgm:pt modelId="{277D403A-FE56-438D-AC58-E081DA2773E6}" type="pres">
      <dgm:prSet presAssocID="{35064948-6722-46E7-8190-948E85AF0179}" presName="root2" presStyleCnt="0"/>
      <dgm:spPr/>
    </dgm:pt>
    <dgm:pt modelId="{F41C23B4-5FB6-41C4-94B3-CB29C1DF6295}" type="pres">
      <dgm:prSet presAssocID="{35064948-6722-46E7-8190-948E85AF0179}" presName="LevelTwoTextNode" presStyleLbl="node3" presStyleIdx="3" presStyleCnt="5" custScaleX="228552" custLinFactNeighborX="61546" custLinFactNeighborY="-53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629F0EA-39DB-4B02-84CC-4AA05111B67D}" type="pres">
      <dgm:prSet presAssocID="{35064948-6722-46E7-8190-948E85AF0179}" presName="level3hierChild" presStyleCnt="0"/>
      <dgm:spPr/>
    </dgm:pt>
    <dgm:pt modelId="{27E4127C-9550-4BC1-82A4-09FA23973794}" type="pres">
      <dgm:prSet presAssocID="{AE3A37A0-4E12-4EA0-8856-41FE724059A4}" presName="conn2-1" presStyleLbl="parChTrans1D2" presStyleIdx="4" presStyleCnt="5"/>
      <dgm:spPr/>
      <dgm:t>
        <a:bodyPr/>
        <a:lstStyle/>
        <a:p>
          <a:endParaRPr lang="pt-BR"/>
        </a:p>
      </dgm:t>
    </dgm:pt>
    <dgm:pt modelId="{8BC21107-5887-4AB9-B84D-6515B287E8CF}" type="pres">
      <dgm:prSet presAssocID="{AE3A37A0-4E12-4EA0-8856-41FE724059A4}" presName="connTx" presStyleLbl="parChTrans1D2" presStyleIdx="4" presStyleCnt="5"/>
      <dgm:spPr/>
      <dgm:t>
        <a:bodyPr/>
        <a:lstStyle/>
        <a:p>
          <a:endParaRPr lang="pt-BR"/>
        </a:p>
      </dgm:t>
    </dgm:pt>
    <dgm:pt modelId="{DFD49585-BEFB-4F53-BA6E-5DF4FD6D2977}" type="pres">
      <dgm:prSet presAssocID="{F80F8523-1E7F-4D8F-989F-60CB23874A2F}" presName="root2" presStyleCnt="0"/>
      <dgm:spPr/>
    </dgm:pt>
    <dgm:pt modelId="{370F36AB-3ACF-475C-8FDB-E5A64F2568C1}" type="pres">
      <dgm:prSet presAssocID="{F80F8523-1E7F-4D8F-989F-60CB23874A2F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C101455-B563-46F0-838E-35C0D608516E}" type="pres">
      <dgm:prSet presAssocID="{F80F8523-1E7F-4D8F-989F-60CB23874A2F}" presName="level3hierChild" presStyleCnt="0"/>
      <dgm:spPr/>
    </dgm:pt>
    <dgm:pt modelId="{8FE6828C-32A8-4BE0-876F-A96914261089}" type="pres">
      <dgm:prSet presAssocID="{8A319380-969C-4DE3-A1E9-84772E57EF55}" presName="conn2-1" presStyleLbl="parChTrans1D3" presStyleIdx="4" presStyleCnt="5"/>
      <dgm:spPr/>
      <dgm:t>
        <a:bodyPr/>
        <a:lstStyle/>
        <a:p>
          <a:endParaRPr lang="pt-BR"/>
        </a:p>
      </dgm:t>
    </dgm:pt>
    <dgm:pt modelId="{FCD00F77-F686-48D5-BCD4-58D0968A8ED8}" type="pres">
      <dgm:prSet presAssocID="{8A319380-969C-4DE3-A1E9-84772E57EF55}" presName="connTx" presStyleLbl="parChTrans1D3" presStyleIdx="4" presStyleCnt="5"/>
      <dgm:spPr/>
      <dgm:t>
        <a:bodyPr/>
        <a:lstStyle/>
        <a:p>
          <a:endParaRPr lang="pt-BR"/>
        </a:p>
      </dgm:t>
    </dgm:pt>
    <dgm:pt modelId="{421EDFA3-B95A-4279-82AC-EADA7A0E640D}" type="pres">
      <dgm:prSet presAssocID="{36CA9FD1-2255-47CA-8A7F-0FDEC4E4F0C9}" presName="root2" presStyleCnt="0"/>
      <dgm:spPr/>
    </dgm:pt>
    <dgm:pt modelId="{7BB8720F-7151-4352-B67E-0F43E369732A}" type="pres">
      <dgm:prSet presAssocID="{36CA9FD1-2255-47CA-8A7F-0FDEC4E4F0C9}" presName="LevelTwoTextNode" presStyleLbl="node3" presStyleIdx="4" presStyleCnt="5" custScaleX="231088" custLinFactNeighborX="62302" custLinFactNeighborY="10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ED1D6C3-33DF-4B4E-AB55-644E87936FE3}" type="pres">
      <dgm:prSet presAssocID="{36CA9FD1-2255-47CA-8A7F-0FDEC4E4F0C9}" presName="level3hierChild" presStyleCnt="0"/>
      <dgm:spPr/>
    </dgm:pt>
  </dgm:ptLst>
  <dgm:cxnLst>
    <dgm:cxn modelId="{539C5475-3D6D-4736-8E21-6A7639693D2A}" srcId="{5A74587F-F04F-4FDB-9532-8BA4261EAB97}" destId="{D9EE61BD-8C9A-4E21-9060-E13C077304F1}" srcOrd="0" destOrd="0" parTransId="{828132AD-C303-45E2-ABA2-BA98195BBF68}" sibTransId="{ED80F3AE-AB22-4239-8C1E-3BB8ED915B4A}"/>
    <dgm:cxn modelId="{26683283-5BC6-430F-8772-0F6EC8F21FE2}" type="presOf" srcId="{5B8F0547-7D29-40DE-A283-0CD14FD11363}" destId="{B7A6B1D7-3352-480E-9BFB-192FDDC23075}" srcOrd="1" destOrd="0" presId="urn:microsoft.com/office/officeart/2005/8/layout/hierarchy2"/>
    <dgm:cxn modelId="{E28EDA38-D0D1-45C7-8259-0217CF185CA8}" srcId="{D9EE61BD-8C9A-4E21-9060-E13C077304F1}" destId="{F80F8523-1E7F-4D8F-989F-60CB23874A2F}" srcOrd="4" destOrd="0" parTransId="{AE3A37A0-4E12-4EA0-8856-41FE724059A4}" sibTransId="{4417F47C-DFDD-4663-B778-C0B69C9FF844}"/>
    <dgm:cxn modelId="{01249F4E-08AA-4A6C-BA56-371FE6E2A497}" type="presOf" srcId="{904695C9-FBCB-48B9-89E6-DF80B212C42E}" destId="{A8AD9AC3-282D-4307-92E8-60AD951812D3}" srcOrd="1" destOrd="0" presId="urn:microsoft.com/office/officeart/2005/8/layout/hierarchy2"/>
    <dgm:cxn modelId="{0E3E48CC-9E10-40E8-98BD-5DF904C295C4}" type="presOf" srcId="{5A74587F-F04F-4FDB-9532-8BA4261EAB97}" destId="{FFD4E466-A953-445A-993B-C29B0BEC3604}" srcOrd="0" destOrd="0" presId="urn:microsoft.com/office/officeart/2005/8/layout/hierarchy2"/>
    <dgm:cxn modelId="{ECA82922-BB8D-4F25-A8FD-172E26071649}" type="presOf" srcId="{35E214CF-BF26-4C72-94D2-DE9C885E4C19}" destId="{A5B92FB8-8E6B-4BFB-BD3C-4487D032EC1E}" srcOrd="0" destOrd="0" presId="urn:microsoft.com/office/officeart/2005/8/layout/hierarchy2"/>
    <dgm:cxn modelId="{396117AA-D6F5-4526-B0F2-3EA842B2D29F}" type="presOf" srcId="{8A319380-969C-4DE3-A1E9-84772E57EF55}" destId="{8FE6828C-32A8-4BE0-876F-A96914261089}" srcOrd="0" destOrd="0" presId="urn:microsoft.com/office/officeart/2005/8/layout/hierarchy2"/>
    <dgm:cxn modelId="{C260DF1A-E324-4DE5-8732-6DF974DB4316}" type="presOf" srcId="{35064948-6722-46E7-8190-948E85AF0179}" destId="{F41C23B4-5FB6-41C4-94B3-CB29C1DF6295}" srcOrd="0" destOrd="0" presId="urn:microsoft.com/office/officeart/2005/8/layout/hierarchy2"/>
    <dgm:cxn modelId="{39AABA7F-4E0B-46B8-B762-2875625CE946}" srcId="{D9EE61BD-8C9A-4E21-9060-E13C077304F1}" destId="{C01EE54E-48FD-4391-9314-464D017759F6}" srcOrd="2" destOrd="0" parTransId="{8EB33473-47DC-4455-BE80-034B38C6475F}" sibTransId="{6A5DE6BD-DE2E-4453-8DC7-86AD1F9AB5E9}"/>
    <dgm:cxn modelId="{2BE85B0E-1C33-4AB3-A84A-F1DD3A2112C3}" srcId="{CB68B897-1773-428A-A2DD-9ADB9C9F049D}" destId="{35064948-6722-46E7-8190-948E85AF0179}" srcOrd="0" destOrd="0" parTransId="{3442A514-E41B-43CE-856E-C582CD23FCE4}" sibTransId="{19BD04DC-985A-4FFB-8DC2-99C5724DAB09}"/>
    <dgm:cxn modelId="{B2F0A25E-C3B7-4858-8AE5-A8EB84CF5A53}" srcId="{D9EE61BD-8C9A-4E21-9060-E13C077304F1}" destId="{5BA6A871-6D51-4F39-B94E-F4C58F99F5F9}" srcOrd="0" destOrd="0" parTransId="{904695C9-FBCB-48B9-89E6-DF80B212C42E}" sibTransId="{741A1F60-A175-4B26-A1D4-712BF5979F17}"/>
    <dgm:cxn modelId="{E875BB47-C849-4587-882E-CB004062E409}" type="presOf" srcId="{59431DFB-9D32-43DB-BE30-B96982E2985D}" destId="{459FC7CB-A4D8-4933-8504-F148A4D4368B}" srcOrd="1" destOrd="0" presId="urn:microsoft.com/office/officeart/2005/8/layout/hierarchy2"/>
    <dgm:cxn modelId="{59612287-C6CC-430C-98DE-3946B9667A44}" type="presOf" srcId="{3442A514-E41B-43CE-856E-C582CD23FCE4}" destId="{A657514B-8905-4B05-B0E4-B0E027945DFC}" srcOrd="1" destOrd="0" presId="urn:microsoft.com/office/officeart/2005/8/layout/hierarchy2"/>
    <dgm:cxn modelId="{834F8926-9F57-453F-A0BF-8220863F4479}" type="presOf" srcId="{A3FAB65C-477D-44BE-B3C4-78B7EE3FC41F}" destId="{7FDA4862-4E0B-4C84-9085-DE5BFE08AD72}" srcOrd="0" destOrd="0" presId="urn:microsoft.com/office/officeart/2005/8/layout/hierarchy2"/>
    <dgm:cxn modelId="{800457B2-5EF7-46BA-8CFB-2EC5FB18ED73}" type="presOf" srcId="{CB68B897-1773-428A-A2DD-9ADB9C9F049D}" destId="{1AA991E3-C821-46B4-B548-AB271C46B6F4}" srcOrd="0" destOrd="0" presId="urn:microsoft.com/office/officeart/2005/8/layout/hierarchy2"/>
    <dgm:cxn modelId="{31E396DC-39DE-4D22-8AFF-F16CC9545002}" type="presOf" srcId="{8A319380-969C-4DE3-A1E9-84772E57EF55}" destId="{FCD00F77-F686-48D5-BCD4-58D0968A8ED8}" srcOrd="1" destOrd="0" presId="urn:microsoft.com/office/officeart/2005/8/layout/hierarchy2"/>
    <dgm:cxn modelId="{95C3D1FC-F042-4AA1-AE67-FAF21F488EE6}" type="presOf" srcId="{AE3A37A0-4E12-4EA0-8856-41FE724059A4}" destId="{8BC21107-5887-4AB9-B84D-6515B287E8CF}" srcOrd="1" destOrd="0" presId="urn:microsoft.com/office/officeart/2005/8/layout/hierarchy2"/>
    <dgm:cxn modelId="{FB3B80F7-8269-4C85-95EA-9E88C3292661}" type="presOf" srcId="{DEEC3EC9-75AB-42EE-92B1-EDA623A8FA37}" destId="{96308EE1-73CE-4373-8680-FFA4026E0C6A}" srcOrd="0" destOrd="0" presId="urn:microsoft.com/office/officeart/2005/8/layout/hierarchy2"/>
    <dgm:cxn modelId="{FE1260A8-8AF7-4715-9E24-734EA92DAF0B}" type="presOf" srcId="{1B32D75D-8C8D-4350-A41C-6B30AFFD3A63}" destId="{00865D2A-B9DF-4FCD-81BA-BF71C2517120}" srcOrd="0" destOrd="0" presId="urn:microsoft.com/office/officeart/2005/8/layout/hierarchy2"/>
    <dgm:cxn modelId="{361813EE-2774-48A4-9C99-099ED33DD921}" type="presOf" srcId="{35E214CF-BF26-4C72-94D2-DE9C885E4C19}" destId="{61897256-3D43-4DE4-A89F-D86D51B9DED3}" srcOrd="1" destOrd="0" presId="urn:microsoft.com/office/officeart/2005/8/layout/hierarchy2"/>
    <dgm:cxn modelId="{658FC870-2CD4-4163-98F0-2385258B2157}" type="presOf" srcId="{8EB33473-47DC-4455-BE80-034B38C6475F}" destId="{42C9AFAA-61B5-4F9C-A8D2-28B6F2216283}" srcOrd="0" destOrd="0" presId="urn:microsoft.com/office/officeart/2005/8/layout/hierarchy2"/>
    <dgm:cxn modelId="{8C7F4944-DE7D-4E08-9D8B-69110DBF9375}" type="presOf" srcId="{36CA9FD1-2255-47CA-8A7F-0FDEC4E4F0C9}" destId="{7BB8720F-7151-4352-B67E-0F43E369732A}" srcOrd="0" destOrd="0" presId="urn:microsoft.com/office/officeart/2005/8/layout/hierarchy2"/>
    <dgm:cxn modelId="{DC2E2586-791E-48F8-8677-56F630851E2A}" type="presOf" srcId="{B5C13864-CF75-4EFF-97F1-E5A548233DC9}" destId="{6883010B-2573-438E-94A1-7B64FE860797}" srcOrd="0" destOrd="0" presId="urn:microsoft.com/office/officeart/2005/8/layout/hierarchy2"/>
    <dgm:cxn modelId="{9FDA8F7E-ACFE-4D12-BA77-FF9A2A138F78}" srcId="{D9EE61BD-8C9A-4E21-9060-E13C077304F1}" destId="{1B32D75D-8C8D-4350-A41C-6B30AFFD3A63}" srcOrd="1" destOrd="0" parTransId="{5B8F0547-7D29-40DE-A283-0CD14FD11363}" sibTransId="{3A82E14F-7E6F-4AC3-BB2C-398FC739F214}"/>
    <dgm:cxn modelId="{E10840E2-D263-478B-8AEA-F76B2B85BDA7}" type="presOf" srcId="{D9EE61BD-8C9A-4E21-9060-E13C077304F1}" destId="{08E5349D-0DAF-48B5-86C6-62C1E1F43378}" srcOrd="0" destOrd="0" presId="urn:microsoft.com/office/officeart/2005/8/layout/hierarchy2"/>
    <dgm:cxn modelId="{EBFB322B-15D4-4DEA-B577-6E889E96B198}" srcId="{C01EE54E-48FD-4391-9314-464D017759F6}" destId="{9601D6E4-2E94-4467-BFC0-C6C25B0CC74D}" srcOrd="0" destOrd="0" parTransId="{9797D949-CB35-4F32-8948-DF65EC1392C6}" sibTransId="{6D3BDE5D-DFF8-469C-8E16-312EC330E975}"/>
    <dgm:cxn modelId="{4F871C3E-A868-4DFB-B3F1-289BDC4245F1}" type="presOf" srcId="{5B8F0547-7D29-40DE-A283-0CD14FD11363}" destId="{FA87737B-4FD2-46CA-B5B9-9595C820BDA2}" srcOrd="0" destOrd="0" presId="urn:microsoft.com/office/officeart/2005/8/layout/hierarchy2"/>
    <dgm:cxn modelId="{DAB9F6AB-0851-4431-BFB2-9EF9C2991EFA}" srcId="{F80F8523-1E7F-4D8F-989F-60CB23874A2F}" destId="{36CA9FD1-2255-47CA-8A7F-0FDEC4E4F0C9}" srcOrd="0" destOrd="0" parTransId="{8A319380-969C-4DE3-A1E9-84772E57EF55}" sibTransId="{E48E5B3D-A467-4210-BF89-83340B286A7E}"/>
    <dgm:cxn modelId="{57D317FE-FFD4-4EC6-B51F-8299D18860CB}" type="presOf" srcId="{3442A514-E41B-43CE-856E-C582CD23FCE4}" destId="{3C95F05D-34D7-4ADA-97EC-D85C5BD1C1CE}" srcOrd="0" destOrd="0" presId="urn:microsoft.com/office/officeart/2005/8/layout/hierarchy2"/>
    <dgm:cxn modelId="{FCA971B4-6C37-4D69-AEFA-14C62C6C2AE8}" type="presOf" srcId="{AE3A37A0-4E12-4EA0-8856-41FE724059A4}" destId="{27E4127C-9550-4BC1-82A4-09FA23973794}" srcOrd="0" destOrd="0" presId="urn:microsoft.com/office/officeart/2005/8/layout/hierarchy2"/>
    <dgm:cxn modelId="{A854D877-C9F9-4D76-ADB8-EF8DFCA1310C}" type="presOf" srcId="{B5C13864-CF75-4EFF-97F1-E5A548233DC9}" destId="{E55E5890-61FB-448F-BD37-A8D4F6002108}" srcOrd="1" destOrd="0" presId="urn:microsoft.com/office/officeart/2005/8/layout/hierarchy2"/>
    <dgm:cxn modelId="{4F4A1E3E-C927-4E02-84D0-85A275ABA616}" type="presOf" srcId="{9601D6E4-2E94-4467-BFC0-C6C25B0CC74D}" destId="{017DE70A-E903-4E6C-ADC9-322DE60A7160}" srcOrd="0" destOrd="0" presId="urn:microsoft.com/office/officeart/2005/8/layout/hierarchy2"/>
    <dgm:cxn modelId="{FE477710-9D8F-4007-AAD8-659EFE688A17}" srcId="{D9EE61BD-8C9A-4E21-9060-E13C077304F1}" destId="{CB68B897-1773-428A-A2DD-9ADB9C9F049D}" srcOrd="3" destOrd="0" parTransId="{35E214CF-BF26-4C72-94D2-DE9C885E4C19}" sibTransId="{9ABD3570-DEC8-48EA-864E-2B1671DF53BC}"/>
    <dgm:cxn modelId="{0311465A-EB1E-405A-9530-3BA166554D82}" type="presOf" srcId="{9797D949-CB35-4F32-8948-DF65EC1392C6}" destId="{1F0EFE89-60E3-41C3-A3E1-D5DE5B934775}" srcOrd="0" destOrd="0" presId="urn:microsoft.com/office/officeart/2005/8/layout/hierarchy2"/>
    <dgm:cxn modelId="{1A4855C2-F8F6-44D8-BE4C-075A594643A2}" type="presOf" srcId="{F80F8523-1E7F-4D8F-989F-60CB23874A2F}" destId="{370F36AB-3ACF-475C-8FDB-E5A64F2568C1}" srcOrd="0" destOrd="0" presId="urn:microsoft.com/office/officeart/2005/8/layout/hierarchy2"/>
    <dgm:cxn modelId="{EB343C2C-D671-4ECC-8CA7-B2D2955B2AEE}" type="presOf" srcId="{8EB33473-47DC-4455-BE80-034B38C6475F}" destId="{176A0ACA-E120-4469-8D34-33C85337878B}" srcOrd="1" destOrd="0" presId="urn:microsoft.com/office/officeart/2005/8/layout/hierarchy2"/>
    <dgm:cxn modelId="{FB5F165F-CAFD-4087-A87C-6013BA08B7B9}" type="presOf" srcId="{5BA6A871-6D51-4F39-B94E-F4C58F99F5F9}" destId="{642044EA-E3DB-4E0C-AA75-6665B74DA950}" srcOrd="0" destOrd="0" presId="urn:microsoft.com/office/officeart/2005/8/layout/hierarchy2"/>
    <dgm:cxn modelId="{740FADD8-4EA9-4763-BE5D-2DE234D42B11}" type="presOf" srcId="{9797D949-CB35-4F32-8948-DF65EC1392C6}" destId="{2C64DB27-CCE6-4B23-9986-554DFCD32B94}" srcOrd="1" destOrd="0" presId="urn:microsoft.com/office/officeart/2005/8/layout/hierarchy2"/>
    <dgm:cxn modelId="{A6DB4512-8F79-49B1-BAFA-975886F3DC47}" srcId="{1B32D75D-8C8D-4350-A41C-6B30AFFD3A63}" destId="{A3FAB65C-477D-44BE-B3C4-78B7EE3FC41F}" srcOrd="0" destOrd="0" parTransId="{59431DFB-9D32-43DB-BE30-B96982E2985D}" sibTransId="{A3041006-89D2-4EFE-8049-38154752875E}"/>
    <dgm:cxn modelId="{5B5DC497-4A09-4381-BA45-80D7A690F6F5}" type="presOf" srcId="{904695C9-FBCB-48B9-89E6-DF80B212C42E}" destId="{461726D1-2AF0-4EB7-9F51-16A8A80BBCC9}" srcOrd="0" destOrd="0" presId="urn:microsoft.com/office/officeart/2005/8/layout/hierarchy2"/>
    <dgm:cxn modelId="{389A6D8E-A5D8-43DD-A97C-219E275AC9C9}" type="presOf" srcId="{C01EE54E-48FD-4391-9314-464D017759F6}" destId="{1871C89F-68D0-423F-B14D-9B3EF7AB1578}" srcOrd="0" destOrd="0" presId="urn:microsoft.com/office/officeart/2005/8/layout/hierarchy2"/>
    <dgm:cxn modelId="{7BBDFB6F-E9E3-4BE6-9541-961D518D6BA2}" type="presOf" srcId="{59431DFB-9D32-43DB-BE30-B96982E2985D}" destId="{F8E80836-CF7C-48A5-8CCF-BF87F509A505}" srcOrd="0" destOrd="0" presId="urn:microsoft.com/office/officeart/2005/8/layout/hierarchy2"/>
    <dgm:cxn modelId="{933D69B4-1CE7-465E-BFC4-DBB9F9C3EFE2}" srcId="{5BA6A871-6D51-4F39-B94E-F4C58F99F5F9}" destId="{DEEC3EC9-75AB-42EE-92B1-EDA623A8FA37}" srcOrd="0" destOrd="0" parTransId="{B5C13864-CF75-4EFF-97F1-E5A548233DC9}" sibTransId="{9146B314-B331-4828-AABD-9E8F95AF8B00}"/>
    <dgm:cxn modelId="{41726F23-C8E4-46A2-BD18-C5FF4CB842A7}" type="presParOf" srcId="{FFD4E466-A953-445A-993B-C29B0BEC3604}" destId="{90C9C65A-9ED2-4E5C-A07E-CD1B8D2513FD}" srcOrd="0" destOrd="0" presId="urn:microsoft.com/office/officeart/2005/8/layout/hierarchy2"/>
    <dgm:cxn modelId="{181ACB14-BE1B-44D4-BBB0-3100FE7662F7}" type="presParOf" srcId="{90C9C65A-9ED2-4E5C-A07E-CD1B8D2513FD}" destId="{08E5349D-0DAF-48B5-86C6-62C1E1F43378}" srcOrd="0" destOrd="0" presId="urn:microsoft.com/office/officeart/2005/8/layout/hierarchy2"/>
    <dgm:cxn modelId="{87C87F7A-6382-4823-9A06-B5D40815BFCC}" type="presParOf" srcId="{90C9C65A-9ED2-4E5C-A07E-CD1B8D2513FD}" destId="{09013CF1-B582-4D71-92E7-4A7BCE40CB1B}" srcOrd="1" destOrd="0" presId="urn:microsoft.com/office/officeart/2005/8/layout/hierarchy2"/>
    <dgm:cxn modelId="{819AA2A2-2A04-4805-92AA-B535028F6683}" type="presParOf" srcId="{09013CF1-B582-4D71-92E7-4A7BCE40CB1B}" destId="{461726D1-2AF0-4EB7-9F51-16A8A80BBCC9}" srcOrd="0" destOrd="0" presId="urn:microsoft.com/office/officeart/2005/8/layout/hierarchy2"/>
    <dgm:cxn modelId="{397E12BD-967B-4BE2-A52A-712825498FCE}" type="presParOf" srcId="{461726D1-2AF0-4EB7-9F51-16A8A80BBCC9}" destId="{A8AD9AC3-282D-4307-92E8-60AD951812D3}" srcOrd="0" destOrd="0" presId="urn:microsoft.com/office/officeart/2005/8/layout/hierarchy2"/>
    <dgm:cxn modelId="{C927444D-0C6C-42BE-ACD9-3C9730D3D143}" type="presParOf" srcId="{09013CF1-B582-4D71-92E7-4A7BCE40CB1B}" destId="{850935F0-518B-4F46-A73E-32FC6E4A435B}" srcOrd="1" destOrd="0" presId="urn:microsoft.com/office/officeart/2005/8/layout/hierarchy2"/>
    <dgm:cxn modelId="{3A80C32C-4C21-4B60-A6FF-FA29E7655511}" type="presParOf" srcId="{850935F0-518B-4F46-A73E-32FC6E4A435B}" destId="{642044EA-E3DB-4E0C-AA75-6665B74DA950}" srcOrd="0" destOrd="0" presId="urn:microsoft.com/office/officeart/2005/8/layout/hierarchy2"/>
    <dgm:cxn modelId="{34632477-46FF-4F8E-AF2E-82000A5CCE33}" type="presParOf" srcId="{850935F0-518B-4F46-A73E-32FC6E4A435B}" destId="{2B172798-8414-4A18-A30F-58CF5B9C0585}" srcOrd="1" destOrd="0" presId="urn:microsoft.com/office/officeart/2005/8/layout/hierarchy2"/>
    <dgm:cxn modelId="{1A268BD0-6B14-49A6-8BD5-76647BBF350F}" type="presParOf" srcId="{2B172798-8414-4A18-A30F-58CF5B9C0585}" destId="{6883010B-2573-438E-94A1-7B64FE860797}" srcOrd="0" destOrd="0" presId="urn:microsoft.com/office/officeart/2005/8/layout/hierarchy2"/>
    <dgm:cxn modelId="{2139AF49-16CB-4B50-9E16-20654AB2D679}" type="presParOf" srcId="{6883010B-2573-438E-94A1-7B64FE860797}" destId="{E55E5890-61FB-448F-BD37-A8D4F6002108}" srcOrd="0" destOrd="0" presId="urn:microsoft.com/office/officeart/2005/8/layout/hierarchy2"/>
    <dgm:cxn modelId="{95B96B92-D6B6-4F35-9FC5-D4C43A2DEBF8}" type="presParOf" srcId="{2B172798-8414-4A18-A30F-58CF5B9C0585}" destId="{41B7E540-54C4-4DE6-A1A3-0ED2AAE70D73}" srcOrd="1" destOrd="0" presId="urn:microsoft.com/office/officeart/2005/8/layout/hierarchy2"/>
    <dgm:cxn modelId="{21449161-0572-4BFE-9E5E-9E80D4F8371B}" type="presParOf" srcId="{41B7E540-54C4-4DE6-A1A3-0ED2AAE70D73}" destId="{96308EE1-73CE-4373-8680-FFA4026E0C6A}" srcOrd="0" destOrd="0" presId="urn:microsoft.com/office/officeart/2005/8/layout/hierarchy2"/>
    <dgm:cxn modelId="{EDF1C605-4F97-46B8-9BE0-5C94C32F1C27}" type="presParOf" srcId="{41B7E540-54C4-4DE6-A1A3-0ED2AAE70D73}" destId="{385215CE-E4EF-425D-A3B6-9E0C904159DE}" srcOrd="1" destOrd="0" presId="urn:microsoft.com/office/officeart/2005/8/layout/hierarchy2"/>
    <dgm:cxn modelId="{3DC923C3-3817-42CB-A9F3-25D457381B54}" type="presParOf" srcId="{09013CF1-B582-4D71-92E7-4A7BCE40CB1B}" destId="{FA87737B-4FD2-46CA-B5B9-9595C820BDA2}" srcOrd="2" destOrd="0" presId="urn:microsoft.com/office/officeart/2005/8/layout/hierarchy2"/>
    <dgm:cxn modelId="{A69561E8-4860-489F-9409-E5DAFBAA1C88}" type="presParOf" srcId="{FA87737B-4FD2-46CA-B5B9-9595C820BDA2}" destId="{B7A6B1D7-3352-480E-9BFB-192FDDC23075}" srcOrd="0" destOrd="0" presId="urn:microsoft.com/office/officeart/2005/8/layout/hierarchy2"/>
    <dgm:cxn modelId="{5C723353-89C5-4FAC-B136-CFD8A1317766}" type="presParOf" srcId="{09013CF1-B582-4D71-92E7-4A7BCE40CB1B}" destId="{A213D3E4-6E55-41D0-ADF9-E5A1BD97094C}" srcOrd="3" destOrd="0" presId="urn:microsoft.com/office/officeart/2005/8/layout/hierarchy2"/>
    <dgm:cxn modelId="{0CF67AF1-EF6C-4E0B-8EE0-BE2326274E69}" type="presParOf" srcId="{A213D3E4-6E55-41D0-ADF9-E5A1BD97094C}" destId="{00865D2A-B9DF-4FCD-81BA-BF71C2517120}" srcOrd="0" destOrd="0" presId="urn:microsoft.com/office/officeart/2005/8/layout/hierarchy2"/>
    <dgm:cxn modelId="{EF2E6923-1634-4602-BA53-B54427CF36AC}" type="presParOf" srcId="{A213D3E4-6E55-41D0-ADF9-E5A1BD97094C}" destId="{4CCA20E8-86CB-4077-8F19-CFB2916174FF}" srcOrd="1" destOrd="0" presId="urn:microsoft.com/office/officeart/2005/8/layout/hierarchy2"/>
    <dgm:cxn modelId="{878B6B8A-E063-4410-A7CE-36D994B0AB1B}" type="presParOf" srcId="{4CCA20E8-86CB-4077-8F19-CFB2916174FF}" destId="{F8E80836-CF7C-48A5-8CCF-BF87F509A505}" srcOrd="0" destOrd="0" presId="urn:microsoft.com/office/officeart/2005/8/layout/hierarchy2"/>
    <dgm:cxn modelId="{4A6026DD-4D85-4D16-A600-FA15953535C3}" type="presParOf" srcId="{F8E80836-CF7C-48A5-8CCF-BF87F509A505}" destId="{459FC7CB-A4D8-4933-8504-F148A4D4368B}" srcOrd="0" destOrd="0" presId="urn:microsoft.com/office/officeart/2005/8/layout/hierarchy2"/>
    <dgm:cxn modelId="{C1E6E809-19E4-4A7E-86F3-3355A4BD80FE}" type="presParOf" srcId="{4CCA20E8-86CB-4077-8F19-CFB2916174FF}" destId="{0441C634-776C-40D9-A8E8-6ED83D82DE4A}" srcOrd="1" destOrd="0" presId="urn:microsoft.com/office/officeart/2005/8/layout/hierarchy2"/>
    <dgm:cxn modelId="{184DDB40-D9B2-4FED-9503-0058F6F8A367}" type="presParOf" srcId="{0441C634-776C-40D9-A8E8-6ED83D82DE4A}" destId="{7FDA4862-4E0B-4C84-9085-DE5BFE08AD72}" srcOrd="0" destOrd="0" presId="urn:microsoft.com/office/officeart/2005/8/layout/hierarchy2"/>
    <dgm:cxn modelId="{3E2E067B-6FAD-4DCF-AC3E-5B176DA7EE78}" type="presParOf" srcId="{0441C634-776C-40D9-A8E8-6ED83D82DE4A}" destId="{A6824536-938D-4741-B6A7-40DE3D440F26}" srcOrd="1" destOrd="0" presId="urn:microsoft.com/office/officeart/2005/8/layout/hierarchy2"/>
    <dgm:cxn modelId="{64355009-924C-4E40-B5A7-AE5B86B83299}" type="presParOf" srcId="{09013CF1-B582-4D71-92E7-4A7BCE40CB1B}" destId="{42C9AFAA-61B5-4F9C-A8D2-28B6F2216283}" srcOrd="4" destOrd="0" presId="urn:microsoft.com/office/officeart/2005/8/layout/hierarchy2"/>
    <dgm:cxn modelId="{170DA9DC-C1C2-4A6C-BBC4-6A6BC3A37BEC}" type="presParOf" srcId="{42C9AFAA-61B5-4F9C-A8D2-28B6F2216283}" destId="{176A0ACA-E120-4469-8D34-33C85337878B}" srcOrd="0" destOrd="0" presId="urn:microsoft.com/office/officeart/2005/8/layout/hierarchy2"/>
    <dgm:cxn modelId="{B34CEDF8-2ECB-4BCF-83E9-EE7F0073EE49}" type="presParOf" srcId="{09013CF1-B582-4D71-92E7-4A7BCE40CB1B}" destId="{60B5BF3F-BAC9-4BDD-B25E-20F8EADCCA43}" srcOrd="5" destOrd="0" presId="urn:microsoft.com/office/officeart/2005/8/layout/hierarchy2"/>
    <dgm:cxn modelId="{D6B757B2-4F87-459D-A899-41DE01DA3084}" type="presParOf" srcId="{60B5BF3F-BAC9-4BDD-B25E-20F8EADCCA43}" destId="{1871C89F-68D0-423F-B14D-9B3EF7AB1578}" srcOrd="0" destOrd="0" presId="urn:microsoft.com/office/officeart/2005/8/layout/hierarchy2"/>
    <dgm:cxn modelId="{8E01142B-F173-4326-A966-6442E15EF65E}" type="presParOf" srcId="{60B5BF3F-BAC9-4BDD-B25E-20F8EADCCA43}" destId="{9EBE308A-A631-4090-9580-CD529E281E2E}" srcOrd="1" destOrd="0" presId="urn:microsoft.com/office/officeart/2005/8/layout/hierarchy2"/>
    <dgm:cxn modelId="{6F806384-A812-45B0-A4D4-D612C8A4CDBC}" type="presParOf" srcId="{9EBE308A-A631-4090-9580-CD529E281E2E}" destId="{1F0EFE89-60E3-41C3-A3E1-D5DE5B934775}" srcOrd="0" destOrd="0" presId="urn:microsoft.com/office/officeart/2005/8/layout/hierarchy2"/>
    <dgm:cxn modelId="{A958C2C3-B79C-451E-8C10-F6BCE987968C}" type="presParOf" srcId="{1F0EFE89-60E3-41C3-A3E1-D5DE5B934775}" destId="{2C64DB27-CCE6-4B23-9986-554DFCD32B94}" srcOrd="0" destOrd="0" presId="urn:microsoft.com/office/officeart/2005/8/layout/hierarchy2"/>
    <dgm:cxn modelId="{43E3B540-5A2B-4420-BE90-1A8B00DFF626}" type="presParOf" srcId="{9EBE308A-A631-4090-9580-CD529E281E2E}" destId="{884450B8-EB97-4352-9B0B-7628C1B63994}" srcOrd="1" destOrd="0" presId="urn:microsoft.com/office/officeart/2005/8/layout/hierarchy2"/>
    <dgm:cxn modelId="{DB0DF507-7C50-43BB-8EE3-AD8F38CCF0A2}" type="presParOf" srcId="{884450B8-EB97-4352-9B0B-7628C1B63994}" destId="{017DE70A-E903-4E6C-ADC9-322DE60A7160}" srcOrd="0" destOrd="0" presId="urn:microsoft.com/office/officeart/2005/8/layout/hierarchy2"/>
    <dgm:cxn modelId="{3B8A8B7D-705D-4EC4-95CA-EE83FC5EF5E1}" type="presParOf" srcId="{884450B8-EB97-4352-9B0B-7628C1B63994}" destId="{EBEA8C2A-13A1-4466-B9C5-E3FA92A28C82}" srcOrd="1" destOrd="0" presId="urn:microsoft.com/office/officeart/2005/8/layout/hierarchy2"/>
    <dgm:cxn modelId="{A5B5B4C9-B992-4740-BDDF-B47E75D19539}" type="presParOf" srcId="{09013CF1-B582-4D71-92E7-4A7BCE40CB1B}" destId="{A5B92FB8-8E6B-4BFB-BD3C-4487D032EC1E}" srcOrd="6" destOrd="0" presId="urn:microsoft.com/office/officeart/2005/8/layout/hierarchy2"/>
    <dgm:cxn modelId="{4F758154-6852-4910-8C34-413E51DC319D}" type="presParOf" srcId="{A5B92FB8-8E6B-4BFB-BD3C-4487D032EC1E}" destId="{61897256-3D43-4DE4-A89F-D86D51B9DED3}" srcOrd="0" destOrd="0" presId="urn:microsoft.com/office/officeart/2005/8/layout/hierarchy2"/>
    <dgm:cxn modelId="{EECB9607-7AFB-4471-B6EA-E92E9390F7EB}" type="presParOf" srcId="{09013CF1-B582-4D71-92E7-4A7BCE40CB1B}" destId="{5FDA976E-51B7-4D59-B2D1-A91F9DDE444C}" srcOrd="7" destOrd="0" presId="urn:microsoft.com/office/officeart/2005/8/layout/hierarchy2"/>
    <dgm:cxn modelId="{DB4BADD9-3F45-426F-ABDE-AF848EA446F0}" type="presParOf" srcId="{5FDA976E-51B7-4D59-B2D1-A91F9DDE444C}" destId="{1AA991E3-C821-46B4-B548-AB271C46B6F4}" srcOrd="0" destOrd="0" presId="urn:microsoft.com/office/officeart/2005/8/layout/hierarchy2"/>
    <dgm:cxn modelId="{154DA7E6-034F-406C-9AD4-962CC02CF6A4}" type="presParOf" srcId="{5FDA976E-51B7-4D59-B2D1-A91F9DDE444C}" destId="{093C3222-54E0-4BF8-96CA-68B1C9032946}" srcOrd="1" destOrd="0" presId="urn:microsoft.com/office/officeart/2005/8/layout/hierarchy2"/>
    <dgm:cxn modelId="{15DDA8B2-33ED-49EA-AF3A-A26A8A676F77}" type="presParOf" srcId="{093C3222-54E0-4BF8-96CA-68B1C9032946}" destId="{3C95F05D-34D7-4ADA-97EC-D85C5BD1C1CE}" srcOrd="0" destOrd="0" presId="urn:microsoft.com/office/officeart/2005/8/layout/hierarchy2"/>
    <dgm:cxn modelId="{5DA0774D-1AAB-46DA-9B0A-F0FB31A70F0C}" type="presParOf" srcId="{3C95F05D-34D7-4ADA-97EC-D85C5BD1C1CE}" destId="{A657514B-8905-4B05-B0E4-B0E027945DFC}" srcOrd="0" destOrd="0" presId="urn:microsoft.com/office/officeart/2005/8/layout/hierarchy2"/>
    <dgm:cxn modelId="{9B8C541D-E79D-4C91-B855-E5BA857E9916}" type="presParOf" srcId="{093C3222-54E0-4BF8-96CA-68B1C9032946}" destId="{277D403A-FE56-438D-AC58-E081DA2773E6}" srcOrd="1" destOrd="0" presId="urn:microsoft.com/office/officeart/2005/8/layout/hierarchy2"/>
    <dgm:cxn modelId="{C16E5604-4AAC-410B-B85D-98E9515C31E0}" type="presParOf" srcId="{277D403A-FE56-438D-AC58-E081DA2773E6}" destId="{F41C23B4-5FB6-41C4-94B3-CB29C1DF6295}" srcOrd="0" destOrd="0" presId="urn:microsoft.com/office/officeart/2005/8/layout/hierarchy2"/>
    <dgm:cxn modelId="{13224E01-329F-4956-99ED-E9D47BF6AA62}" type="presParOf" srcId="{277D403A-FE56-438D-AC58-E081DA2773E6}" destId="{3629F0EA-39DB-4B02-84CC-4AA05111B67D}" srcOrd="1" destOrd="0" presId="urn:microsoft.com/office/officeart/2005/8/layout/hierarchy2"/>
    <dgm:cxn modelId="{3203CC44-5593-4E57-9E82-83A94FD56096}" type="presParOf" srcId="{09013CF1-B582-4D71-92E7-4A7BCE40CB1B}" destId="{27E4127C-9550-4BC1-82A4-09FA23973794}" srcOrd="8" destOrd="0" presId="urn:microsoft.com/office/officeart/2005/8/layout/hierarchy2"/>
    <dgm:cxn modelId="{38B84B0D-CE59-44FB-9992-251C34F8E60D}" type="presParOf" srcId="{27E4127C-9550-4BC1-82A4-09FA23973794}" destId="{8BC21107-5887-4AB9-B84D-6515B287E8CF}" srcOrd="0" destOrd="0" presId="urn:microsoft.com/office/officeart/2005/8/layout/hierarchy2"/>
    <dgm:cxn modelId="{2790BDC5-491F-486F-81C8-CEA9414CB50C}" type="presParOf" srcId="{09013CF1-B582-4D71-92E7-4A7BCE40CB1B}" destId="{DFD49585-BEFB-4F53-BA6E-5DF4FD6D2977}" srcOrd="9" destOrd="0" presId="urn:microsoft.com/office/officeart/2005/8/layout/hierarchy2"/>
    <dgm:cxn modelId="{CBE22559-2E20-47D0-B461-9AE30701A704}" type="presParOf" srcId="{DFD49585-BEFB-4F53-BA6E-5DF4FD6D2977}" destId="{370F36AB-3ACF-475C-8FDB-E5A64F2568C1}" srcOrd="0" destOrd="0" presId="urn:microsoft.com/office/officeart/2005/8/layout/hierarchy2"/>
    <dgm:cxn modelId="{E06FE353-BF16-49AB-B0BF-83DB5BCBF0BC}" type="presParOf" srcId="{DFD49585-BEFB-4F53-BA6E-5DF4FD6D2977}" destId="{8C101455-B563-46F0-838E-35C0D608516E}" srcOrd="1" destOrd="0" presId="urn:microsoft.com/office/officeart/2005/8/layout/hierarchy2"/>
    <dgm:cxn modelId="{D9661F05-1A95-4510-B237-D2D8E07A2868}" type="presParOf" srcId="{8C101455-B563-46F0-838E-35C0D608516E}" destId="{8FE6828C-32A8-4BE0-876F-A96914261089}" srcOrd="0" destOrd="0" presId="urn:microsoft.com/office/officeart/2005/8/layout/hierarchy2"/>
    <dgm:cxn modelId="{A7D83EC4-C676-4BD4-A577-85B284DCC459}" type="presParOf" srcId="{8FE6828C-32A8-4BE0-876F-A96914261089}" destId="{FCD00F77-F686-48D5-BCD4-58D0968A8ED8}" srcOrd="0" destOrd="0" presId="urn:microsoft.com/office/officeart/2005/8/layout/hierarchy2"/>
    <dgm:cxn modelId="{A410D9B4-51E8-4529-83F9-55CC1E99B9F3}" type="presParOf" srcId="{8C101455-B563-46F0-838E-35C0D608516E}" destId="{421EDFA3-B95A-4279-82AC-EADA7A0E640D}" srcOrd="1" destOrd="0" presId="urn:microsoft.com/office/officeart/2005/8/layout/hierarchy2"/>
    <dgm:cxn modelId="{07AF5FCC-A123-4AAE-828D-D3817793D8D8}" type="presParOf" srcId="{421EDFA3-B95A-4279-82AC-EADA7A0E640D}" destId="{7BB8720F-7151-4352-B67E-0F43E369732A}" srcOrd="0" destOrd="0" presId="urn:microsoft.com/office/officeart/2005/8/layout/hierarchy2"/>
    <dgm:cxn modelId="{78869944-A607-42FA-9BE2-F6B37F43A2AB}" type="presParOf" srcId="{421EDFA3-B95A-4279-82AC-EADA7A0E640D}" destId="{5ED1D6C3-33DF-4B4E-AB55-644E87936FE3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A74587F-F04F-4FDB-9532-8BA4261EAB97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D9EE61BD-8C9A-4E21-9060-E13C077304F1}">
      <dgm:prSet phldrT="[Texto]" custT="1"/>
      <dgm:spPr>
        <a:xfrm>
          <a:off x="225634" y="940009"/>
          <a:ext cx="796726" cy="398363"/>
        </a:xfrm>
        <a:noFill/>
        <a:ln w="25400" cap="flat" cmpd="sng" algn="ctr">
          <a:solidFill>
            <a:srgbClr val="1F497D">
              <a:lumMod val="75000"/>
              <a:alpha val="50000"/>
            </a:srgbClr>
          </a:solidFill>
          <a:prstDash val="solid"/>
        </a:ln>
        <a:effectLst/>
      </dgm:spPr>
      <dgm:t>
        <a:bodyPr/>
        <a:lstStyle/>
        <a:p>
          <a:pPr algn="ctr"/>
          <a:r>
            <a:rPr lang="pt-BR" sz="12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Modo Imperativo</a:t>
          </a:r>
        </a:p>
      </dgm:t>
    </dgm:pt>
    <dgm:pt modelId="{828132AD-C303-45E2-ABA2-BA98195BBF68}" type="parTrans" cxnId="{539C5475-3D6D-4736-8E21-6A7639693D2A}">
      <dgm:prSet/>
      <dgm:spPr/>
      <dgm:t>
        <a:bodyPr/>
        <a:lstStyle/>
        <a:p>
          <a:pPr algn="ctr"/>
          <a:endParaRPr lang="pt-BR"/>
        </a:p>
      </dgm:t>
    </dgm:pt>
    <dgm:pt modelId="{ED80F3AE-AB22-4239-8C1E-3BB8ED915B4A}" type="sibTrans" cxnId="{539C5475-3D6D-4736-8E21-6A7639693D2A}">
      <dgm:prSet/>
      <dgm:spPr/>
      <dgm:t>
        <a:bodyPr/>
        <a:lstStyle/>
        <a:p>
          <a:pPr algn="ctr"/>
          <a:endParaRPr lang="pt-BR"/>
        </a:p>
      </dgm:t>
    </dgm:pt>
    <dgm:pt modelId="{E38740EA-1CF5-40E5-BF36-23DE8A1FB406}">
      <dgm:prSet phldrT="[Texto]" custT="1"/>
      <dgm:spPr>
        <a:xfrm>
          <a:off x="225634" y="940009"/>
          <a:ext cx="796726" cy="398363"/>
        </a:xfrm>
        <a:noFill/>
        <a:ln w="25400" cap="flat" cmpd="sng" algn="ctr">
          <a:solidFill>
            <a:schemeClr val="tx2">
              <a:lumMod val="20000"/>
              <a:lumOff val="80000"/>
            </a:schemeClr>
          </a:solidFill>
          <a:prstDash val="solid"/>
        </a:ln>
        <a:effectLst/>
      </dgm:spPr>
      <dgm:t>
        <a:bodyPr/>
        <a:lstStyle/>
        <a:p>
          <a:pPr algn="ctr"/>
          <a:r>
            <a:rPr lang="pt-BR" sz="12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Presente</a:t>
          </a:r>
        </a:p>
      </dgm:t>
    </dgm:pt>
    <dgm:pt modelId="{4911A049-3792-4570-92CE-5AE5214F42D3}" type="parTrans" cxnId="{2715D54D-F5EF-405B-BBE2-C8642CFB6345}">
      <dgm:prSet/>
      <dgm:spPr/>
      <dgm:t>
        <a:bodyPr/>
        <a:lstStyle/>
        <a:p>
          <a:endParaRPr lang="pt-BR"/>
        </a:p>
      </dgm:t>
    </dgm:pt>
    <dgm:pt modelId="{42527DF4-8796-4DD5-B627-F07816806293}" type="sibTrans" cxnId="{2715D54D-F5EF-405B-BBE2-C8642CFB6345}">
      <dgm:prSet/>
      <dgm:spPr/>
      <dgm:t>
        <a:bodyPr/>
        <a:lstStyle/>
        <a:p>
          <a:endParaRPr lang="pt-BR"/>
        </a:p>
      </dgm:t>
    </dgm:pt>
    <dgm:pt modelId="{5A4F8E11-5DBE-4395-B1CE-6D2186613795}">
      <dgm:prSet phldrT="[Texto]" custT="1"/>
      <dgm:spPr>
        <a:xfrm>
          <a:off x="225634" y="940009"/>
          <a:ext cx="796726" cy="398363"/>
        </a:xfrm>
        <a:noFill/>
        <a:ln w="25400" cap="flat" cmpd="sng" algn="ctr">
          <a:solidFill>
            <a:schemeClr val="tx2">
              <a:lumMod val="60000"/>
              <a:lumOff val="40000"/>
            </a:schemeClr>
          </a:solidFill>
          <a:prstDash val="solid"/>
        </a:ln>
        <a:effectLst/>
      </dgm:spPr>
      <dgm:t>
        <a:bodyPr/>
        <a:lstStyle/>
        <a:p>
          <a:pPr algn="ctr"/>
          <a:r>
            <a:rPr lang="pt-BR" sz="1000" b="1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Levante</a:t>
          </a:r>
          <a:r>
            <a:rPr lang="pt-BR" sz="10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 cedo.</a:t>
          </a:r>
        </a:p>
      </dgm:t>
    </dgm:pt>
    <dgm:pt modelId="{4C5CD010-C75D-4682-9BB3-A3A20EEB4C02}" type="parTrans" cxnId="{21CC99CD-B9E6-4C05-B9E2-7725E0D678C1}">
      <dgm:prSet/>
      <dgm:spPr/>
      <dgm:t>
        <a:bodyPr/>
        <a:lstStyle/>
        <a:p>
          <a:endParaRPr lang="pt-BR"/>
        </a:p>
      </dgm:t>
    </dgm:pt>
    <dgm:pt modelId="{7FD07A2A-B117-4F33-A0C2-0CB98A80EE05}" type="sibTrans" cxnId="{21CC99CD-B9E6-4C05-B9E2-7725E0D678C1}">
      <dgm:prSet/>
      <dgm:spPr/>
      <dgm:t>
        <a:bodyPr/>
        <a:lstStyle/>
        <a:p>
          <a:endParaRPr lang="pt-BR"/>
        </a:p>
      </dgm:t>
    </dgm:pt>
    <dgm:pt modelId="{FFD4E466-A953-445A-993B-C29B0BEC3604}" type="pres">
      <dgm:prSet presAssocID="{5A74587F-F04F-4FDB-9532-8BA4261EAB97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90C9C65A-9ED2-4E5C-A07E-CD1B8D2513FD}" type="pres">
      <dgm:prSet presAssocID="{D9EE61BD-8C9A-4E21-9060-E13C077304F1}" presName="root1" presStyleCnt="0"/>
      <dgm:spPr/>
    </dgm:pt>
    <dgm:pt modelId="{08E5349D-0DAF-48B5-86C6-62C1E1F43378}" type="pres">
      <dgm:prSet presAssocID="{D9EE61BD-8C9A-4E21-9060-E13C077304F1}" presName="LevelOneTextNode" presStyleLbl="node0" presStyleIdx="0" presStyleCnt="1" custScaleX="35470" custScaleY="34143" custLinFactNeighborX="5604" custLinFactNeighborY="6029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pt-BR"/>
        </a:p>
      </dgm:t>
    </dgm:pt>
    <dgm:pt modelId="{09013CF1-B582-4D71-92E7-4A7BCE40CB1B}" type="pres">
      <dgm:prSet presAssocID="{D9EE61BD-8C9A-4E21-9060-E13C077304F1}" presName="level2hierChild" presStyleCnt="0"/>
      <dgm:spPr/>
    </dgm:pt>
    <dgm:pt modelId="{B8B80D0A-5222-4707-95BC-2026C908CC6B}" type="pres">
      <dgm:prSet presAssocID="{4911A049-3792-4570-92CE-5AE5214F42D3}" presName="conn2-1" presStyleLbl="parChTrans1D2" presStyleIdx="0" presStyleCnt="1"/>
      <dgm:spPr/>
      <dgm:t>
        <a:bodyPr/>
        <a:lstStyle/>
        <a:p>
          <a:endParaRPr lang="pt-BR"/>
        </a:p>
      </dgm:t>
    </dgm:pt>
    <dgm:pt modelId="{7D95CDC3-54C7-4CD6-9C1A-F6F3AD97E7C7}" type="pres">
      <dgm:prSet presAssocID="{4911A049-3792-4570-92CE-5AE5214F42D3}" presName="connTx" presStyleLbl="parChTrans1D2" presStyleIdx="0" presStyleCnt="1"/>
      <dgm:spPr/>
      <dgm:t>
        <a:bodyPr/>
        <a:lstStyle/>
        <a:p>
          <a:endParaRPr lang="pt-BR"/>
        </a:p>
      </dgm:t>
    </dgm:pt>
    <dgm:pt modelId="{60DD1AF6-8E78-41ED-BFEE-7891E04C6C95}" type="pres">
      <dgm:prSet presAssocID="{E38740EA-1CF5-40E5-BF36-23DE8A1FB406}" presName="root2" presStyleCnt="0"/>
      <dgm:spPr/>
    </dgm:pt>
    <dgm:pt modelId="{3A39BAE3-C75F-4A20-B373-9ADE344C9884}" type="pres">
      <dgm:prSet presAssocID="{E38740EA-1CF5-40E5-BF36-23DE8A1FB406}" presName="LevelTwoTextNode" presStyleLbl="node2" presStyleIdx="0" presStyleCnt="1" custScaleX="36735" custScaleY="36977" custLinFactNeighborY="631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EADEFD2-C4FA-4CF0-9C1F-05AA9362DF48}" type="pres">
      <dgm:prSet presAssocID="{E38740EA-1CF5-40E5-BF36-23DE8A1FB406}" presName="level3hierChild" presStyleCnt="0"/>
      <dgm:spPr/>
    </dgm:pt>
    <dgm:pt modelId="{054D7C47-A1DF-4882-A6AB-B980D78139B6}" type="pres">
      <dgm:prSet presAssocID="{4C5CD010-C75D-4682-9BB3-A3A20EEB4C02}" presName="conn2-1" presStyleLbl="parChTrans1D3" presStyleIdx="0" presStyleCnt="1"/>
      <dgm:spPr/>
      <dgm:t>
        <a:bodyPr/>
        <a:lstStyle/>
        <a:p>
          <a:endParaRPr lang="pt-BR"/>
        </a:p>
      </dgm:t>
    </dgm:pt>
    <dgm:pt modelId="{35007E1E-76A4-4222-BA92-556407B5D5F7}" type="pres">
      <dgm:prSet presAssocID="{4C5CD010-C75D-4682-9BB3-A3A20EEB4C02}" presName="connTx" presStyleLbl="parChTrans1D3" presStyleIdx="0" presStyleCnt="1"/>
      <dgm:spPr/>
      <dgm:t>
        <a:bodyPr/>
        <a:lstStyle/>
        <a:p>
          <a:endParaRPr lang="pt-BR"/>
        </a:p>
      </dgm:t>
    </dgm:pt>
    <dgm:pt modelId="{9CE2EBF9-1168-429F-BF4D-ADECB88A9009}" type="pres">
      <dgm:prSet presAssocID="{5A4F8E11-5DBE-4395-B1CE-6D2186613795}" presName="root2" presStyleCnt="0"/>
      <dgm:spPr/>
    </dgm:pt>
    <dgm:pt modelId="{D93963AD-C2CD-4010-B18B-5DEBAD7424D2}" type="pres">
      <dgm:prSet presAssocID="{5A4F8E11-5DBE-4395-B1CE-6D2186613795}" presName="LevelTwoTextNode" presStyleLbl="node3" presStyleIdx="0" presStyleCnt="1" custScaleX="81272" custScaleY="42934" custLinFactNeighborX="-3548" custLinFactNeighborY="609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F5CF030-19E1-427A-B71E-35A218E9CF0C}" type="pres">
      <dgm:prSet presAssocID="{5A4F8E11-5DBE-4395-B1CE-6D2186613795}" presName="level3hierChild" presStyleCnt="0"/>
      <dgm:spPr/>
    </dgm:pt>
  </dgm:ptLst>
  <dgm:cxnLst>
    <dgm:cxn modelId="{496CBC68-4758-4847-8B58-A33649FF4A67}" type="presOf" srcId="{5A4F8E11-5DBE-4395-B1CE-6D2186613795}" destId="{D93963AD-C2CD-4010-B18B-5DEBAD7424D2}" srcOrd="0" destOrd="0" presId="urn:microsoft.com/office/officeart/2005/8/layout/hierarchy2"/>
    <dgm:cxn modelId="{44DAA7B9-B555-4D32-8164-60DA54A1640E}" type="presOf" srcId="{E38740EA-1CF5-40E5-BF36-23DE8A1FB406}" destId="{3A39BAE3-C75F-4A20-B373-9ADE344C9884}" srcOrd="0" destOrd="0" presId="urn:microsoft.com/office/officeart/2005/8/layout/hierarchy2"/>
    <dgm:cxn modelId="{7338622D-609A-4355-B0FC-036D80433928}" type="presOf" srcId="{4911A049-3792-4570-92CE-5AE5214F42D3}" destId="{B8B80D0A-5222-4707-95BC-2026C908CC6B}" srcOrd="0" destOrd="0" presId="urn:microsoft.com/office/officeart/2005/8/layout/hierarchy2"/>
    <dgm:cxn modelId="{5AF2AA3E-FAB8-4DEA-BE78-290B62CA4142}" type="presOf" srcId="{4C5CD010-C75D-4682-9BB3-A3A20EEB4C02}" destId="{35007E1E-76A4-4222-BA92-556407B5D5F7}" srcOrd="1" destOrd="0" presId="urn:microsoft.com/office/officeart/2005/8/layout/hierarchy2"/>
    <dgm:cxn modelId="{21CC99CD-B9E6-4C05-B9E2-7725E0D678C1}" srcId="{E38740EA-1CF5-40E5-BF36-23DE8A1FB406}" destId="{5A4F8E11-5DBE-4395-B1CE-6D2186613795}" srcOrd="0" destOrd="0" parTransId="{4C5CD010-C75D-4682-9BB3-A3A20EEB4C02}" sibTransId="{7FD07A2A-B117-4F33-A0C2-0CB98A80EE05}"/>
    <dgm:cxn modelId="{64B15E57-598A-4DD2-B668-536A57430C9A}" type="presOf" srcId="{4C5CD010-C75D-4682-9BB3-A3A20EEB4C02}" destId="{054D7C47-A1DF-4882-A6AB-B980D78139B6}" srcOrd="0" destOrd="0" presId="urn:microsoft.com/office/officeart/2005/8/layout/hierarchy2"/>
    <dgm:cxn modelId="{E234D5C7-198F-4E7A-BCF2-AF3BF8692E42}" type="presOf" srcId="{5A74587F-F04F-4FDB-9532-8BA4261EAB97}" destId="{FFD4E466-A953-445A-993B-C29B0BEC3604}" srcOrd="0" destOrd="0" presId="urn:microsoft.com/office/officeart/2005/8/layout/hierarchy2"/>
    <dgm:cxn modelId="{2715D54D-F5EF-405B-BBE2-C8642CFB6345}" srcId="{D9EE61BD-8C9A-4E21-9060-E13C077304F1}" destId="{E38740EA-1CF5-40E5-BF36-23DE8A1FB406}" srcOrd="0" destOrd="0" parTransId="{4911A049-3792-4570-92CE-5AE5214F42D3}" sibTransId="{42527DF4-8796-4DD5-B627-F07816806293}"/>
    <dgm:cxn modelId="{001FA03B-F08E-496B-9746-3E6F10361DA3}" type="presOf" srcId="{4911A049-3792-4570-92CE-5AE5214F42D3}" destId="{7D95CDC3-54C7-4CD6-9C1A-F6F3AD97E7C7}" srcOrd="1" destOrd="0" presId="urn:microsoft.com/office/officeart/2005/8/layout/hierarchy2"/>
    <dgm:cxn modelId="{79558D00-2460-4B72-A4AC-F3F2E7270104}" type="presOf" srcId="{D9EE61BD-8C9A-4E21-9060-E13C077304F1}" destId="{08E5349D-0DAF-48B5-86C6-62C1E1F43378}" srcOrd="0" destOrd="0" presId="urn:microsoft.com/office/officeart/2005/8/layout/hierarchy2"/>
    <dgm:cxn modelId="{539C5475-3D6D-4736-8E21-6A7639693D2A}" srcId="{5A74587F-F04F-4FDB-9532-8BA4261EAB97}" destId="{D9EE61BD-8C9A-4E21-9060-E13C077304F1}" srcOrd="0" destOrd="0" parTransId="{828132AD-C303-45E2-ABA2-BA98195BBF68}" sibTransId="{ED80F3AE-AB22-4239-8C1E-3BB8ED915B4A}"/>
    <dgm:cxn modelId="{0BC61378-8E3D-4CF7-8CC0-98EEEF8970F3}" type="presParOf" srcId="{FFD4E466-A953-445A-993B-C29B0BEC3604}" destId="{90C9C65A-9ED2-4E5C-A07E-CD1B8D2513FD}" srcOrd="0" destOrd="0" presId="urn:microsoft.com/office/officeart/2005/8/layout/hierarchy2"/>
    <dgm:cxn modelId="{7A02EC39-01A7-415E-A2D0-AC1EA120BAA6}" type="presParOf" srcId="{90C9C65A-9ED2-4E5C-A07E-CD1B8D2513FD}" destId="{08E5349D-0DAF-48B5-86C6-62C1E1F43378}" srcOrd="0" destOrd="0" presId="urn:microsoft.com/office/officeart/2005/8/layout/hierarchy2"/>
    <dgm:cxn modelId="{415D1D98-243F-4CB3-92C2-DA0604293331}" type="presParOf" srcId="{90C9C65A-9ED2-4E5C-A07E-CD1B8D2513FD}" destId="{09013CF1-B582-4D71-92E7-4A7BCE40CB1B}" srcOrd="1" destOrd="0" presId="urn:microsoft.com/office/officeart/2005/8/layout/hierarchy2"/>
    <dgm:cxn modelId="{C69D0A34-CB43-4FFE-9936-BF75EACC2F57}" type="presParOf" srcId="{09013CF1-B582-4D71-92E7-4A7BCE40CB1B}" destId="{B8B80D0A-5222-4707-95BC-2026C908CC6B}" srcOrd="0" destOrd="0" presId="urn:microsoft.com/office/officeart/2005/8/layout/hierarchy2"/>
    <dgm:cxn modelId="{DCEB9F97-6EFC-47E9-8983-D68112DEED15}" type="presParOf" srcId="{B8B80D0A-5222-4707-95BC-2026C908CC6B}" destId="{7D95CDC3-54C7-4CD6-9C1A-F6F3AD97E7C7}" srcOrd="0" destOrd="0" presId="urn:microsoft.com/office/officeart/2005/8/layout/hierarchy2"/>
    <dgm:cxn modelId="{9E1D1B9E-4570-4186-9A23-1518DD0E8A2A}" type="presParOf" srcId="{09013CF1-B582-4D71-92E7-4A7BCE40CB1B}" destId="{60DD1AF6-8E78-41ED-BFEE-7891E04C6C95}" srcOrd="1" destOrd="0" presId="urn:microsoft.com/office/officeart/2005/8/layout/hierarchy2"/>
    <dgm:cxn modelId="{9D1158A3-1096-4B94-85F0-7B5C196635F4}" type="presParOf" srcId="{60DD1AF6-8E78-41ED-BFEE-7891E04C6C95}" destId="{3A39BAE3-C75F-4A20-B373-9ADE344C9884}" srcOrd="0" destOrd="0" presId="urn:microsoft.com/office/officeart/2005/8/layout/hierarchy2"/>
    <dgm:cxn modelId="{E5A1B4D9-06DB-46E4-BC02-C83266C95A57}" type="presParOf" srcId="{60DD1AF6-8E78-41ED-BFEE-7891E04C6C95}" destId="{5EADEFD2-C4FA-4CF0-9C1F-05AA9362DF48}" srcOrd="1" destOrd="0" presId="urn:microsoft.com/office/officeart/2005/8/layout/hierarchy2"/>
    <dgm:cxn modelId="{BC5C5922-935C-4715-8206-E6623B5CED91}" type="presParOf" srcId="{5EADEFD2-C4FA-4CF0-9C1F-05AA9362DF48}" destId="{054D7C47-A1DF-4882-A6AB-B980D78139B6}" srcOrd="0" destOrd="0" presId="urn:microsoft.com/office/officeart/2005/8/layout/hierarchy2"/>
    <dgm:cxn modelId="{DEB69455-BD6F-4EC8-A67F-B1CA6964159F}" type="presParOf" srcId="{054D7C47-A1DF-4882-A6AB-B980D78139B6}" destId="{35007E1E-76A4-4222-BA92-556407B5D5F7}" srcOrd="0" destOrd="0" presId="urn:microsoft.com/office/officeart/2005/8/layout/hierarchy2"/>
    <dgm:cxn modelId="{37AABD3E-57A3-4FAE-8A5B-6253053BCAD2}" type="presParOf" srcId="{5EADEFD2-C4FA-4CF0-9C1F-05AA9362DF48}" destId="{9CE2EBF9-1168-429F-BF4D-ADECB88A9009}" srcOrd="1" destOrd="0" presId="urn:microsoft.com/office/officeart/2005/8/layout/hierarchy2"/>
    <dgm:cxn modelId="{AC0D2C61-83CE-4DF4-805B-02234050A6EA}" type="presParOf" srcId="{9CE2EBF9-1168-429F-BF4D-ADECB88A9009}" destId="{D93963AD-C2CD-4010-B18B-5DEBAD7424D2}" srcOrd="0" destOrd="0" presId="urn:microsoft.com/office/officeart/2005/8/layout/hierarchy2"/>
    <dgm:cxn modelId="{5F4E4101-29D5-4685-8EA0-1CA7789A8C1A}" type="presParOf" srcId="{9CE2EBF9-1168-429F-BF4D-ADECB88A9009}" destId="{1F5CF030-19E1-427A-B71E-35A218E9CF0C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E5349D-0DAF-48B5-86C6-62C1E1F43378}">
      <dsp:nvSpPr>
        <dsp:cNvPr id="0" name=""/>
        <dsp:cNvSpPr/>
      </dsp:nvSpPr>
      <dsp:spPr>
        <a:xfrm>
          <a:off x="0" y="1435418"/>
          <a:ext cx="972765" cy="486382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rgbClr val="1F497D">
              <a:lumMod val="75000"/>
              <a:alpha val="5000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Modo Indicativo</a:t>
          </a:r>
        </a:p>
      </dsp:txBody>
      <dsp:txXfrm>
        <a:off x="14246" y="1449664"/>
        <a:ext cx="944273" cy="457890"/>
      </dsp:txXfrm>
    </dsp:sp>
    <dsp:sp modelId="{461726D1-2AF0-4EB7-9F51-16A8A80BBCC9}">
      <dsp:nvSpPr>
        <dsp:cNvPr id="0" name=""/>
        <dsp:cNvSpPr/>
      </dsp:nvSpPr>
      <dsp:spPr>
        <a:xfrm rot="17724741">
          <a:off x="520362" y="949505"/>
          <a:ext cx="1584960" cy="26604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412788" y="13315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 val="5000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1273218" y="923183"/>
        <a:ext cx="79248" cy="79248"/>
      </dsp:txXfrm>
    </dsp:sp>
    <dsp:sp modelId="{642044EA-E3DB-4E0C-AA75-6665B74DA950}">
      <dsp:nvSpPr>
        <dsp:cNvPr id="0" name=""/>
        <dsp:cNvSpPr/>
      </dsp:nvSpPr>
      <dsp:spPr>
        <a:xfrm>
          <a:off x="1652919" y="3813"/>
          <a:ext cx="972765" cy="486382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rgbClr val="1F497D">
              <a:lumMod val="20000"/>
              <a:lumOff val="8000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Presente</a:t>
          </a:r>
        </a:p>
      </dsp:txBody>
      <dsp:txXfrm>
        <a:off x="1667165" y="18059"/>
        <a:ext cx="944273" cy="457890"/>
      </dsp:txXfrm>
    </dsp:sp>
    <dsp:sp modelId="{6883010B-2573-438E-94A1-7B64FE860797}">
      <dsp:nvSpPr>
        <dsp:cNvPr id="0" name=""/>
        <dsp:cNvSpPr/>
      </dsp:nvSpPr>
      <dsp:spPr>
        <a:xfrm rot="21589866">
          <a:off x="2625683" y="232598"/>
          <a:ext cx="749097" cy="26604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696819" y="13315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2981504" y="227173"/>
        <a:ext cx="37454" cy="37454"/>
      </dsp:txXfrm>
    </dsp:sp>
    <dsp:sp modelId="{96308EE1-73CE-4373-8680-FFA4026E0C6A}">
      <dsp:nvSpPr>
        <dsp:cNvPr id="0" name=""/>
        <dsp:cNvSpPr/>
      </dsp:nvSpPr>
      <dsp:spPr>
        <a:xfrm>
          <a:off x="3374779" y="1605"/>
          <a:ext cx="1998731" cy="486382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rgbClr val="1F497D">
              <a:lumMod val="60000"/>
              <a:lumOff val="4000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Eu </a:t>
          </a:r>
          <a:r>
            <a:rPr lang="pt-BR" sz="1000" b="1" kern="12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levanto</a:t>
          </a:r>
          <a:r>
            <a:rPr lang="pt-BR" sz="1000" kern="12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 cedo todos os dias.</a:t>
          </a:r>
        </a:p>
      </dsp:txBody>
      <dsp:txXfrm>
        <a:off x="3389025" y="15851"/>
        <a:ext cx="1970239" cy="457890"/>
      </dsp:txXfrm>
    </dsp:sp>
    <dsp:sp modelId="{FA87737B-4FD2-46CA-B5B9-9595C820BDA2}">
      <dsp:nvSpPr>
        <dsp:cNvPr id="0" name=""/>
        <dsp:cNvSpPr/>
      </dsp:nvSpPr>
      <dsp:spPr>
        <a:xfrm rot="18476734">
          <a:off x="759793" y="1229175"/>
          <a:ext cx="1106098" cy="26604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022876" y="13315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 val="5000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1285190" y="1214825"/>
        <a:ext cx="55304" cy="55304"/>
      </dsp:txXfrm>
    </dsp:sp>
    <dsp:sp modelId="{00865D2A-B9DF-4FCD-81BA-BF71C2517120}">
      <dsp:nvSpPr>
        <dsp:cNvPr id="0" name=""/>
        <dsp:cNvSpPr/>
      </dsp:nvSpPr>
      <dsp:spPr>
        <a:xfrm>
          <a:off x="1652919" y="563154"/>
          <a:ext cx="972765" cy="486382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rgbClr val="1F497D">
              <a:lumMod val="20000"/>
              <a:lumOff val="8000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Pretérito</a:t>
          </a:r>
          <a:r>
            <a:rPr lang="pt-BR" sz="1200" kern="1200">
              <a:solidFill>
                <a:sysClr val="window" lastClr="FFFFFF"/>
              </a:solidFill>
              <a:latin typeface="Bembo Std" pitchFamily="18" charset="0"/>
              <a:ea typeface="+mn-ea"/>
              <a:cs typeface="+mn-cs"/>
            </a:rPr>
            <a:t> </a:t>
          </a:r>
          <a:r>
            <a:rPr lang="pt-BR" sz="1200" kern="12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perfeito</a:t>
          </a:r>
        </a:p>
      </dsp:txBody>
      <dsp:txXfrm>
        <a:off x="1667165" y="577400"/>
        <a:ext cx="944273" cy="457890"/>
      </dsp:txXfrm>
    </dsp:sp>
    <dsp:sp modelId="{F8E80836-CF7C-48A5-8CCF-BF87F509A505}">
      <dsp:nvSpPr>
        <dsp:cNvPr id="0" name=""/>
        <dsp:cNvSpPr/>
      </dsp:nvSpPr>
      <dsp:spPr>
        <a:xfrm>
          <a:off x="2625685" y="793043"/>
          <a:ext cx="735484" cy="26604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696816" y="13315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2975040" y="787958"/>
        <a:ext cx="36774" cy="36774"/>
      </dsp:txXfrm>
    </dsp:sp>
    <dsp:sp modelId="{7FDA4862-4E0B-4C84-9085-DE5BFE08AD72}">
      <dsp:nvSpPr>
        <dsp:cNvPr id="0" name=""/>
        <dsp:cNvSpPr/>
      </dsp:nvSpPr>
      <dsp:spPr>
        <a:xfrm>
          <a:off x="3361170" y="563154"/>
          <a:ext cx="2012340" cy="486382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rgbClr val="1F497D">
              <a:lumMod val="60000"/>
              <a:lumOff val="4000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pt-BR" sz="1000" kern="12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Eu </a:t>
          </a:r>
          <a:r>
            <a:rPr lang="pt-BR" sz="1000" b="1" kern="12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levantei</a:t>
          </a:r>
          <a:r>
            <a:rPr lang="pt-BR" sz="1000" kern="12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 cedo ontem.</a:t>
          </a:r>
        </a:p>
        <a:p>
          <a:pPr lvl="0" algn="ctr" defTabSz="4445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pt-BR" sz="1000" kern="12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Eu </a:t>
          </a:r>
          <a:r>
            <a:rPr lang="pt-BR" sz="1000" b="1" kern="12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tenho levantado </a:t>
          </a:r>
          <a:r>
            <a:rPr lang="pt-BR" sz="1000" kern="12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cedo desde criança.</a:t>
          </a:r>
        </a:p>
      </dsp:txBody>
      <dsp:txXfrm>
        <a:off x="3375416" y="577400"/>
        <a:ext cx="1983848" cy="457890"/>
      </dsp:txXfrm>
    </dsp:sp>
    <dsp:sp modelId="{42C9AFAA-61B5-4F9C-A8D2-28B6F2216283}">
      <dsp:nvSpPr>
        <dsp:cNvPr id="0" name=""/>
        <dsp:cNvSpPr/>
      </dsp:nvSpPr>
      <dsp:spPr>
        <a:xfrm rot="20117632">
          <a:off x="938499" y="1508845"/>
          <a:ext cx="748686" cy="26604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746805" y="13315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 val="5000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1294125" y="1503430"/>
        <a:ext cx="37434" cy="37434"/>
      </dsp:txXfrm>
    </dsp:sp>
    <dsp:sp modelId="{1871C89F-68D0-423F-B14D-9B3EF7AB1578}">
      <dsp:nvSpPr>
        <dsp:cNvPr id="0" name=""/>
        <dsp:cNvSpPr/>
      </dsp:nvSpPr>
      <dsp:spPr>
        <a:xfrm>
          <a:off x="1652919" y="1122494"/>
          <a:ext cx="972765" cy="486382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rgbClr val="1F497D">
              <a:lumMod val="20000"/>
              <a:lumOff val="8000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Pretérito</a:t>
          </a:r>
          <a:r>
            <a:rPr lang="pt-BR" sz="1200" kern="1200">
              <a:solidFill>
                <a:sysClr val="window" lastClr="FFFFFF"/>
              </a:solidFill>
              <a:latin typeface="Bembo Std" pitchFamily="18" charset="0"/>
              <a:ea typeface="+mn-ea"/>
              <a:cs typeface="+mn-cs"/>
            </a:rPr>
            <a:t> </a:t>
          </a:r>
          <a:r>
            <a:rPr lang="pt-BR" sz="1200" kern="12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imperfeito</a:t>
          </a:r>
        </a:p>
      </dsp:txBody>
      <dsp:txXfrm>
        <a:off x="1667165" y="1136740"/>
        <a:ext cx="944273" cy="457890"/>
      </dsp:txXfrm>
    </dsp:sp>
    <dsp:sp modelId="{1F0EFE89-60E3-41C3-A3E1-D5DE5B934775}">
      <dsp:nvSpPr>
        <dsp:cNvPr id="0" name=""/>
        <dsp:cNvSpPr/>
      </dsp:nvSpPr>
      <dsp:spPr>
        <a:xfrm rot="21577637">
          <a:off x="2625677" y="1350007"/>
          <a:ext cx="730490" cy="26604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696828" y="13315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2972660" y="1345047"/>
        <a:ext cx="36524" cy="36524"/>
      </dsp:txXfrm>
    </dsp:sp>
    <dsp:sp modelId="{017DE70A-E903-4E6C-ADC9-322DE60A7160}">
      <dsp:nvSpPr>
        <dsp:cNvPr id="0" name=""/>
        <dsp:cNvSpPr/>
      </dsp:nvSpPr>
      <dsp:spPr>
        <a:xfrm>
          <a:off x="3356160" y="1117742"/>
          <a:ext cx="2017350" cy="486382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rgbClr val="1F497D">
              <a:lumMod val="60000"/>
              <a:lumOff val="4000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Eu </a:t>
          </a:r>
          <a:r>
            <a:rPr lang="pt-BR" sz="1000" b="1" kern="12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levantava</a:t>
          </a:r>
          <a:r>
            <a:rPr lang="pt-BR" sz="1000" kern="12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 cedo quando era criança.</a:t>
          </a:r>
        </a:p>
      </dsp:txBody>
      <dsp:txXfrm>
        <a:off x="3370406" y="1131988"/>
        <a:ext cx="1988858" cy="457890"/>
      </dsp:txXfrm>
    </dsp:sp>
    <dsp:sp modelId="{A5B92FB8-8E6B-4BFB-BD3C-4487D032EC1E}">
      <dsp:nvSpPr>
        <dsp:cNvPr id="0" name=""/>
        <dsp:cNvSpPr/>
      </dsp:nvSpPr>
      <dsp:spPr>
        <a:xfrm rot="1194911">
          <a:off x="951134" y="1788515"/>
          <a:ext cx="723415" cy="26604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728219" y="13315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 val="5000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1294757" y="1783732"/>
        <a:ext cx="36170" cy="36170"/>
      </dsp:txXfrm>
    </dsp:sp>
    <dsp:sp modelId="{1AA991E3-C821-46B4-B548-AB271C46B6F4}">
      <dsp:nvSpPr>
        <dsp:cNvPr id="0" name=""/>
        <dsp:cNvSpPr/>
      </dsp:nvSpPr>
      <dsp:spPr>
        <a:xfrm>
          <a:off x="1652919" y="1681834"/>
          <a:ext cx="972765" cy="486382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rgbClr val="1F497D">
              <a:lumMod val="20000"/>
              <a:lumOff val="8000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Pretérito</a:t>
          </a:r>
          <a:r>
            <a:rPr lang="pt-BR" sz="1100" kern="1200">
              <a:solidFill>
                <a:sysClr val="window" lastClr="FFFFFF"/>
              </a:solidFill>
              <a:latin typeface="Bembo Std" pitchFamily="18" charset="0"/>
              <a:ea typeface="+mn-ea"/>
              <a:cs typeface="+mn-cs"/>
            </a:rPr>
            <a:t> </a:t>
          </a:r>
          <a:r>
            <a:rPr lang="pt-BR" sz="1100" kern="12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mais-que-perfeito</a:t>
          </a:r>
        </a:p>
      </dsp:txBody>
      <dsp:txXfrm>
        <a:off x="1667165" y="1696080"/>
        <a:ext cx="944273" cy="457890"/>
      </dsp:txXfrm>
    </dsp:sp>
    <dsp:sp modelId="{3C95F05D-34D7-4ADA-97EC-D85C5BD1C1CE}">
      <dsp:nvSpPr>
        <dsp:cNvPr id="0" name=""/>
        <dsp:cNvSpPr/>
      </dsp:nvSpPr>
      <dsp:spPr>
        <a:xfrm rot="23349">
          <a:off x="2625677" y="1914099"/>
          <a:ext cx="699664" cy="26604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696452" y="13315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2958017" y="1909910"/>
        <a:ext cx="34983" cy="34983"/>
      </dsp:txXfrm>
    </dsp:sp>
    <dsp:sp modelId="{F41C23B4-5FB6-41C4-94B3-CB29C1DF6295}">
      <dsp:nvSpPr>
        <dsp:cNvPr id="0" name=""/>
        <dsp:cNvSpPr/>
      </dsp:nvSpPr>
      <dsp:spPr>
        <a:xfrm>
          <a:off x="3325333" y="1686586"/>
          <a:ext cx="2048177" cy="486382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rgbClr val="1F497D">
              <a:lumMod val="60000"/>
              <a:lumOff val="4000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Eu já </a:t>
          </a:r>
          <a:r>
            <a:rPr lang="pt-BR" sz="1000" b="1" kern="12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levantara</a:t>
          </a:r>
          <a:r>
            <a:rPr lang="pt-BR" sz="1000" kern="12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 quando acordei.</a:t>
          </a:r>
        </a:p>
        <a:p>
          <a:pPr lvl="0" algn="ctr" defTabSz="4445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pt-BR" sz="1000" kern="12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Eu já </a:t>
          </a:r>
          <a:r>
            <a:rPr lang="pt-BR" sz="1000" b="1" kern="12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tinha levantado </a:t>
          </a:r>
          <a:r>
            <a:rPr lang="pt-BR" sz="1000" kern="12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quando você entrou. </a:t>
          </a:r>
        </a:p>
      </dsp:txBody>
      <dsp:txXfrm>
        <a:off x="3339579" y="1700832"/>
        <a:ext cx="2019685" cy="457890"/>
      </dsp:txXfrm>
    </dsp:sp>
    <dsp:sp modelId="{27E4127C-9550-4BC1-82A4-09FA23973794}">
      <dsp:nvSpPr>
        <dsp:cNvPr id="0" name=""/>
        <dsp:cNvSpPr/>
      </dsp:nvSpPr>
      <dsp:spPr>
        <a:xfrm rot="2989900">
          <a:off x="785620" y="2068185"/>
          <a:ext cx="1054444" cy="26604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981849" y="13315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 val="5000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1286481" y="2055127"/>
        <a:ext cx="52722" cy="52722"/>
      </dsp:txXfrm>
    </dsp:sp>
    <dsp:sp modelId="{370F36AB-3ACF-475C-8FDB-E5A64F2568C1}">
      <dsp:nvSpPr>
        <dsp:cNvPr id="0" name=""/>
        <dsp:cNvSpPr/>
      </dsp:nvSpPr>
      <dsp:spPr>
        <a:xfrm>
          <a:off x="1652919" y="2241174"/>
          <a:ext cx="972765" cy="486382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rgbClr val="1F497D">
              <a:lumMod val="20000"/>
              <a:lumOff val="8000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Fututo</a:t>
          </a:r>
          <a:r>
            <a:rPr lang="pt-BR" sz="1200" kern="1200">
              <a:solidFill>
                <a:sysClr val="window" lastClr="FFFFFF"/>
              </a:solidFill>
              <a:latin typeface="Bembo Std" pitchFamily="18" charset="0"/>
              <a:ea typeface="+mn-ea"/>
              <a:cs typeface="+mn-cs"/>
            </a:rPr>
            <a:t> </a:t>
          </a:r>
          <a:r>
            <a:rPr lang="pt-BR" sz="1200" kern="12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do</a:t>
          </a:r>
          <a:r>
            <a:rPr lang="pt-BR" sz="1200" kern="1200">
              <a:solidFill>
                <a:sysClr val="window" lastClr="FFFFFF"/>
              </a:solidFill>
              <a:latin typeface="Bembo Std" pitchFamily="18" charset="0"/>
              <a:ea typeface="+mn-ea"/>
              <a:cs typeface="+mn-cs"/>
            </a:rPr>
            <a:t> </a:t>
          </a:r>
          <a:r>
            <a:rPr lang="pt-BR" sz="1200" kern="12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presente</a:t>
          </a:r>
        </a:p>
      </dsp:txBody>
      <dsp:txXfrm>
        <a:off x="1667165" y="2255420"/>
        <a:ext cx="944273" cy="457890"/>
      </dsp:txXfrm>
    </dsp:sp>
    <dsp:sp modelId="{8FE6828C-32A8-4BE0-876F-A96914261089}">
      <dsp:nvSpPr>
        <dsp:cNvPr id="0" name=""/>
        <dsp:cNvSpPr/>
      </dsp:nvSpPr>
      <dsp:spPr>
        <a:xfrm rot="24018">
          <a:off x="2625676" y="2473439"/>
          <a:ext cx="680170" cy="26604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696452" y="13315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2948758" y="2469738"/>
        <a:ext cx="34008" cy="34008"/>
      </dsp:txXfrm>
    </dsp:sp>
    <dsp:sp modelId="{7BB8720F-7151-4352-B67E-0F43E369732A}">
      <dsp:nvSpPr>
        <dsp:cNvPr id="0" name=""/>
        <dsp:cNvSpPr/>
      </dsp:nvSpPr>
      <dsp:spPr>
        <a:xfrm>
          <a:off x="3305839" y="2245926"/>
          <a:ext cx="2067671" cy="486382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rgbClr val="1F497D">
              <a:lumMod val="60000"/>
              <a:lumOff val="4000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Eu </a:t>
          </a:r>
          <a:r>
            <a:rPr lang="pt-BR" sz="1000" b="1" kern="12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levantarei</a:t>
          </a:r>
          <a:r>
            <a:rPr lang="pt-BR" sz="1000" kern="12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 cedo amanhã.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Eu </a:t>
          </a:r>
          <a:r>
            <a:rPr lang="pt-BR" sz="1000" b="1" kern="12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terei levantado </a:t>
          </a:r>
          <a:r>
            <a:rPr lang="pt-BR" sz="1000" kern="12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quando você chegar</a:t>
          </a:r>
          <a:r>
            <a:rPr lang="pt-BR" sz="700" kern="12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.</a:t>
          </a:r>
        </a:p>
      </dsp:txBody>
      <dsp:txXfrm>
        <a:off x="3320085" y="2260172"/>
        <a:ext cx="2039179" cy="457890"/>
      </dsp:txXfrm>
    </dsp:sp>
    <dsp:sp modelId="{327CF516-A276-4E70-AA66-577A4BB4B014}">
      <dsp:nvSpPr>
        <dsp:cNvPr id="0" name=""/>
        <dsp:cNvSpPr/>
      </dsp:nvSpPr>
      <dsp:spPr>
        <a:xfrm rot="3810924">
          <a:off x="550265" y="2347855"/>
          <a:ext cx="1525155" cy="26604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363412" y="13315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 val="5000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1274713" y="2323029"/>
        <a:ext cx="76257" cy="76257"/>
      </dsp:txXfrm>
    </dsp:sp>
    <dsp:sp modelId="{147FA315-4990-45CF-B037-61D1D9D97EEA}">
      <dsp:nvSpPr>
        <dsp:cNvPr id="0" name=""/>
        <dsp:cNvSpPr/>
      </dsp:nvSpPr>
      <dsp:spPr>
        <a:xfrm>
          <a:off x="1652919" y="2800515"/>
          <a:ext cx="972765" cy="486382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rgbClr val="1F497D">
              <a:lumMod val="20000"/>
              <a:lumOff val="8000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Futuro</a:t>
          </a:r>
          <a:r>
            <a:rPr lang="pt-BR" sz="1200" kern="1200">
              <a:solidFill>
                <a:sysClr val="window" lastClr="FFFFFF"/>
              </a:solidFill>
              <a:latin typeface="Bembo Std" pitchFamily="18" charset="0"/>
              <a:ea typeface="+mn-ea"/>
              <a:cs typeface="+mn-cs"/>
            </a:rPr>
            <a:t> </a:t>
          </a:r>
          <a:r>
            <a:rPr lang="pt-BR" sz="1200" kern="12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do</a:t>
          </a:r>
          <a:r>
            <a:rPr lang="pt-BR" sz="1200" kern="1200">
              <a:solidFill>
                <a:sysClr val="window" lastClr="FFFFFF"/>
              </a:solidFill>
              <a:latin typeface="Bembo Std" pitchFamily="18" charset="0"/>
              <a:ea typeface="+mn-ea"/>
              <a:cs typeface="+mn-cs"/>
            </a:rPr>
            <a:t> </a:t>
          </a:r>
          <a:r>
            <a:rPr lang="pt-BR" sz="1200" kern="12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pretérito</a:t>
          </a:r>
        </a:p>
      </dsp:txBody>
      <dsp:txXfrm>
        <a:off x="1667165" y="2814761"/>
        <a:ext cx="944273" cy="457890"/>
      </dsp:txXfrm>
    </dsp:sp>
    <dsp:sp modelId="{2644866F-9A9A-414B-86B3-3E82DBB3C7AF}">
      <dsp:nvSpPr>
        <dsp:cNvPr id="0" name=""/>
        <dsp:cNvSpPr/>
      </dsp:nvSpPr>
      <dsp:spPr>
        <a:xfrm rot="19277">
          <a:off x="2625679" y="3032311"/>
          <a:ext cx="680164" cy="26604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696443" y="13315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2948758" y="3028609"/>
        <a:ext cx="34008" cy="34008"/>
      </dsp:txXfrm>
    </dsp:sp>
    <dsp:sp modelId="{DD64F6B8-0398-42E3-B689-1B9E64D86387}">
      <dsp:nvSpPr>
        <dsp:cNvPr id="0" name=""/>
        <dsp:cNvSpPr/>
      </dsp:nvSpPr>
      <dsp:spPr>
        <a:xfrm>
          <a:off x="3305839" y="2804329"/>
          <a:ext cx="2067671" cy="486382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rgbClr val="1F497D">
              <a:lumMod val="60000"/>
              <a:lumOff val="4000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Eu </a:t>
          </a:r>
          <a:r>
            <a:rPr lang="pt-BR" sz="1000" b="1" kern="12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levantaria</a:t>
          </a:r>
          <a:r>
            <a:rPr lang="pt-BR" sz="1000" kern="12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 cedo se fosse obrigado.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Eu </a:t>
          </a:r>
          <a:r>
            <a:rPr lang="pt-BR" sz="1000" b="1" kern="12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teria levantado </a:t>
          </a:r>
          <a:r>
            <a:rPr lang="pt-BR" sz="1000" kern="12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cedo se fosse obrigado</a:t>
          </a:r>
          <a:r>
            <a:rPr lang="pt-BR" sz="800" kern="12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.</a:t>
          </a:r>
        </a:p>
      </dsp:txBody>
      <dsp:txXfrm>
        <a:off x="3320085" y="2818575"/>
        <a:ext cx="2039179" cy="45789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E5349D-0DAF-48B5-86C6-62C1E1F43378}">
      <dsp:nvSpPr>
        <dsp:cNvPr id="0" name=""/>
        <dsp:cNvSpPr/>
      </dsp:nvSpPr>
      <dsp:spPr>
        <a:xfrm>
          <a:off x="0" y="1025654"/>
          <a:ext cx="868307" cy="434153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tx2">
              <a:lumMod val="75000"/>
              <a:alpha val="5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solidFill>
                <a:schemeClr val="accent1">
                  <a:lumMod val="75000"/>
                </a:schemeClr>
              </a:solidFill>
              <a:latin typeface="Bembo Std" pitchFamily="18" charset="0"/>
            </a:rPr>
            <a:t>Modo Subjuntivo</a:t>
          </a:r>
        </a:p>
      </dsp:txBody>
      <dsp:txXfrm>
        <a:off x="12716" y="1038370"/>
        <a:ext cx="842875" cy="408721"/>
      </dsp:txXfrm>
    </dsp:sp>
    <dsp:sp modelId="{461726D1-2AF0-4EB7-9F51-16A8A80BBCC9}">
      <dsp:nvSpPr>
        <dsp:cNvPr id="0" name=""/>
        <dsp:cNvSpPr/>
      </dsp:nvSpPr>
      <dsp:spPr>
        <a:xfrm rot="18656884">
          <a:off x="634688" y="714690"/>
          <a:ext cx="1355787" cy="32048"/>
        </a:xfrm>
        <a:custGeom>
          <a:avLst/>
          <a:gdLst/>
          <a:ahLst/>
          <a:cxnLst/>
          <a:rect l="0" t="0" r="0" b="0"/>
          <a:pathLst>
            <a:path>
              <a:moveTo>
                <a:pt x="0" y="16024"/>
              </a:moveTo>
              <a:lnTo>
                <a:pt x="1355787" y="1602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 val="5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1278687" y="696820"/>
        <a:ext cx="67789" cy="67789"/>
      </dsp:txXfrm>
    </dsp:sp>
    <dsp:sp modelId="{642044EA-E3DB-4E0C-AA75-6665B74DA950}">
      <dsp:nvSpPr>
        <dsp:cNvPr id="0" name=""/>
        <dsp:cNvSpPr/>
      </dsp:nvSpPr>
      <dsp:spPr>
        <a:xfrm>
          <a:off x="1756856" y="1622"/>
          <a:ext cx="868307" cy="434153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tx2">
              <a:lumMod val="20000"/>
              <a:lumOff val="8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solidFill>
                <a:schemeClr val="accent1">
                  <a:lumMod val="75000"/>
                </a:schemeClr>
              </a:solidFill>
              <a:latin typeface="Bembo Std" pitchFamily="18" charset="0"/>
            </a:rPr>
            <a:t>Presente</a:t>
          </a:r>
        </a:p>
      </dsp:txBody>
      <dsp:txXfrm>
        <a:off x="1769572" y="14338"/>
        <a:ext cx="842875" cy="408721"/>
      </dsp:txXfrm>
    </dsp:sp>
    <dsp:sp modelId="{6883010B-2573-438E-94A1-7B64FE860797}">
      <dsp:nvSpPr>
        <dsp:cNvPr id="0" name=""/>
        <dsp:cNvSpPr/>
      </dsp:nvSpPr>
      <dsp:spPr>
        <a:xfrm rot="21597183">
          <a:off x="2625163" y="202318"/>
          <a:ext cx="868794" cy="32048"/>
        </a:xfrm>
        <a:custGeom>
          <a:avLst/>
          <a:gdLst/>
          <a:ahLst/>
          <a:cxnLst/>
          <a:rect l="0" t="0" r="0" b="0"/>
          <a:pathLst>
            <a:path>
              <a:moveTo>
                <a:pt x="0" y="16024"/>
              </a:moveTo>
              <a:lnTo>
                <a:pt x="868794" y="160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037840" y="196623"/>
        <a:ext cx="43439" cy="43439"/>
      </dsp:txXfrm>
    </dsp:sp>
    <dsp:sp modelId="{96308EE1-73CE-4373-8680-FFA4026E0C6A}">
      <dsp:nvSpPr>
        <dsp:cNvPr id="0" name=""/>
        <dsp:cNvSpPr/>
      </dsp:nvSpPr>
      <dsp:spPr>
        <a:xfrm>
          <a:off x="3493957" y="910"/>
          <a:ext cx="1981312" cy="434153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tx2">
              <a:lumMod val="60000"/>
              <a:lumOff val="4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>
              <a:solidFill>
                <a:schemeClr val="accent1">
                  <a:lumMod val="75000"/>
                </a:schemeClr>
              </a:solidFill>
              <a:latin typeface="Bembo Std" pitchFamily="18" charset="0"/>
            </a:rPr>
            <a:t>Tomara que eu </a:t>
          </a:r>
          <a:r>
            <a:rPr lang="pt-BR" sz="1000" b="1" kern="1200">
              <a:solidFill>
                <a:schemeClr val="accent1">
                  <a:lumMod val="75000"/>
                </a:schemeClr>
              </a:solidFill>
              <a:latin typeface="Bembo Std" pitchFamily="18" charset="0"/>
            </a:rPr>
            <a:t>levante</a:t>
          </a:r>
          <a:r>
            <a:rPr lang="pt-BR" sz="1000" kern="1200">
              <a:solidFill>
                <a:schemeClr val="accent1">
                  <a:lumMod val="75000"/>
                </a:schemeClr>
              </a:solidFill>
              <a:latin typeface="Bembo Std" pitchFamily="18" charset="0"/>
            </a:rPr>
            <a:t> cedo.</a:t>
          </a:r>
        </a:p>
      </dsp:txBody>
      <dsp:txXfrm>
        <a:off x="3506673" y="13626"/>
        <a:ext cx="1955880" cy="408721"/>
      </dsp:txXfrm>
    </dsp:sp>
    <dsp:sp modelId="{FA87737B-4FD2-46CA-B5B9-9595C820BDA2}">
      <dsp:nvSpPr>
        <dsp:cNvPr id="0" name=""/>
        <dsp:cNvSpPr/>
      </dsp:nvSpPr>
      <dsp:spPr>
        <a:xfrm rot="19771688">
          <a:off x="797109" y="965302"/>
          <a:ext cx="1030944" cy="32048"/>
        </a:xfrm>
        <a:custGeom>
          <a:avLst/>
          <a:gdLst/>
          <a:ahLst/>
          <a:cxnLst/>
          <a:rect l="0" t="0" r="0" b="0"/>
          <a:pathLst>
            <a:path>
              <a:moveTo>
                <a:pt x="0" y="16024"/>
              </a:moveTo>
              <a:lnTo>
                <a:pt x="1030944" y="1602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 val="5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1286808" y="955553"/>
        <a:ext cx="51547" cy="51547"/>
      </dsp:txXfrm>
    </dsp:sp>
    <dsp:sp modelId="{00865D2A-B9DF-4FCD-81BA-BF71C2517120}">
      <dsp:nvSpPr>
        <dsp:cNvPr id="0" name=""/>
        <dsp:cNvSpPr/>
      </dsp:nvSpPr>
      <dsp:spPr>
        <a:xfrm>
          <a:off x="1756856" y="502846"/>
          <a:ext cx="868307" cy="434153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tx2">
              <a:lumMod val="20000"/>
              <a:lumOff val="8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solidFill>
                <a:schemeClr val="accent1">
                  <a:lumMod val="75000"/>
                </a:schemeClr>
              </a:solidFill>
              <a:latin typeface="Bembo Std" pitchFamily="18" charset="0"/>
            </a:rPr>
            <a:t>Pretérito</a:t>
          </a:r>
          <a:r>
            <a:rPr lang="pt-BR" sz="1200" kern="1200">
              <a:latin typeface="Bembo Std" pitchFamily="18" charset="0"/>
            </a:rPr>
            <a:t> </a:t>
          </a:r>
          <a:r>
            <a:rPr lang="pt-BR" sz="1200" kern="1200">
              <a:solidFill>
                <a:schemeClr val="accent1">
                  <a:lumMod val="75000"/>
                </a:schemeClr>
              </a:solidFill>
              <a:latin typeface="Bembo Std" pitchFamily="18" charset="0"/>
            </a:rPr>
            <a:t>perfeito</a:t>
          </a:r>
        </a:p>
      </dsp:txBody>
      <dsp:txXfrm>
        <a:off x="1769572" y="515562"/>
        <a:ext cx="842875" cy="408721"/>
      </dsp:txXfrm>
    </dsp:sp>
    <dsp:sp modelId="{F8E80836-CF7C-48A5-8CCF-BF87F509A505}">
      <dsp:nvSpPr>
        <dsp:cNvPr id="0" name=""/>
        <dsp:cNvSpPr/>
      </dsp:nvSpPr>
      <dsp:spPr>
        <a:xfrm>
          <a:off x="2625163" y="703898"/>
          <a:ext cx="868793" cy="32048"/>
        </a:xfrm>
        <a:custGeom>
          <a:avLst/>
          <a:gdLst/>
          <a:ahLst/>
          <a:cxnLst/>
          <a:rect l="0" t="0" r="0" b="0"/>
          <a:pathLst>
            <a:path>
              <a:moveTo>
                <a:pt x="0" y="16024"/>
              </a:moveTo>
              <a:lnTo>
                <a:pt x="868793" y="160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037840" y="698203"/>
        <a:ext cx="43439" cy="43439"/>
      </dsp:txXfrm>
    </dsp:sp>
    <dsp:sp modelId="{7FDA4862-4E0B-4C84-9085-DE5BFE08AD72}">
      <dsp:nvSpPr>
        <dsp:cNvPr id="0" name=""/>
        <dsp:cNvSpPr/>
      </dsp:nvSpPr>
      <dsp:spPr>
        <a:xfrm>
          <a:off x="3493957" y="500899"/>
          <a:ext cx="2001917" cy="438048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tx2">
              <a:lumMod val="60000"/>
              <a:lumOff val="4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>
              <a:solidFill>
                <a:schemeClr val="accent1">
                  <a:lumMod val="75000"/>
                </a:schemeClr>
              </a:solidFill>
              <a:latin typeface="Bembo Std" pitchFamily="18" charset="0"/>
            </a:rPr>
            <a:t>Espero que ele </a:t>
          </a:r>
          <a:r>
            <a:rPr lang="pt-BR" sz="1000" b="1" kern="1200">
              <a:solidFill>
                <a:schemeClr val="accent1">
                  <a:lumMod val="75000"/>
                </a:schemeClr>
              </a:solidFill>
              <a:latin typeface="Bembo Std" pitchFamily="18" charset="0"/>
            </a:rPr>
            <a:t>tenha levantado </a:t>
          </a:r>
          <a:r>
            <a:rPr lang="pt-BR" sz="1000" kern="1200">
              <a:solidFill>
                <a:schemeClr val="accent1">
                  <a:lumMod val="75000"/>
                </a:schemeClr>
              </a:solidFill>
              <a:latin typeface="Bembo Std" pitchFamily="18" charset="0"/>
            </a:rPr>
            <a:t>cedo ontem.</a:t>
          </a:r>
        </a:p>
      </dsp:txBody>
      <dsp:txXfrm>
        <a:off x="3506787" y="513729"/>
        <a:ext cx="1976257" cy="412388"/>
      </dsp:txXfrm>
    </dsp:sp>
    <dsp:sp modelId="{42C9AFAA-61B5-4F9C-A8D2-28B6F2216283}">
      <dsp:nvSpPr>
        <dsp:cNvPr id="0" name=""/>
        <dsp:cNvSpPr/>
      </dsp:nvSpPr>
      <dsp:spPr>
        <a:xfrm rot="21516509">
          <a:off x="868176" y="1215914"/>
          <a:ext cx="888810" cy="32048"/>
        </a:xfrm>
        <a:custGeom>
          <a:avLst/>
          <a:gdLst/>
          <a:ahLst/>
          <a:cxnLst/>
          <a:rect l="0" t="0" r="0" b="0"/>
          <a:pathLst>
            <a:path>
              <a:moveTo>
                <a:pt x="0" y="16024"/>
              </a:moveTo>
              <a:lnTo>
                <a:pt x="888810" y="1602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 val="5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1290361" y="1209718"/>
        <a:ext cx="44440" cy="44440"/>
      </dsp:txXfrm>
    </dsp:sp>
    <dsp:sp modelId="{1871C89F-68D0-423F-B14D-9B3EF7AB1578}">
      <dsp:nvSpPr>
        <dsp:cNvPr id="0" name=""/>
        <dsp:cNvSpPr/>
      </dsp:nvSpPr>
      <dsp:spPr>
        <a:xfrm>
          <a:off x="1756856" y="1004070"/>
          <a:ext cx="868307" cy="434153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tx2">
              <a:lumMod val="20000"/>
              <a:lumOff val="8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solidFill>
                <a:schemeClr val="accent1">
                  <a:lumMod val="75000"/>
                </a:schemeClr>
              </a:solidFill>
              <a:latin typeface="Bembo Std" pitchFamily="18" charset="0"/>
            </a:rPr>
            <a:t>Pretérito</a:t>
          </a:r>
          <a:r>
            <a:rPr lang="pt-BR" sz="1200" kern="1200">
              <a:latin typeface="Bembo Std" pitchFamily="18" charset="0"/>
            </a:rPr>
            <a:t> </a:t>
          </a:r>
          <a:r>
            <a:rPr lang="pt-BR" sz="1200" kern="1200">
              <a:solidFill>
                <a:schemeClr val="accent1">
                  <a:lumMod val="75000"/>
                </a:schemeClr>
              </a:solidFill>
              <a:latin typeface="Bembo Std" pitchFamily="18" charset="0"/>
            </a:rPr>
            <a:t>imperfeito</a:t>
          </a:r>
        </a:p>
      </dsp:txBody>
      <dsp:txXfrm>
        <a:off x="1769572" y="1016786"/>
        <a:ext cx="842875" cy="408721"/>
      </dsp:txXfrm>
    </dsp:sp>
    <dsp:sp modelId="{1F0EFE89-60E3-41C3-A3E1-D5DE5B934775}">
      <dsp:nvSpPr>
        <dsp:cNvPr id="0" name=""/>
        <dsp:cNvSpPr/>
      </dsp:nvSpPr>
      <dsp:spPr>
        <a:xfrm rot="21583592">
          <a:off x="2625158" y="1203001"/>
          <a:ext cx="888696" cy="32048"/>
        </a:xfrm>
        <a:custGeom>
          <a:avLst/>
          <a:gdLst/>
          <a:ahLst/>
          <a:cxnLst/>
          <a:rect l="0" t="0" r="0" b="0"/>
          <a:pathLst>
            <a:path>
              <a:moveTo>
                <a:pt x="0" y="16024"/>
              </a:moveTo>
              <a:lnTo>
                <a:pt x="888696" y="160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047289" y="1196808"/>
        <a:ext cx="44434" cy="44434"/>
      </dsp:txXfrm>
    </dsp:sp>
    <dsp:sp modelId="{017DE70A-E903-4E6C-ADC9-322DE60A7160}">
      <dsp:nvSpPr>
        <dsp:cNvPr id="0" name=""/>
        <dsp:cNvSpPr/>
      </dsp:nvSpPr>
      <dsp:spPr>
        <a:xfrm>
          <a:off x="3513850" y="999828"/>
          <a:ext cx="1988788" cy="434153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tx2">
              <a:lumMod val="60000"/>
              <a:lumOff val="4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>
              <a:solidFill>
                <a:schemeClr val="accent1">
                  <a:lumMod val="75000"/>
                </a:schemeClr>
              </a:solidFill>
              <a:latin typeface="Bembo Std" pitchFamily="18" charset="0"/>
            </a:rPr>
            <a:t>Se eu </a:t>
          </a:r>
          <a:r>
            <a:rPr lang="pt-BR" sz="1000" b="1" kern="1200">
              <a:solidFill>
                <a:schemeClr val="accent1">
                  <a:lumMod val="75000"/>
                </a:schemeClr>
              </a:solidFill>
              <a:latin typeface="Bembo Std" pitchFamily="18" charset="0"/>
            </a:rPr>
            <a:t>levantasse</a:t>
          </a:r>
          <a:r>
            <a:rPr lang="pt-BR" sz="1000" kern="1200">
              <a:solidFill>
                <a:schemeClr val="accent1">
                  <a:lumMod val="75000"/>
                </a:schemeClr>
              </a:solidFill>
              <a:latin typeface="Bembo Std" pitchFamily="18" charset="0"/>
            </a:rPr>
            <a:t> cedo, não me atrasaria.</a:t>
          </a:r>
        </a:p>
      </dsp:txBody>
      <dsp:txXfrm>
        <a:off x="3526566" y="1012544"/>
        <a:ext cx="1963356" cy="408721"/>
      </dsp:txXfrm>
    </dsp:sp>
    <dsp:sp modelId="{A5B92FB8-8E6B-4BFB-BD3C-4487D032EC1E}">
      <dsp:nvSpPr>
        <dsp:cNvPr id="0" name=""/>
        <dsp:cNvSpPr/>
      </dsp:nvSpPr>
      <dsp:spPr>
        <a:xfrm rot="1695775">
          <a:off x="808173" y="1465553"/>
          <a:ext cx="1008815" cy="32048"/>
        </a:xfrm>
        <a:custGeom>
          <a:avLst/>
          <a:gdLst/>
          <a:ahLst/>
          <a:cxnLst/>
          <a:rect l="0" t="0" r="0" b="0"/>
          <a:pathLst>
            <a:path>
              <a:moveTo>
                <a:pt x="0" y="16024"/>
              </a:moveTo>
              <a:lnTo>
                <a:pt x="1008815" y="1602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 val="5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1287361" y="1456357"/>
        <a:ext cx="50440" cy="50440"/>
      </dsp:txXfrm>
    </dsp:sp>
    <dsp:sp modelId="{1AA991E3-C821-46B4-B548-AB271C46B6F4}">
      <dsp:nvSpPr>
        <dsp:cNvPr id="0" name=""/>
        <dsp:cNvSpPr/>
      </dsp:nvSpPr>
      <dsp:spPr>
        <a:xfrm>
          <a:off x="1756856" y="1503347"/>
          <a:ext cx="868307" cy="434153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tx2">
              <a:lumMod val="20000"/>
              <a:lumOff val="8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chemeClr val="accent1">
                  <a:lumMod val="75000"/>
                </a:schemeClr>
              </a:solidFill>
              <a:latin typeface="Bembo Std" pitchFamily="18" charset="0"/>
            </a:rPr>
            <a:t>Pretérito</a:t>
          </a:r>
          <a:r>
            <a:rPr lang="pt-BR" sz="1100" kern="1200">
              <a:latin typeface="Bembo Std" pitchFamily="18" charset="0"/>
            </a:rPr>
            <a:t> </a:t>
          </a:r>
          <a:r>
            <a:rPr lang="pt-BR" sz="1100" kern="1200">
              <a:solidFill>
                <a:schemeClr val="accent1">
                  <a:lumMod val="75000"/>
                </a:schemeClr>
              </a:solidFill>
              <a:latin typeface="Bembo Std" pitchFamily="18" charset="0"/>
            </a:rPr>
            <a:t>mais-que-perfeito</a:t>
          </a:r>
        </a:p>
      </dsp:txBody>
      <dsp:txXfrm>
        <a:off x="1769572" y="1516063"/>
        <a:ext cx="842875" cy="408721"/>
      </dsp:txXfrm>
    </dsp:sp>
    <dsp:sp modelId="{3C95F05D-34D7-4ADA-97EC-D85C5BD1C1CE}">
      <dsp:nvSpPr>
        <dsp:cNvPr id="0" name=""/>
        <dsp:cNvSpPr/>
      </dsp:nvSpPr>
      <dsp:spPr>
        <a:xfrm rot="21590944">
          <a:off x="2625162" y="1703238"/>
          <a:ext cx="881734" cy="32048"/>
        </a:xfrm>
        <a:custGeom>
          <a:avLst/>
          <a:gdLst/>
          <a:ahLst/>
          <a:cxnLst/>
          <a:rect l="0" t="0" r="0" b="0"/>
          <a:pathLst>
            <a:path>
              <a:moveTo>
                <a:pt x="0" y="16024"/>
              </a:moveTo>
              <a:lnTo>
                <a:pt x="881734" y="160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043986" y="1697219"/>
        <a:ext cx="44086" cy="44086"/>
      </dsp:txXfrm>
    </dsp:sp>
    <dsp:sp modelId="{F41C23B4-5FB6-41C4-94B3-CB29C1DF6295}">
      <dsp:nvSpPr>
        <dsp:cNvPr id="0" name=""/>
        <dsp:cNvSpPr/>
      </dsp:nvSpPr>
      <dsp:spPr>
        <a:xfrm>
          <a:off x="3506895" y="1501024"/>
          <a:ext cx="1984534" cy="434153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tx2">
              <a:lumMod val="60000"/>
              <a:lumOff val="4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>
              <a:solidFill>
                <a:schemeClr val="accent1">
                  <a:lumMod val="75000"/>
                </a:schemeClr>
              </a:solidFill>
              <a:latin typeface="Bembo Std" pitchFamily="18" charset="0"/>
            </a:rPr>
            <a:t>Se eu </a:t>
          </a:r>
          <a:r>
            <a:rPr lang="pt-BR" sz="1000" b="1" kern="1200">
              <a:solidFill>
                <a:schemeClr val="accent1">
                  <a:lumMod val="75000"/>
                </a:schemeClr>
              </a:solidFill>
              <a:latin typeface="Bembo Std" pitchFamily="18" charset="0"/>
            </a:rPr>
            <a:t>tivesse levantado </a:t>
          </a:r>
          <a:r>
            <a:rPr lang="pt-BR" sz="1000" kern="1200">
              <a:solidFill>
                <a:schemeClr val="accent1">
                  <a:lumMod val="75000"/>
                </a:schemeClr>
              </a:solidFill>
              <a:latin typeface="Bembo Std" pitchFamily="18" charset="0"/>
            </a:rPr>
            <a:t>cedo, eu teria chegado a tempo. </a:t>
          </a:r>
        </a:p>
      </dsp:txBody>
      <dsp:txXfrm>
        <a:off x="3519611" y="1513740"/>
        <a:ext cx="1959102" cy="408721"/>
      </dsp:txXfrm>
    </dsp:sp>
    <dsp:sp modelId="{27E4127C-9550-4BC1-82A4-09FA23973794}">
      <dsp:nvSpPr>
        <dsp:cNvPr id="0" name=""/>
        <dsp:cNvSpPr/>
      </dsp:nvSpPr>
      <dsp:spPr>
        <a:xfrm rot="2862818">
          <a:off x="652281" y="1715191"/>
          <a:ext cx="1320601" cy="32048"/>
        </a:xfrm>
        <a:custGeom>
          <a:avLst/>
          <a:gdLst/>
          <a:ahLst/>
          <a:cxnLst/>
          <a:rect l="0" t="0" r="0" b="0"/>
          <a:pathLst>
            <a:path>
              <a:moveTo>
                <a:pt x="0" y="16024"/>
              </a:moveTo>
              <a:lnTo>
                <a:pt x="1320601" y="1602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 val="5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1279566" y="1698200"/>
        <a:ext cx="66030" cy="66030"/>
      </dsp:txXfrm>
    </dsp:sp>
    <dsp:sp modelId="{370F36AB-3ACF-475C-8FDB-E5A64F2568C1}">
      <dsp:nvSpPr>
        <dsp:cNvPr id="0" name=""/>
        <dsp:cNvSpPr/>
      </dsp:nvSpPr>
      <dsp:spPr>
        <a:xfrm>
          <a:off x="1756856" y="2002623"/>
          <a:ext cx="868307" cy="434153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tx2">
              <a:lumMod val="20000"/>
              <a:lumOff val="8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solidFill>
                <a:schemeClr val="accent1">
                  <a:lumMod val="75000"/>
                </a:schemeClr>
              </a:solidFill>
              <a:latin typeface="Bembo Std" pitchFamily="18" charset="0"/>
            </a:rPr>
            <a:t>Futuro</a:t>
          </a:r>
        </a:p>
      </dsp:txBody>
      <dsp:txXfrm>
        <a:off x="1769572" y="2015339"/>
        <a:ext cx="842875" cy="408721"/>
      </dsp:txXfrm>
    </dsp:sp>
    <dsp:sp modelId="{8FE6828C-32A8-4BE0-876F-A96914261089}">
      <dsp:nvSpPr>
        <dsp:cNvPr id="0" name=""/>
        <dsp:cNvSpPr/>
      </dsp:nvSpPr>
      <dsp:spPr>
        <a:xfrm rot="1680">
          <a:off x="2625163" y="2203893"/>
          <a:ext cx="888296" cy="32048"/>
        </a:xfrm>
        <a:custGeom>
          <a:avLst/>
          <a:gdLst/>
          <a:ahLst/>
          <a:cxnLst/>
          <a:rect l="0" t="0" r="0" b="0"/>
          <a:pathLst>
            <a:path>
              <a:moveTo>
                <a:pt x="0" y="16024"/>
              </a:moveTo>
              <a:lnTo>
                <a:pt x="888296" y="160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047104" y="2197710"/>
        <a:ext cx="44414" cy="44414"/>
      </dsp:txXfrm>
    </dsp:sp>
    <dsp:sp modelId="{7BB8720F-7151-4352-B67E-0F43E369732A}">
      <dsp:nvSpPr>
        <dsp:cNvPr id="0" name=""/>
        <dsp:cNvSpPr/>
      </dsp:nvSpPr>
      <dsp:spPr>
        <a:xfrm>
          <a:off x="3513459" y="2003058"/>
          <a:ext cx="2006554" cy="434153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tx2">
              <a:lumMod val="60000"/>
              <a:lumOff val="4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>
              <a:solidFill>
                <a:schemeClr val="accent1">
                  <a:lumMod val="75000"/>
                </a:schemeClr>
              </a:solidFill>
              <a:latin typeface="Bembo Std" pitchFamily="18" charset="0"/>
            </a:rPr>
            <a:t>Quando eu </a:t>
          </a:r>
          <a:r>
            <a:rPr lang="pt-BR" sz="1000" b="1" kern="1200">
              <a:solidFill>
                <a:schemeClr val="accent1">
                  <a:lumMod val="75000"/>
                </a:schemeClr>
              </a:solidFill>
              <a:latin typeface="Bembo Std" pitchFamily="18" charset="0"/>
            </a:rPr>
            <a:t>levantar</a:t>
          </a:r>
          <a:r>
            <a:rPr lang="pt-BR" sz="1000" kern="1200">
              <a:solidFill>
                <a:schemeClr val="accent1">
                  <a:lumMod val="75000"/>
                </a:schemeClr>
              </a:solidFill>
              <a:latin typeface="Bembo Std" pitchFamily="18" charset="0"/>
            </a:rPr>
            <a:t>, avisarei.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>
              <a:solidFill>
                <a:schemeClr val="accent1">
                  <a:lumMod val="75000"/>
                </a:schemeClr>
              </a:solidFill>
              <a:latin typeface="Bembo Std" pitchFamily="18" charset="0"/>
            </a:rPr>
            <a:t>Quando eu </a:t>
          </a:r>
          <a:r>
            <a:rPr lang="pt-BR" sz="1000" b="1" kern="1200">
              <a:solidFill>
                <a:schemeClr val="accent1">
                  <a:lumMod val="75000"/>
                </a:schemeClr>
              </a:solidFill>
              <a:latin typeface="Bembo Std" pitchFamily="18" charset="0"/>
            </a:rPr>
            <a:t>tiver levantado</a:t>
          </a:r>
          <a:r>
            <a:rPr lang="pt-BR" sz="1000" kern="1200">
              <a:solidFill>
                <a:schemeClr val="accent1">
                  <a:lumMod val="75000"/>
                </a:schemeClr>
              </a:solidFill>
              <a:latin typeface="Bembo Std" pitchFamily="18" charset="0"/>
            </a:rPr>
            <a:t>, avisarei.</a:t>
          </a:r>
        </a:p>
      </dsp:txBody>
      <dsp:txXfrm>
        <a:off x="3526175" y="2015774"/>
        <a:ext cx="1981122" cy="40872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E5349D-0DAF-48B5-86C6-62C1E1F43378}">
      <dsp:nvSpPr>
        <dsp:cNvPr id="0" name=""/>
        <dsp:cNvSpPr/>
      </dsp:nvSpPr>
      <dsp:spPr>
        <a:xfrm>
          <a:off x="133674" y="528793"/>
          <a:ext cx="845474" cy="406921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rgbClr val="1F497D">
              <a:lumMod val="75000"/>
              <a:alpha val="5000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Modo Imperativo</a:t>
          </a:r>
        </a:p>
      </dsp:txBody>
      <dsp:txXfrm>
        <a:off x="145592" y="540711"/>
        <a:ext cx="821638" cy="383085"/>
      </dsp:txXfrm>
    </dsp:sp>
    <dsp:sp modelId="{B8B80D0A-5222-4707-95BC-2026C908CC6B}">
      <dsp:nvSpPr>
        <dsp:cNvPr id="0" name=""/>
        <dsp:cNvSpPr/>
      </dsp:nvSpPr>
      <dsp:spPr>
        <a:xfrm rot="14492">
          <a:off x="979144" y="652771"/>
          <a:ext cx="819881" cy="162421"/>
        </a:xfrm>
        <a:custGeom>
          <a:avLst/>
          <a:gdLst/>
          <a:ahLst/>
          <a:cxnLst/>
          <a:rect l="0" t="0" r="0" b="0"/>
          <a:pathLst>
            <a:path>
              <a:moveTo>
                <a:pt x="0" y="81210"/>
              </a:moveTo>
              <a:lnTo>
                <a:pt x="819881" y="812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1368588" y="713485"/>
        <a:ext cx="40994" cy="40994"/>
      </dsp:txXfrm>
    </dsp:sp>
    <dsp:sp modelId="{3A39BAE3-C75F-4A20-B373-9ADE344C9884}">
      <dsp:nvSpPr>
        <dsp:cNvPr id="0" name=""/>
        <dsp:cNvSpPr/>
      </dsp:nvSpPr>
      <dsp:spPr>
        <a:xfrm>
          <a:off x="1799022" y="515361"/>
          <a:ext cx="875626" cy="440697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tx2">
              <a:lumMod val="20000"/>
              <a:lumOff val="8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Presente</a:t>
          </a:r>
        </a:p>
      </dsp:txBody>
      <dsp:txXfrm>
        <a:off x="1811930" y="528269"/>
        <a:ext cx="849810" cy="414881"/>
      </dsp:txXfrm>
    </dsp:sp>
    <dsp:sp modelId="{054D7C47-A1DF-4882-A6AB-B980D78139B6}">
      <dsp:nvSpPr>
        <dsp:cNvPr id="0" name=""/>
        <dsp:cNvSpPr/>
      </dsp:nvSpPr>
      <dsp:spPr>
        <a:xfrm rot="21589296">
          <a:off x="2674646" y="653147"/>
          <a:ext cx="868885" cy="162421"/>
        </a:xfrm>
        <a:custGeom>
          <a:avLst/>
          <a:gdLst/>
          <a:ahLst/>
          <a:cxnLst/>
          <a:rect l="0" t="0" r="0" b="0"/>
          <a:pathLst>
            <a:path>
              <a:moveTo>
                <a:pt x="0" y="81210"/>
              </a:moveTo>
              <a:lnTo>
                <a:pt x="868885" y="812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087367" y="712635"/>
        <a:ext cx="43444" cy="43444"/>
      </dsp:txXfrm>
    </dsp:sp>
    <dsp:sp modelId="{D93963AD-C2CD-4010-B18B-5DEBAD7424D2}">
      <dsp:nvSpPr>
        <dsp:cNvPr id="0" name=""/>
        <dsp:cNvSpPr/>
      </dsp:nvSpPr>
      <dsp:spPr>
        <a:xfrm>
          <a:off x="3543530" y="477158"/>
          <a:ext cx="1937224" cy="511694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tx2">
              <a:lumMod val="60000"/>
              <a:lumOff val="4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b="1" kern="12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Levante</a:t>
          </a:r>
          <a:r>
            <a:rPr lang="pt-BR" sz="1000" kern="1200">
              <a:solidFill>
                <a:srgbClr val="4F81BD">
                  <a:lumMod val="75000"/>
                </a:srgbClr>
              </a:solidFill>
              <a:latin typeface="Bembo Std" pitchFamily="18" charset="0"/>
              <a:ea typeface="+mn-ea"/>
              <a:cs typeface="+mn-cs"/>
            </a:rPr>
            <a:t> cedo.</a:t>
          </a:r>
        </a:p>
      </dsp:txBody>
      <dsp:txXfrm>
        <a:off x="3558517" y="492145"/>
        <a:ext cx="1907250" cy="4817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10</Pages>
  <Words>1770</Words>
  <Characters>9563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Supremo Tribunal Federal</Company>
  <LinksUpToDate>false</LinksUpToDate>
  <CharactersWithSpaces>11311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</dc:creator>
  <cp:lastModifiedBy>Mariana Aparecida Serejo de Souza Lima</cp:lastModifiedBy>
  <cp:revision>13</cp:revision>
  <dcterms:created xsi:type="dcterms:W3CDTF">2016-06-28T11:44:00Z</dcterms:created>
  <dcterms:modified xsi:type="dcterms:W3CDTF">2016-11-23T19:47:00Z</dcterms:modified>
</cp:coreProperties>
</file>