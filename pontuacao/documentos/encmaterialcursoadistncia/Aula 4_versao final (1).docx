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D17" w:rsidRDefault="00506D17" w:rsidP="00506D17">
      <w:pPr>
        <w:pStyle w:val="Ttulo1"/>
      </w:pPr>
      <w:r>
        <w:t>Caminhos da pontuação: entenda as orações adjetivas</w:t>
      </w:r>
      <w:r w:rsidR="00A30844">
        <w:t xml:space="preserve"> </w:t>
      </w:r>
    </w:p>
    <w:p w:rsidR="004B23E6" w:rsidRDefault="004B23E6" w:rsidP="00ED2309">
      <w:pPr>
        <w:pStyle w:val="Ttulo2"/>
        <w:jc w:val="center"/>
      </w:pPr>
      <w:r>
        <w:t>AULA 4 – Um pronome relativamente fácil de usar: os tipos de pronomes relativos</w:t>
      </w:r>
    </w:p>
    <w:p w:rsidR="003B538D" w:rsidRDefault="003B538D" w:rsidP="004B23E6"/>
    <w:p w:rsidR="003B538D" w:rsidRDefault="003B538D" w:rsidP="004B23E6">
      <w:r>
        <w:t>Mais uma vez, olá para você!</w:t>
      </w:r>
    </w:p>
    <w:p w:rsidR="004B23E6" w:rsidRDefault="004B23E6" w:rsidP="004B23E6">
      <w:r>
        <w:t xml:space="preserve">Na aula anterior, fizemos distinção entre as orações adjetivas. Agora vamos focar no pronome relativo, que </w:t>
      </w:r>
      <w:r w:rsidR="00ED2309">
        <w:t xml:space="preserve">introduz </w:t>
      </w:r>
      <w:r>
        <w:t xml:space="preserve">a oração adjetiva. </w:t>
      </w:r>
    </w:p>
    <w:p w:rsidR="004B23E6" w:rsidRDefault="004B23E6" w:rsidP="004B23E6">
      <w:r>
        <w:t xml:space="preserve">Como já listei na Aula 2, os pronomes relativos são: </w:t>
      </w:r>
      <w:r w:rsidRPr="004A55F6">
        <w:rPr>
          <w:i/>
        </w:rPr>
        <w:t>que</w:t>
      </w:r>
      <w:r>
        <w:t xml:space="preserve">, </w:t>
      </w:r>
      <w:r w:rsidRPr="004A55F6">
        <w:rPr>
          <w:i/>
        </w:rPr>
        <w:t>o qual</w:t>
      </w:r>
      <w:r>
        <w:t xml:space="preserve">, </w:t>
      </w:r>
      <w:r w:rsidRPr="004A55F6">
        <w:rPr>
          <w:i/>
        </w:rPr>
        <w:t>quem</w:t>
      </w:r>
      <w:r>
        <w:t xml:space="preserve">, </w:t>
      </w:r>
      <w:r w:rsidRPr="004A55F6">
        <w:rPr>
          <w:i/>
        </w:rPr>
        <w:t>quanto</w:t>
      </w:r>
      <w:r>
        <w:t xml:space="preserve">, </w:t>
      </w:r>
      <w:r w:rsidRPr="004A55F6">
        <w:rPr>
          <w:i/>
        </w:rPr>
        <w:t>onde</w:t>
      </w:r>
      <w:r>
        <w:t xml:space="preserve">, </w:t>
      </w:r>
      <w:r w:rsidRPr="004A55F6">
        <w:rPr>
          <w:i/>
        </w:rPr>
        <w:t>cujo</w:t>
      </w:r>
      <w:r>
        <w:t xml:space="preserve">, </w:t>
      </w:r>
      <w:r w:rsidRPr="004A55F6">
        <w:rPr>
          <w:i/>
        </w:rPr>
        <w:t>como</w:t>
      </w:r>
      <w:r>
        <w:t xml:space="preserve"> e </w:t>
      </w:r>
      <w:r w:rsidRPr="004A55F6">
        <w:rPr>
          <w:i/>
        </w:rPr>
        <w:t>quando</w:t>
      </w:r>
      <w:r w:rsidR="003B538D">
        <w:t xml:space="preserve"> e sobre eles vamos falar um pouquinho.</w:t>
      </w:r>
    </w:p>
    <w:p w:rsidR="007735E6" w:rsidRDefault="007735E6" w:rsidP="004B23E6"/>
    <w:p w:rsidR="00213F36" w:rsidRDefault="00213F36" w:rsidP="00213F36">
      <w:pPr>
        <w:pStyle w:val="Ttulo2"/>
        <w:ind w:firstLine="0"/>
      </w:pPr>
      <w:r>
        <w:t>4.1 Identificação do pronome relativo</w:t>
      </w:r>
    </w:p>
    <w:p w:rsidR="00213F36" w:rsidRDefault="00ED2309" w:rsidP="00213F36">
      <w:r>
        <w:rPr>
          <w:iCs/>
          <w:noProof/>
          <w:color w:val="808080" w:themeColor="text1" w:themeTint="7F"/>
          <w:lang w:eastAsia="pt-BR"/>
        </w:rPr>
        <mc:AlternateContent>
          <mc:Choice Requires="wps">
            <w:drawing>
              <wp:anchor distT="0" distB="0" distL="114300" distR="114300" simplePos="0" relativeHeight="251697152" behindDoc="0" locked="0" layoutInCell="1" allowOverlap="1" wp14:anchorId="1A439598" wp14:editId="2DCEB146">
                <wp:simplePos x="0" y="0"/>
                <wp:positionH relativeFrom="column">
                  <wp:posOffset>2551430</wp:posOffset>
                </wp:positionH>
                <wp:positionV relativeFrom="paragraph">
                  <wp:posOffset>374015</wp:posOffset>
                </wp:positionV>
                <wp:extent cx="224790" cy="2241550"/>
                <wp:effectExtent l="1270" t="0" r="24130" b="24130"/>
                <wp:wrapNone/>
                <wp:docPr id="17" name="Chave direita 17"/>
                <wp:cNvGraphicFramePr/>
                <a:graphic xmlns:a="http://schemas.openxmlformats.org/drawingml/2006/main">
                  <a:graphicData uri="http://schemas.microsoft.com/office/word/2010/wordprocessingShape">
                    <wps:wsp>
                      <wps:cNvSpPr/>
                      <wps:spPr>
                        <a:xfrm rot="16200000">
                          <a:off x="0" y="0"/>
                          <a:ext cx="224790" cy="2241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526040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17" o:spid="_x0000_s1026" type="#_x0000_t88" style="position:absolute;margin-left:200.9pt;margin-top:29.45pt;width:17.7pt;height:176.5pt;rotation:-9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" adj="181" strokecolor="#4579b8 [3044]"/>
            </w:pict>
          </mc:Fallback>
        </mc:AlternateContent>
      </w:r>
      <w:r>
        <w:t>Podemos entender mais fa</w:t>
      </w:r>
      <w:r w:rsidR="00164D14">
        <w:t>ci</w:t>
      </w:r>
      <w:r>
        <w:t xml:space="preserve">lmente o uso do pronome relativo se dividirmos o período composto em dois simples. </w:t>
      </w:r>
      <w:r w:rsidR="00213F36">
        <w:t xml:space="preserve">Nesse caso, nas duas orações separadas, haverá um termo em comum, repetido. </w:t>
      </w:r>
      <w:r>
        <w:t>Se voltarmos a unir as orações, o pronome rela</w:t>
      </w:r>
      <w:r w:rsidR="00164D14">
        <w:t>t</w:t>
      </w:r>
      <w:r>
        <w:t>ivo ficará no lugar desse termo que se repete, substituirá e</w:t>
      </w:r>
      <w:r w:rsidR="00213F36">
        <w:t>sse termo. Vamos ver um exemplo:</w:t>
      </w:r>
    </w:p>
    <w:p w:rsidR="00ED2309" w:rsidRDefault="00ED2309" w:rsidP="00ED2309">
      <w:pPr>
        <w:ind w:firstLine="0"/>
        <w:jc w:val="center"/>
        <w:rPr>
          <w:rStyle w:val="nfaseSutil"/>
        </w:rPr>
      </w:pPr>
      <w:r w:rsidRPr="00ED2309">
        <w:rPr>
          <w:rStyle w:val="nfaseSutil"/>
          <w:noProof/>
          <w:lang w:eastAsia="pt-BR"/>
        </w:rPr>
        <mc:AlternateContent>
          <mc:Choice Requires="wps">
            <w:drawing>
              <wp:anchor distT="0" distB="0" distL="114300" distR="114300" simplePos="0" relativeHeight="251699200" behindDoc="0" locked="0" layoutInCell="1" allowOverlap="1" wp14:editId="36B11C9B">
                <wp:simplePos x="0" y="0"/>
                <wp:positionH relativeFrom="column">
                  <wp:posOffset>1840486</wp:posOffset>
                </wp:positionH>
                <wp:positionV relativeFrom="paragraph">
                  <wp:posOffset>47909</wp:posOffset>
                </wp:positionV>
                <wp:extent cx="1685498" cy="1403985"/>
                <wp:effectExtent l="0" t="0" r="0"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498" cy="1403985"/>
                        </a:xfrm>
                        <a:prstGeom prst="rect">
                          <a:avLst/>
                        </a:prstGeom>
                        <a:solidFill>
                          <a:srgbClr val="FFFFFF"/>
                        </a:solidFill>
                        <a:ln w="9525">
                          <a:noFill/>
                          <a:miter lim="800000"/>
                          <a:headEnd/>
                          <a:tailEnd/>
                        </a:ln>
                      </wps:spPr>
                      <wps:txbx>
                        <w:txbxContent>
                          <w:p w:rsidR="00C31FE8" w:rsidRPr="00ED2309" w:rsidRDefault="00C31FE8" w:rsidP="00ED2309">
                            <w:pPr>
                              <w:ind w:firstLine="0"/>
                              <w:rPr>
                                <w:sz w:val="16"/>
                                <w:szCs w:val="16"/>
                              </w:rPr>
                            </w:pPr>
                            <w:r w:rsidRPr="00ED2309">
                              <w:rPr>
                                <w:sz w:val="16"/>
                                <w:szCs w:val="16"/>
                              </w:rPr>
                              <w:t>Período composto por duas orações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aixa de Texto 2" o:spid="_x0000_s1026" type="#_x0000_t202" style="position:absolute;left:0;text-align:left;margin-left:144.9pt;margin-top:3.75pt;width:132.7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" stroked="f">
                <v:textbox style="mso-fit-shape-to-text:t">
                  <w:txbxContent>
                    <w:p w:rsidR="00C31FE8" w:rsidRPr="00ED2309" w:rsidRDefault="00C31FE8" w:rsidP="00ED2309">
                      <w:pPr>
                        <w:ind w:firstLine="0"/>
                        <w:rPr>
                          <w:sz w:val="16"/>
                          <w:szCs w:val="16"/>
                        </w:rPr>
                      </w:pPr>
                      <w:r w:rsidRPr="00ED2309">
                        <w:rPr>
                          <w:sz w:val="16"/>
                          <w:szCs w:val="16"/>
                        </w:rPr>
                        <w:t>Período composto por duas orações</w:t>
                      </w:r>
                    </w:p>
                  </w:txbxContent>
                </v:textbox>
              </v:shape>
            </w:pict>
          </mc:Fallback>
        </mc:AlternateContent>
      </w:r>
    </w:p>
    <w:p w:rsidR="00ED2309" w:rsidRDefault="00ED2309" w:rsidP="00ED2309">
      <w:pPr>
        <w:ind w:firstLine="0"/>
        <w:jc w:val="center"/>
        <w:rPr>
          <w:rStyle w:val="nfaseSutil"/>
        </w:rPr>
      </w:pPr>
    </w:p>
    <w:p w:rsidR="007735E6" w:rsidRPr="00ED2309" w:rsidRDefault="00ED2309" w:rsidP="00ED2309">
      <w:pPr>
        <w:ind w:firstLine="0"/>
        <w:jc w:val="center"/>
        <w:rPr>
          <w:rStyle w:val="nfaseSutil"/>
        </w:rPr>
      </w:pPr>
      <w:r w:rsidRPr="00ED2309">
        <w:rPr>
          <w:rStyle w:val="nfaseSutil"/>
        </w:rPr>
        <w:t xml:space="preserve">A casa que </w:t>
      </w:r>
      <w:r w:rsidRPr="00ED2309">
        <w:rPr>
          <w:rStyle w:val="nfaseSutil"/>
          <w:u w:val="single"/>
        </w:rPr>
        <w:t>era</w:t>
      </w:r>
      <w:r w:rsidRPr="00ED2309">
        <w:rPr>
          <w:rStyle w:val="nfaseSutil"/>
        </w:rPr>
        <w:t xml:space="preserve"> de palha </w:t>
      </w:r>
      <w:r w:rsidRPr="00ED2309">
        <w:rPr>
          <w:rStyle w:val="nfaseSutil"/>
          <w:u w:val="single"/>
        </w:rPr>
        <w:t>pegou</w:t>
      </w:r>
      <w:r w:rsidRPr="00ED2309">
        <w:rPr>
          <w:rStyle w:val="nfaseSutil"/>
        </w:rPr>
        <w:t xml:space="preserve"> fogo.</w:t>
      </w:r>
    </w:p>
    <w:p w:rsidR="00E222A5" w:rsidRDefault="00E222A5" w:rsidP="00E222A5">
      <w:pPr>
        <w:rPr>
          <w:rStyle w:val="nfaseSutil"/>
          <w:color w:val="auto"/>
        </w:rPr>
      </w:pPr>
    </w:p>
    <w:p w:rsidR="00E222A5" w:rsidRPr="00E222A5" w:rsidRDefault="00E222A5" w:rsidP="00E222A5">
      <w:pPr>
        <w:rPr>
          <w:rStyle w:val="nfaseSutil"/>
          <w:color w:val="auto"/>
        </w:rPr>
      </w:pPr>
      <w:r>
        <w:rPr>
          <w:noProof/>
          <w:lang w:eastAsia="pt-BR"/>
        </w:rPr>
        <mc:AlternateContent>
          <mc:Choice Requires="wps">
            <w:drawing>
              <wp:anchor distT="0" distB="0" distL="114300" distR="114300" simplePos="0" relativeHeight="251700224" behindDoc="0" locked="0" layoutInCell="1" allowOverlap="1" wp14:anchorId="1C9ADDAC" wp14:editId="7C36DA2F">
                <wp:simplePos x="0" y="0"/>
                <wp:positionH relativeFrom="column">
                  <wp:posOffset>2236470</wp:posOffset>
                </wp:positionH>
                <wp:positionV relativeFrom="paragraph">
                  <wp:posOffset>217170</wp:posOffset>
                </wp:positionV>
                <wp:extent cx="170180" cy="1235075"/>
                <wp:effectExtent l="39052" t="37148" r="59373" b="21272"/>
                <wp:wrapNone/>
                <wp:docPr id="20" name="Colchete direito 20"/>
                <wp:cNvGraphicFramePr/>
                <a:graphic xmlns:a="http://schemas.openxmlformats.org/drawingml/2006/main">
                  <a:graphicData uri="http://schemas.microsoft.com/office/word/2010/wordprocessingShape">
                    <wps:wsp>
                      <wps:cNvSpPr/>
                      <wps:spPr>
                        <a:xfrm rot="5400000">
                          <a:off x="0" y="0"/>
                          <a:ext cx="170180" cy="1235075"/>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0B6454C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olchete direito 20" o:spid="_x0000_s1026" type="#_x0000_t86" style="position:absolute;margin-left:176.1pt;margin-top:17.1pt;width:13.4pt;height:97.2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" adj="248" strokecolor="#4579b8 [3044]">
                <v:stroke startarrow="block" endarrow="block"/>
              </v:shape>
            </w:pict>
          </mc:Fallback>
        </mc:AlternateContent>
      </w:r>
      <w:r w:rsidRPr="00E222A5">
        <w:rPr>
          <w:rStyle w:val="nfaseSutil"/>
          <w:color w:val="auto"/>
        </w:rPr>
        <w:t>Separando em dois períodos simples, temos:</w:t>
      </w:r>
    </w:p>
    <w:p w:rsidR="00E222A5" w:rsidRDefault="00E222A5" w:rsidP="00E222A5">
      <w:pPr>
        <w:ind w:firstLine="0"/>
        <w:jc w:val="center"/>
        <w:rPr>
          <w:rStyle w:val="nfaseSutil"/>
        </w:rPr>
      </w:pPr>
    </w:p>
    <w:p w:rsidR="00213F36" w:rsidRPr="00E222A5" w:rsidRDefault="00213F36" w:rsidP="00E222A5">
      <w:pPr>
        <w:ind w:firstLine="0"/>
        <w:jc w:val="center"/>
        <w:rPr>
          <w:rStyle w:val="nfaseSutil"/>
        </w:rPr>
      </w:pPr>
      <w:r w:rsidRPr="00E222A5">
        <w:rPr>
          <w:rStyle w:val="nfaseSutil"/>
          <w:highlight w:val="yellow"/>
        </w:rPr>
        <w:t>A casa</w:t>
      </w:r>
      <w:r w:rsidRPr="00E222A5">
        <w:rPr>
          <w:rStyle w:val="nfaseSutil"/>
        </w:rPr>
        <w:t xml:space="preserve"> pegou fogo.</w:t>
      </w:r>
      <w:r w:rsidR="00E222A5">
        <w:rPr>
          <w:rStyle w:val="nfaseSutil"/>
        </w:rPr>
        <w:t xml:space="preserve"> </w:t>
      </w:r>
      <w:r w:rsidRPr="00E222A5">
        <w:rPr>
          <w:rStyle w:val="nfaseSutil"/>
          <w:highlight w:val="yellow"/>
        </w:rPr>
        <w:t>A casa</w:t>
      </w:r>
      <w:r w:rsidRPr="00E222A5">
        <w:rPr>
          <w:rStyle w:val="nfaseSutil"/>
        </w:rPr>
        <w:t xml:space="preserve"> era de palha.</w:t>
      </w:r>
    </w:p>
    <w:p w:rsidR="00213F36" w:rsidRDefault="00E222A5" w:rsidP="00213F36">
      <w:pPr>
        <w:ind w:left="851" w:firstLine="0"/>
      </w:pPr>
      <w:r w:rsidRPr="00ED2309">
        <w:rPr>
          <w:rStyle w:val="nfaseSutil"/>
          <w:noProof/>
          <w:lang w:eastAsia="pt-BR"/>
        </w:rPr>
        <mc:AlternateContent>
          <mc:Choice Requires="wps">
            <w:drawing>
              <wp:anchor distT="0" distB="0" distL="114300" distR="114300" simplePos="0" relativeHeight="251702272" behindDoc="0" locked="0" layoutInCell="1" allowOverlap="1" wp14:anchorId="2FA7D1F5" wp14:editId="542E5DD9">
                <wp:simplePos x="0" y="0"/>
                <wp:positionH relativeFrom="column">
                  <wp:posOffset>1839614</wp:posOffset>
                </wp:positionH>
                <wp:positionV relativeFrom="paragraph">
                  <wp:posOffset>213834</wp:posOffset>
                </wp:positionV>
                <wp:extent cx="1043940" cy="1403985"/>
                <wp:effectExtent l="0" t="0" r="381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3985"/>
                        </a:xfrm>
                        <a:prstGeom prst="rect">
                          <a:avLst/>
                        </a:prstGeom>
                        <a:solidFill>
                          <a:srgbClr val="FFFFFF"/>
                        </a:solidFill>
                        <a:ln w="9525">
                          <a:noFill/>
                          <a:miter lim="800000"/>
                          <a:headEnd/>
                          <a:tailEnd/>
                        </a:ln>
                      </wps:spPr>
                      <wps:txbx>
                        <w:txbxContent>
                          <w:p w:rsidR="00C31FE8" w:rsidRPr="00ED2309" w:rsidRDefault="00C31FE8" w:rsidP="00E222A5">
                            <w:pPr>
                              <w:ind w:firstLine="0"/>
                              <w:rPr>
                                <w:sz w:val="16"/>
                                <w:szCs w:val="16"/>
                              </w:rPr>
                            </w:pPr>
                            <w:r>
                              <w:rPr>
                                <w:sz w:val="16"/>
                                <w:szCs w:val="16"/>
                              </w:rPr>
                              <w:t>Sintagma rep</w:t>
                            </w:r>
                            <w:r w:rsidR="00164D14">
                              <w:rPr>
                                <w:sz w:val="16"/>
                                <w:szCs w:val="16"/>
                              </w:rPr>
                              <w:t>e</w:t>
                            </w:r>
                            <w:r>
                              <w:rPr>
                                <w:sz w:val="16"/>
                                <w:szCs w:val="16"/>
                              </w:rPr>
                              <w:t>tido</w:t>
                            </w:r>
                            <w:ins w:id="0" w:author="Mariana Aparecida Serejo de Souza Lima" w:date="2016-11-18T16:38:00Z">
                              <w:r w:rsidR="00106770">
                                <w:rPr>
                                  <w:sz w:val="16"/>
                                  <w:szCs w:val="16"/>
                                </w:rPr>
                                <w:t xml:space="preserve"> </w:t>
                              </w:r>
                              <w:proofErr w:type="gramStart"/>
                              <w:r w:rsidR="00106770">
                                <w:rPr>
                                  <w:sz w:val="16"/>
                                  <w:szCs w:val="16"/>
                                </w:rPr>
                                <w:t>1</w:t>
                              </w:r>
                            </w:ins>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44.85pt;margin-top:16.85pt;width:82.2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" stroked="f">
                <v:textbox style="mso-fit-shape-to-text:t">
                  <w:txbxContent>
                    <w:p w:rsidR="00C31FE8" w:rsidRPr="00ED2309" w:rsidRDefault="00C31FE8" w:rsidP="00E222A5">
                      <w:pPr>
                        <w:ind w:firstLine="0"/>
                        <w:rPr>
                          <w:sz w:val="16"/>
                          <w:szCs w:val="16"/>
                        </w:rPr>
                      </w:pPr>
                      <w:r>
                        <w:rPr>
                          <w:sz w:val="16"/>
                          <w:szCs w:val="16"/>
                        </w:rPr>
                        <w:t>Sintagma rep</w:t>
                      </w:r>
                      <w:r w:rsidR="00164D14">
                        <w:rPr>
                          <w:sz w:val="16"/>
                          <w:szCs w:val="16"/>
                        </w:rPr>
                        <w:t>e</w:t>
                      </w:r>
                      <w:r>
                        <w:rPr>
                          <w:sz w:val="16"/>
                          <w:szCs w:val="16"/>
                        </w:rPr>
                        <w:t>tido</w:t>
                      </w:r>
                      <w:ins w:id="1" w:author="Mariana Aparecida Serejo de Souza Lima" w:date="2016-11-18T16:38:00Z">
                        <w:r w:rsidR="00106770">
                          <w:rPr>
                            <w:sz w:val="16"/>
                            <w:szCs w:val="16"/>
                          </w:rPr>
                          <w:t xml:space="preserve"> </w:t>
                        </w:r>
                        <w:proofErr w:type="gramStart"/>
                        <w:r w:rsidR="00106770">
                          <w:rPr>
                            <w:sz w:val="16"/>
                            <w:szCs w:val="16"/>
                          </w:rPr>
                          <w:t>1</w:t>
                        </w:r>
                      </w:ins>
                      <w:proofErr w:type="gramEnd"/>
                    </w:p>
                  </w:txbxContent>
                </v:textbox>
              </v:shape>
            </w:pict>
          </mc:Fallback>
        </mc:AlternateContent>
      </w:r>
    </w:p>
    <w:p w:rsidR="00E222A5" w:rsidRDefault="00E222A5" w:rsidP="00213F36"/>
    <w:p w:rsidR="004017D4" w:rsidRDefault="004017D4" w:rsidP="004017D4">
      <w:r>
        <w:t>Temos acima duas orações separadas em períodos simples, ou seja, cada período ou frase possui apenas um verbo. Nas duas orações, há um sintagma</w:t>
      </w:r>
      <w:r>
        <w:rPr>
          <w:rStyle w:val="Refdenotaderodap"/>
        </w:rPr>
        <w:footnoteReference w:id="1"/>
      </w:r>
      <w:r>
        <w:t xml:space="preserve"> que se repete: “a casa”. Podemos substituir o termo repetido na oração 2 por um pronome relativo, como o “que”, por exemplo. Assim teremos:</w:t>
      </w:r>
    </w:p>
    <w:p w:rsidR="004017D4" w:rsidRDefault="004017D4" w:rsidP="00E222A5">
      <w:pPr>
        <w:ind w:firstLine="0"/>
        <w:jc w:val="center"/>
        <w:rPr>
          <w:rStyle w:val="nfaseSutil"/>
        </w:rPr>
      </w:pPr>
    </w:p>
    <w:p w:rsidR="00E222A5" w:rsidRDefault="00E222A5" w:rsidP="00E222A5">
      <w:pPr>
        <w:ind w:firstLine="0"/>
        <w:jc w:val="center"/>
        <w:rPr>
          <w:rStyle w:val="nfaseSutil"/>
        </w:rPr>
      </w:pPr>
      <w:r>
        <w:rPr>
          <w:rStyle w:val="nfaseSutil"/>
        </w:rPr>
        <w:lastRenderedPageBreak/>
        <w:t>A casa pegou fogo</w:t>
      </w:r>
    </w:p>
    <w:p w:rsidR="00E222A5" w:rsidRPr="00E222A5" w:rsidRDefault="00E222A5" w:rsidP="00E222A5">
      <w:pPr>
        <w:ind w:firstLine="0"/>
        <w:jc w:val="center"/>
        <w:rPr>
          <w:rStyle w:val="nfaseSutil"/>
        </w:rPr>
      </w:pPr>
      <w:r>
        <w:rPr>
          <w:iCs/>
          <w:noProof/>
          <w:color w:val="808080" w:themeColor="text1" w:themeTint="7F"/>
          <w:lang w:eastAsia="pt-BR"/>
        </w:rPr>
        <mc:AlternateContent>
          <mc:Choice Requires="wps">
            <w:drawing>
              <wp:anchor distT="0" distB="0" distL="114300" distR="114300" simplePos="0" relativeHeight="251703296" behindDoc="0" locked="0" layoutInCell="1" allowOverlap="1" wp14:anchorId="11E75D0D" wp14:editId="73E973D7">
                <wp:simplePos x="0" y="0"/>
                <wp:positionH relativeFrom="column">
                  <wp:posOffset>2202151</wp:posOffset>
                </wp:positionH>
                <wp:positionV relativeFrom="paragraph">
                  <wp:posOffset>84199</wp:posOffset>
                </wp:positionV>
                <wp:extent cx="203163" cy="314326"/>
                <wp:effectExtent l="1270" t="0" r="27305" b="27305"/>
                <wp:wrapNone/>
                <wp:docPr id="22" name="Chave esquerda 22"/>
                <wp:cNvGraphicFramePr/>
                <a:graphic xmlns:a="http://schemas.openxmlformats.org/drawingml/2006/main">
                  <a:graphicData uri="http://schemas.microsoft.com/office/word/2010/wordprocessingShape">
                    <wps:wsp>
                      <wps:cNvSpPr/>
                      <wps:spPr>
                        <a:xfrm rot="16200000">
                          <a:off x="0" y="0"/>
                          <a:ext cx="203163" cy="31432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0AC90F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22" o:spid="_x0000_s1026" type="#_x0000_t87" style="position:absolute;margin-left:173.4pt;margin-top:6.65pt;width:16pt;height:24.75pt;rotation:-9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" adj="1163" strokecolor="#4579b8 [3044]"/>
            </w:pict>
          </mc:Fallback>
        </mc:AlternateContent>
      </w:r>
      <w:proofErr w:type="gramStart"/>
      <w:r>
        <w:rPr>
          <w:rStyle w:val="nfaseSutil"/>
        </w:rPr>
        <w:t>que</w:t>
      </w:r>
      <w:proofErr w:type="gramEnd"/>
      <w:r>
        <w:rPr>
          <w:rStyle w:val="nfaseSutil"/>
        </w:rPr>
        <w:t xml:space="preserve"> era de palha</w:t>
      </w:r>
    </w:p>
    <w:p w:rsidR="00E222A5" w:rsidRDefault="00E222A5" w:rsidP="00213F36">
      <w:r w:rsidRPr="00ED2309">
        <w:rPr>
          <w:rStyle w:val="nfaseSutil"/>
          <w:noProof/>
          <w:lang w:eastAsia="pt-BR"/>
        </w:rPr>
        <mc:AlternateContent>
          <mc:Choice Requires="wps">
            <w:drawing>
              <wp:anchor distT="0" distB="0" distL="114300" distR="114300" simplePos="0" relativeHeight="251705344" behindDoc="0" locked="0" layoutInCell="1" allowOverlap="1" wp14:anchorId="5E0E012E" wp14:editId="5A502823">
                <wp:simplePos x="0" y="0"/>
                <wp:positionH relativeFrom="column">
                  <wp:posOffset>1839595</wp:posOffset>
                </wp:positionH>
                <wp:positionV relativeFrom="paragraph">
                  <wp:posOffset>93119</wp:posOffset>
                </wp:positionV>
                <wp:extent cx="914400" cy="140398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C31FE8" w:rsidRPr="00ED2309" w:rsidRDefault="00C31FE8" w:rsidP="00E222A5">
                            <w:pPr>
                              <w:ind w:firstLine="0"/>
                              <w:rPr>
                                <w:sz w:val="16"/>
                                <w:szCs w:val="16"/>
                              </w:rPr>
                            </w:pPr>
                            <w:r>
                              <w:rPr>
                                <w:sz w:val="16"/>
                                <w:szCs w:val="16"/>
                              </w:rPr>
                              <w:t>Pronome relativo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5E0E012E" id="_x0000_s1028" type="#_x0000_t202" style="position:absolute;left:0;text-align:left;margin-left:144.85pt;margin-top:7.35pt;width:1in;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" stroked="f">
                <v:textbox style="mso-fit-shape-to-text:t">
                  <w:txbxContent>
                    <w:p w:rsidR="00C31FE8" w:rsidRPr="00ED2309" w:rsidRDefault="00C31FE8" w:rsidP="00E222A5">
                      <w:pPr>
                        <w:ind w:firstLine="0"/>
                        <w:rPr>
                          <w:sz w:val="16"/>
                          <w:szCs w:val="16"/>
                        </w:rPr>
                      </w:pPr>
                      <w:r>
                        <w:rPr>
                          <w:sz w:val="16"/>
                          <w:szCs w:val="16"/>
                        </w:rPr>
                        <w:t>Pronome relativo</w:t>
                      </w:r>
                    </w:p>
                  </w:txbxContent>
                </v:textbox>
              </v:shape>
            </w:pict>
          </mc:Fallback>
        </mc:AlternateContent>
      </w:r>
    </w:p>
    <w:p w:rsidR="00E222A5" w:rsidRDefault="00E222A5" w:rsidP="00213F36"/>
    <w:p w:rsidR="00213F36" w:rsidRDefault="00213F36" w:rsidP="00213F36">
      <w:r>
        <w:t>Se juntarmos as duas orações em uma frase só, em um período composto (que possui mais de um verbo), devemos sempre colocar a oração adjetiva grudada ao termo que antes estava repetido, no caso “a casa”. Desse modo, ficaremos com:</w:t>
      </w:r>
    </w:p>
    <w:p w:rsidR="004017D4" w:rsidRDefault="004017D4" w:rsidP="004017D4">
      <w:pPr>
        <w:ind w:firstLine="0"/>
        <w:jc w:val="center"/>
        <w:rPr>
          <w:rStyle w:val="nfaseSutil"/>
        </w:rPr>
      </w:pPr>
      <w:r>
        <w:rPr>
          <w:rStyle w:val="nfaseSutil"/>
        </w:rPr>
        <w:t>A casa       pegou fogo</w:t>
      </w:r>
    </w:p>
    <w:p w:rsidR="007735E6" w:rsidRDefault="004017D4" w:rsidP="00213F36">
      <w:pPr>
        <w:rPr>
          <w:color w:val="943634" w:themeColor="accent2" w:themeShade="BF"/>
        </w:rPr>
      </w:pPr>
      <w:r>
        <w:rPr>
          <w:noProof/>
          <w:color w:val="943634" w:themeColor="accent2" w:themeShade="BF"/>
          <w:lang w:eastAsia="pt-BR"/>
        </w:rPr>
        <mc:AlternateContent>
          <mc:Choice Requires="wps">
            <w:drawing>
              <wp:anchor distT="0" distB="0" distL="114300" distR="114300" simplePos="0" relativeHeight="251706368" behindDoc="0" locked="0" layoutInCell="1" allowOverlap="1">
                <wp:simplePos x="0" y="0"/>
                <wp:positionH relativeFrom="column">
                  <wp:posOffset>3293887</wp:posOffset>
                </wp:positionH>
                <wp:positionV relativeFrom="paragraph">
                  <wp:posOffset>135890</wp:posOffset>
                </wp:positionV>
                <wp:extent cx="1576070" cy="457200"/>
                <wp:effectExtent l="762000" t="228600" r="24130" b="19050"/>
                <wp:wrapNone/>
                <wp:docPr id="24" name="Texto Explicativo 2 24"/>
                <wp:cNvGraphicFramePr/>
                <a:graphic xmlns:a="http://schemas.openxmlformats.org/drawingml/2006/main">
                  <a:graphicData uri="http://schemas.microsoft.com/office/word/2010/wordprocessingShape">
                    <wps:wsp>
                      <wps:cNvSpPr/>
                      <wps:spPr>
                        <a:xfrm>
                          <a:off x="0" y="0"/>
                          <a:ext cx="1576070" cy="457200"/>
                        </a:xfrm>
                        <a:prstGeom prst="borderCallout2">
                          <a:avLst>
                            <a:gd name="adj1" fmla="val 45615"/>
                            <a:gd name="adj2" fmla="val -973"/>
                            <a:gd name="adj3" fmla="val 30690"/>
                            <a:gd name="adj4" fmla="val -25326"/>
                            <a:gd name="adj5" fmla="val -50187"/>
                            <a:gd name="adj6" fmla="val -47397"/>
                          </a:avLst>
                        </a:prstGeom>
                        <a:ln>
                          <a:solidFill>
                            <a:schemeClr val="tx2">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C31FE8" w:rsidRPr="004017D4" w:rsidRDefault="00C31FE8" w:rsidP="004017D4">
                            <w:pPr>
                              <w:ind w:firstLine="0"/>
                              <w:jc w:val="center"/>
                              <w:rPr>
                                <w:rStyle w:val="nfaseSutil"/>
                              </w:rPr>
                            </w:pPr>
                            <w:proofErr w:type="gramStart"/>
                            <w:r>
                              <w:rPr>
                                <w:rStyle w:val="nfaseSutil"/>
                              </w:rPr>
                              <w:t>q</w:t>
                            </w:r>
                            <w:r w:rsidRPr="004017D4">
                              <w:rPr>
                                <w:rStyle w:val="nfaseSutil"/>
                              </w:rPr>
                              <w:t>ue</w:t>
                            </w:r>
                            <w:proofErr w:type="gramEnd"/>
                            <w:r w:rsidRPr="004017D4">
                              <w:rPr>
                                <w:rStyle w:val="nfaseSutil"/>
                              </w:rPr>
                              <w:t xml:space="preserve"> era de palha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Texto Explicativo 2 24" o:spid="_x0000_s1029" type="#_x0000_t48" style="position:absolute;left:0;text-align:left;margin-left:259.35pt;margin-top:10.7pt;width:124.1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" adj="-10238,-10840,-5470,6629,-210,9853" fillcolor="white [3201]" strokecolor="#c6d9f1 [671]" strokeweight="2pt">
                <v:textbox>
                  <w:txbxContent>
                    <w:p w:rsidR="00C31FE8" w:rsidRPr="004017D4" w:rsidRDefault="00C31FE8" w:rsidP="004017D4">
                      <w:pPr>
                        <w:ind w:firstLine="0"/>
                        <w:jc w:val="center"/>
                        <w:rPr>
                          <w:rStyle w:val="nfaseSutil"/>
                        </w:rPr>
                      </w:pPr>
                      <w:proofErr w:type="gramStart"/>
                      <w:r>
                        <w:rPr>
                          <w:rStyle w:val="nfaseSutil"/>
                        </w:rPr>
                        <w:t>q</w:t>
                      </w:r>
                      <w:r w:rsidRPr="004017D4">
                        <w:rPr>
                          <w:rStyle w:val="nfaseSutil"/>
                        </w:rPr>
                        <w:t>ue</w:t>
                      </w:r>
                      <w:proofErr w:type="gramEnd"/>
                      <w:r w:rsidRPr="004017D4">
                        <w:rPr>
                          <w:rStyle w:val="nfaseSutil"/>
                        </w:rPr>
                        <w:t xml:space="preserve"> era de palha</w:t>
                      </w:r>
                    </w:p>
                  </w:txbxContent>
                </v:textbox>
              </v:shape>
            </w:pict>
          </mc:Fallback>
        </mc:AlternateContent>
      </w:r>
    </w:p>
    <w:p w:rsidR="00213F36" w:rsidRDefault="00213F36" w:rsidP="00213F36"/>
    <w:p w:rsidR="007735E6" w:rsidRDefault="007735E6" w:rsidP="00213F36"/>
    <w:p w:rsidR="004017D4" w:rsidRDefault="004017D4" w:rsidP="00213F36"/>
    <w:p w:rsidR="007735E6" w:rsidRDefault="007735E6" w:rsidP="00213F36">
      <w:r>
        <w:rPr>
          <w:noProof/>
          <w:lang w:eastAsia="pt-BR"/>
        </w:rPr>
        <mc:AlternateContent>
          <mc:Choice Requires="wps">
            <w:drawing>
              <wp:anchor distT="0" distB="0" distL="114300" distR="114300" simplePos="0" relativeHeight="251673600" behindDoc="0" locked="0" layoutInCell="1" allowOverlap="1" wp14:anchorId="522F55B4" wp14:editId="7CF7CE00">
                <wp:simplePos x="0" y="0"/>
                <wp:positionH relativeFrom="column">
                  <wp:posOffset>4862</wp:posOffset>
                </wp:positionH>
                <wp:positionV relativeFrom="paragraph">
                  <wp:posOffset>14604</wp:posOffset>
                </wp:positionV>
                <wp:extent cx="5527040" cy="2784143"/>
                <wp:effectExtent l="0" t="0" r="16510" b="1651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2784143"/>
                        </a:xfrm>
                        <a:prstGeom prst="rect">
                          <a:avLst/>
                        </a:prstGeom>
                        <a:solidFill>
                          <a:srgbClr val="FFFFFF"/>
                        </a:solidFill>
                        <a:ln w="9525">
                          <a:solidFill>
                            <a:srgbClr val="000000"/>
                          </a:solidFill>
                          <a:miter lim="800000"/>
                          <a:headEnd/>
                          <a:tailEnd/>
                        </a:ln>
                      </wps:spPr>
                      <wps:txbx>
                        <w:txbxContent>
                          <w:p w:rsidR="00C31FE8" w:rsidRPr="007735E6" w:rsidRDefault="00C31FE8" w:rsidP="007735E6">
                            <w:pPr>
                              <w:ind w:firstLine="0"/>
                              <w:rPr>
                                <w:sz w:val="20"/>
                                <w:szCs w:val="20"/>
                              </w:rPr>
                            </w:pPr>
                            <w:r w:rsidRPr="007735E6">
                              <w:rPr>
                                <w:color w:val="365F91" w:themeColor="accent1" w:themeShade="BF"/>
                                <w:sz w:val="20"/>
                                <w:szCs w:val="20"/>
                              </w:rPr>
                              <w:t>Complementan</w:t>
                            </w:r>
                            <w:r>
                              <w:rPr>
                                <w:color w:val="365F91" w:themeColor="accent1" w:themeShade="BF"/>
                                <w:sz w:val="20"/>
                                <w:szCs w:val="20"/>
                              </w:rPr>
                              <w:t>d</w:t>
                            </w:r>
                            <w:r w:rsidRPr="007735E6">
                              <w:rPr>
                                <w:color w:val="365F91" w:themeColor="accent1" w:themeShade="BF"/>
                                <w:sz w:val="20"/>
                                <w:szCs w:val="20"/>
                              </w:rPr>
                              <w:t>o</w:t>
                            </w:r>
                            <w:r w:rsidRPr="007735E6">
                              <w:rPr>
                                <w:color w:val="17365D" w:themeColor="text2" w:themeShade="BF"/>
                                <w:sz w:val="20"/>
                                <w:szCs w:val="20"/>
                              </w:rPr>
                              <w:t>!</w:t>
                            </w:r>
                          </w:p>
                          <w:p w:rsidR="00C31FE8" w:rsidRPr="007735E6" w:rsidRDefault="00C31FE8" w:rsidP="007735E6">
                            <w:pPr>
                              <w:ind w:firstLine="708"/>
                              <w:rPr>
                                <w:sz w:val="20"/>
                                <w:szCs w:val="20"/>
                              </w:rPr>
                            </w:pPr>
                            <w:r w:rsidRPr="007735E6">
                              <w:rPr>
                                <w:sz w:val="20"/>
                                <w:szCs w:val="20"/>
                              </w:rPr>
                              <w:t>E aí</w:t>
                            </w:r>
                            <w:ins w:id="2" w:author="Patricia Keico Honda Daher" w:date="2016-07-06T17:45:00Z">
                              <w:r w:rsidR="00ED0069">
                                <w:rPr>
                                  <w:sz w:val="20"/>
                                  <w:szCs w:val="20"/>
                                </w:rPr>
                                <w:t>,</w:t>
                              </w:r>
                            </w:ins>
                            <w:r w:rsidRPr="007735E6">
                              <w:rPr>
                                <w:sz w:val="20"/>
                                <w:szCs w:val="20"/>
                              </w:rPr>
                              <w:t xml:space="preserve"> você, cujo cérebro já está a todo vapor, vai me perguntar: e a vírgula?</w:t>
                            </w:r>
                          </w:p>
                          <w:p w:rsidR="00C31FE8" w:rsidRDefault="00C31FE8" w:rsidP="007735E6">
                            <w:pPr>
                              <w:ind w:firstLine="708"/>
                              <w:rPr>
                                <w:sz w:val="20"/>
                                <w:szCs w:val="20"/>
                              </w:rPr>
                            </w:pPr>
                            <w:r w:rsidRPr="007735E6">
                              <w:rPr>
                                <w:sz w:val="20"/>
                                <w:szCs w:val="20"/>
                              </w:rPr>
                              <w:t xml:space="preserve">Respondo: cabe a você, redator, definir. Vamos supor que você esteja escrevendo uma história sobre uma determinada casa. Sendo a casa uma só, dizer que ela era de palha será apenas uma explicação a mais, para que o leitor entenda melhor o que a levou a pegar fogo. Nesse sentido, a oração adjetiva apenas explica, portanto deve estar entre vírgulas.   </w:t>
                            </w:r>
                          </w:p>
                          <w:p w:rsidR="00C31FE8" w:rsidRPr="00E32725" w:rsidRDefault="00C31FE8" w:rsidP="007735E6">
                            <w:pPr>
                              <w:ind w:firstLine="708"/>
                              <w:rPr>
                                <w:sz w:val="20"/>
                                <w:szCs w:val="20"/>
                              </w:rPr>
                            </w:pPr>
                            <w:r w:rsidRPr="00ED2309">
                              <w:rPr>
                                <w:color w:val="943634" w:themeColor="accent2" w:themeShade="BF"/>
                                <w:sz w:val="20"/>
                                <w:szCs w:val="20"/>
                              </w:rPr>
                              <w:t xml:space="preserve">A casa, </w:t>
                            </w:r>
                            <w:r w:rsidRPr="00ED2309">
                              <w:rPr>
                                <w:color w:val="17365D" w:themeColor="text2" w:themeShade="BF"/>
                                <w:sz w:val="20"/>
                                <w:szCs w:val="20"/>
                              </w:rPr>
                              <w:t xml:space="preserve">que era de palha, </w:t>
                            </w:r>
                            <w:r w:rsidRPr="00ED2309">
                              <w:rPr>
                                <w:color w:val="943634" w:themeColor="accent2" w:themeShade="BF"/>
                                <w:sz w:val="20"/>
                                <w:szCs w:val="20"/>
                              </w:rPr>
                              <w:t>pegou fogo</w:t>
                            </w:r>
                            <w:r w:rsidRPr="00ED2309">
                              <w:rPr>
                                <w:sz w:val="20"/>
                                <w:szCs w:val="20"/>
                              </w:rPr>
                              <w:t>.</w:t>
                            </w:r>
                          </w:p>
                          <w:p w:rsidR="00C31FE8" w:rsidRDefault="00C31FE8" w:rsidP="007735E6">
                            <w:pPr>
                              <w:rPr>
                                <w:sz w:val="20"/>
                                <w:szCs w:val="20"/>
                              </w:rPr>
                            </w:pPr>
                            <w:r w:rsidRPr="007735E6">
                              <w:rPr>
                                <w:sz w:val="20"/>
                                <w:szCs w:val="20"/>
                              </w:rPr>
                              <w:t>Mas, se você estiver produzindo uma narrativa em que há um incêndio num local com uma casa de alvenaria e outra de palha, a situação muda. A oração “que era de palha” restringe o termo “a casa”, ou seja, não foram todas as casas que pegaram fogo, apenas aquela feita de palha. Se a oração adjetiva é restritiva, deve ficar sem as</w:t>
                            </w:r>
                            <w:r>
                              <w:t xml:space="preserve"> </w:t>
                            </w:r>
                            <w:r w:rsidRPr="007735E6">
                              <w:rPr>
                                <w:sz w:val="20"/>
                                <w:szCs w:val="20"/>
                              </w:rPr>
                              <w:t>vírgulas.</w:t>
                            </w:r>
                          </w:p>
                          <w:p w:rsidR="00C31FE8" w:rsidRPr="00ED2309" w:rsidRDefault="00C31FE8" w:rsidP="007735E6">
                            <w:pPr>
                              <w:rPr>
                                <w:sz w:val="20"/>
                                <w:szCs w:val="20"/>
                              </w:rPr>
                            </w:pPr>
                            <w:r w:rsidRPr="00ED2309">
                              <w:rPr>
                                <w:color w:val="943634" w:themeColor="accent2" w:themeShade="BF"/>
                                <w:sz w:val="20"/>
                                <w:szCs w:val="20"/>
                              </w:rPr>
                              <w:t xml:space="preserve">A casa </w:t>
                            </w:r>
                            <w:r w:rsidRPr="00ED2309">
                              <w:rPr>
                                <w:color w:val="17365D" w:themeColor="text2" w:themeShade="BF"/>
                                <w:sz w:val="20"/>
                                <w:szCs w:val="20"/>
                              </w:rPr>
                              <w:t xml:space="preserve">que era de palha </w:t>
                            </w:r>
                            <w:r w:rsidRPr="00ED2309">
                              <w:rPr>
                                <w:color w:val="943634" w:themeColor="accent2" w:themeShade="BF"/>
                                <w:sz w:val="20"/>
                                <w:szCs w:val="20"/>
                              </w:rPr>
                              <w:t>pegou fogo</w:t>
                            </w:r>
                            <w:r w:rsidRPr="00ED2309">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2F55B4" id="_x0000_s1030" type="#_x0000_t202" style="position:absolute;left:0;text-align:left;margin-left:.4pt;margin-top:1.15pt;width:435.2pt;height:2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">
                <v:textbox>
                  <w:txbxContent>
                    <w:p w:rsidR="00C31FE8" w:rsidRPr="007735E6" w:rsidRDefault="00C31FE8" w:rsidP="007735E6">
                      <w:pPr>
                        <w:ind w:firstLine="0"/>
                        <w:rPr>
                          <w:sz w:val="20"/>
                          <w:szCs w:val="20"/>
                        </w:rPr>
                      </w:pPr>
                      <w:r w:rsidRPr="007735E6">
                        <w:rPr>
                          <w:color w:val="365F91" w:themeColor="accent1" w:themeShade="BF"/>
                          <w:sz w:val="20"/>
                          <w:szCs w:val="20"/>
                        </w:rPr>
                        <w:t>Complementan</w:t>
                      </w:r>
                      <w:r>
                        <w:rPr>
                          <w:color w:val="365F91" w:themeColor="accent1" w:themeShade="BF"/>
                          <w:sz w:val="20"/>
                          <w:szCs w:val="20"/>
                        </w:rPr>
                        <w:t>d</w:t>
                      </w:r>
                      <w:r w:rsidRPr="007735E6">
                        <w:rPr>
                          <w:color w:val="365F91" w:themeColor="accent1" w:themeShade="BF"/>
                          <w:sz w:val="20"/>
                          <w:szCs w:val="20"/>
                        </w:rPr>
                        <w:t>o</w:t>
                      </w:r>
                      <w:r w:rsidRPr="007735E6">
                        <w:rPr>
                          <w:color w:val="17365D" w:themeColor="text2" w:themeShade="BF"/>
                          <w:sz w:val="20"/>
                          <w:szCs w:val="20"/>
                        </w:rPr>
                        <w:t>!</w:t>
                      </w:r>
                    </w:p>
                    <w:p w:rsidR="00C31FE8" w:rsidRPr="007735E6" w:rsidRDefault="00C31FE8" w:rsidP="007735E6">
                      <w:pPr>
                        <w:ind w:firstLine="708"/>
                        <w:rPr>
                          <w:sz w:val="20"/>
                          <w:szCs w:val="20"/>
                        </w:rPr>
                      </w:pPr>
                      <w:r w:rsidRPr="007735E6">
                        <w:rPr>
                          <w:sz w:val="20"/>
                          <w:szCs w:val="20"/>
                        </w:rPr>
                        <w:t>E aí</w:t>
                      </w:r>
                      <w:ins w:id="8" w:author="Patricia Keico Honda Daher" w:date="2016-07-06T17:45:00Z">
                        <w:r w:rsidR="00ED0069">
                          <w:rPr>
                            <w:sz w:val="20"/>
                            <w:szCs w:val="20"/>
                          </w:rPr>
                          <w:t>,</w:t>
                        </w:r>
                      </w:ins>
                      <w:r w:rsidRPr="007735E6">
                        <w:rPr>
                          <w:sz w:val="20"/>
                          <w:szCs w:val="20"/>
                        </w:rPr>
                        <w:t xml:space="preserve"> você, cujo cérebro já está a todo vapor, vai me perguntar: e a vírgula?</w:t>
                      </w:r>
                    </w:p>
                    <w:p w:rsidR="00C31FE8" w:rsidRDefault="00C31FE8" w:rsidP="007735E6">
                      <w:pPr>
                        <w:ind w:firstLine="708"/>
                        <w:rPr>
                          <w:sz w:val="20"/>
                          <w:szCs w:val="20"/>
                        </w:rPr>
                      </w:pPr>
                      <w:r w:rsidRPr="007735E6">
                        <w:rPr>
                          <w:sz w:val="20"/>
                          <w:szCs w:val="20"/>
                        </w:rPr>
                        <w:t xml:space="preserve">Respondo: cabe a você, redator, definir. Vamos supor que você esteja escrevendo uma história sobre uma determinada casa. Sendo a casa uma só, dizer que ela era de palha será apenas uma explicação a mais, para que o leitor entenda melhor o que a levou a pegar fogo. Nesse sentido, a oração adjetiva apenas explica, portanto deve estar entre vírgulas.   </w:t>
                      </w:r>
                    </w:p>
                    <w:p w:rsidR="00C31FE8" w:rsidRPr="00E32725" w:rsidRDefault="00C31FE8" w:rsidP="007735E6">
                      <w:pPr>
                        <w:ind w:firstLine="708"/>
                        <w:rPr>
                          <w:sz w:val="20"/>
                          <w:szCs w:val="20"/>
                        </w:rPr>
                      </w:pPr>
                      <w:r w:rsidRPr="00ED2309">
                        <w:rPr>
                          <w:color w:val="943634" w:themeColor="accent2" w:themeShade="BF"/>
                          <w:sz w:val="20"/>
                          <w:szCs w:val="20"/>
                        </w:rPr>
                        <w:t xml:space="preserve">A casa, </w:t>
                      </w:r>
                      <w:r w:rsidRPr="00ED2309">
                        <w:rPr>
                          <w:color w:val="17365D" w:themeColor="text2" w:themeShade="BF"/>
                          <w:sz w:val="20"/>
                          <w:szCs w:val="20"/>
                        </w:rPr>
                        <w:t xml:space="preserve">que era de palha, </w:t>
                      </w:r>
                      <w:r w:rsidRPr="00ED2309">
                        <w:rPr>
                          <w:color w:val="943634" w:themeColor="accent2" w:themeShade="BF"/>
                          <w:sz w:val="20"/>
                          <w:szCs w:val="20"/>
                        </w:rPr>
                        <w:t>pegou fogo</w:t>
                      </w:r>
                      <w:r w:rsidRPr="00ED2309">
                        <w:rPr>
                          <w:sz w:val="20"/>
                          <w:szCs w:val="20"/>
                        </w:rPr>
                        <w:t>.</w:t>
                      </w:r>
                    </w:p>
                    <w:p w:rsidR="00C31FE8" w:rsidRDefault="00C31FE8" w:rsidP="007735E6">
                      <w:pPr>
                        <w:rPr>
                          <w:sz w:val="20"/>
                          <w:szCs w:val="20"/>
                        </w:rPr>
                      </w:pPr>
                      <w:r w:rsidRPr="007735E6">
                        <w:rPr>
                          <w:sz w:val="20"/>
                          <w:szCs w:val="20"/>
                        </w:rPr>
                        <w:t>Mas, se você estiver produzindo uma narrativa em que há um incêndio num local com uma casa de alvenaria e outra de palha, a situação muda. A oração “que era de palha” restringe o termo “a casa”, ou seja, não foram todas as casas que pegaram fogo, apenas aquela feita de palha. Se a oração adjetiva é restritiva, deve ficar sem as</w:t>
                      </w:r>
                      <w:r>
                        <w:t xml:space="preserve"> </w:t>
                      </w:r>
                      <w:r w:rsidRPr="007735E6">
                        <w:rPr>
                          <w:sz w:val="20"/>
                          <w:szCs w:val="20"/>
                        </w:rPr>
                        <w:t>vírgulas.</w:t>
                      </w:r>
                    </w:p>
                    <w:p w:rsidR="00C31FE8" w:rsidRPr="00ED2309" w:rsidRDefault="00C31FE8" w:rsidP="007735E6">
                      <w:pPr>
                        <w:rPr>
                          <w:sz w:val="20"/>
                          <w:szCs w:val="20"/>
                        </w:rPr>
                      </w:pPr>
                      <w:r w:rsidRPr="00ED2309">
                        <w:rPr>
                          <w:color w:val="943634" w:themeColor="accent2" w:themeShade="BF"/>
                          <w:sz w:val="20"/>
                          <w:szCs w:val="20"/>
                        </w:rPr>
                        <w:t xml:space="preserve">A casa </w:t>
                      </w:r>
                      <w:r w:rsidRPr="00ED2309">
                        <w:rPr>
                          <w:color w:val="17365D" w:themeColor="text2" w:themeShade="BF"/>
                          <w:sz w:val="20"/>
                          <w:szCs w:val="20"/>
                        </w:rPr>
                        <w:t xml:space="preserve">que era de palha </w:t>
                      </w:r>
                      <w:r w:rsidRPr="00ED2309">
                        <w:rPr>
                          <w:color w:val="943634" w:themeColor="accent2" w:themeShade="BF"/>
                          <w:sz w:val="20"/>
                          <w:szCs w:val="20"/>
                        </w:rPr>
                        <w:t>pegou fogo</w:t>
                      </w:r>
                      <w:r w:rsidRPr="00ED2309">
                        <w:rPr>
                          <w:sz w:val="20"/>
                          <w:szCs w:val="20"/>
                        </w:rPr>
                        <w:t>.</w:t>
                      </w:r>
                    </w:p>
                  </w:txbxContent>
                </v:textbox>
              </v:shape>
            </w:pict>
          </mc:Fallback>
        </mc:AlternateContent>
      </w:r>
    </w:p>
    <w:p w:rsidR="007735E6" w:rsidRDefault="007735E6" w:rsidP="00213F36"/>
    <w:p w:rsidR="007735E6" w:rsidRDefault="007735E6" w:rsidP="00213F36"/>
    <w:p w:rsidR="007735E6" w:rsidRDefault="007735E6" w:rsidP="00213F36"/>
    <w:p w:rsidR="007735E6" w:rsidRDefault="007735E6" w:rsidP="00213F36"/>
    <w:p w:rsidR="007735E6" w:rsidRDefault="007735E6" w:rsidP="00213F36"/>
    <w:p w:rsidR="007735E6" w:rsidRDefault="007735E6" w:rsidP="00213F36"/>
    <w:p w:rsidR="007735E6" w:rsidRDefault="007735E6" w:rsidP="00213F36"/>
    <w:p w:rsidR="007735E6" w:rsidRDefault="007735E6" w:rsidP="00213F36"/>
    <w:p w:rsidR="007735E6" w:rsidRDefault="007735E6" w:rsidP="00213F36"/>
    <w:p w:rsidR="00E32725" w:rsidRDefault="00E32725" w:rsidP="00213F36"/>
    <w:p w:rsidR="007735E6" w:rsidRDefault="007735E6" w:rsidP="00213F36">
      <w:r>
        <w:t>Vamos fazer o processo inverso para você identificar o pronome relativo durante uma leitura de um texto:</w:t>
      </w:r>
    </w:p>
    <w:p w:rsidR="007735E6" w:rsidRPr="004017D4" w:rsidRDefault="007735E6" w:rsidP="00213F36">
      <w:pPr>
        <w:rPr>
          <w:rStyle w:val="nfaseSutil"/>
        </w:rPr>
      </w:pPr>
    </w:p>
    <w:p w:rsidR="004017D4" w:rsidRPr="004017D4" w:rsidRDefault="004017D4" w:rsidP="004017D4">
      <w:pPr>
        <w:ind w:firstLine="0"/>
        <w:jc w:val="center"/>
        <w:rPr>
          <w:rStyle w:val="nfaseSutil"/>
        </w:rPr>
      </w:pPr>
      <w:r w:rsidRPr="004017D4">
        <w:rPr>
          <w:rStyle w:val="nfaseSutil"/>
        </w:rPr>
        <w:t>Trata-se de agravo regimental ao qual se nega provimento.</w:t>
      </w:r>
    </w:p>
    <w:p w:rsidR="007735E6" w:rsidRDefault="007735E6" w:rsidP="00213F36"/>
    <w:p w:rsidR="007735E6" w:rsidRDefault="007735E6" w:rsidP="00213F36">
      <w:r>
        <w:t xml:space="preserve">Vamos separar o período </w:t>
      </w:r>
      <w:r w:rsidR="00FD4A14">
        <w:t xml:space="preserve">de modo a criarmos </w:t>
      </w:r>
      <w:r>
        <w:t>dois períodos simples</w:t>
      </w:r>
      <w:r w:rsidR="00FD4A14">
        <w:t xml:space="preserve"> (com um verbo)</w:t>
      </w:r>
      <w:r>
        <w:t>:</w:t>
      </w:r>
    </w:p>
    <w:p w:rsidR="007735E6" w:rsidRPr="004017D4" w:rsidRDefault="007735E6" w:rsidP="007735E6">
      <w:pPr>
        <w:pStyle w:val="PargrafodaLista"/>
        <w:numPr>
          <w:ilvl w:val="0"/>
          <w:numId w:val="10"/>
        </w:numPr>
        <w:rPr>
          <w:rStyle w:val="nfaseSutil"/>
        </w:rPr>
      </w:pPr>
      <w:r w:rsidRPr="004017D4">
        <w:rPr>
          <w:rStyle w:val="nfaseSutil"/>
        </w:rPr>
        <w:t xml:space="preserve">Trata-se de </w:t>
      </w:r>
      <w:r w:rsidRPr="004017D4">
        <w:rPr>
          <w:rStyle w:val="nfaseSutil"/>
          <w:u w:val="single"/>
        </w:rPr>
        <w:t>agravo regimental</w:t>
      </w:r>
      <w:r w:rsidR="00FD4A14" w:rsidRPr="004017D4">
        <w:rPr>
          <w:rStyle w:val="nfaseSutil"/>
        </w:rPr>
        <w:t>.</w:t>
      </w:r>
    </w:p>
    <w:p w:rsidR="007735E6" w:rsidRDefault="00FD4A14" w:rsidP="007735E6">
      <w:pPr>
        <w:pStyle w:val="PargrafodaLista"/>
        <w:numPr>
          <w:ilvl w:val="0"/>
          <w:numId w:val="10"/>
        </w:numPr>
      </w:pPr>
      <w:r w:rsidRPr="004017D4">
        <w:rPr>
          <w:rStyle w:val="nfaseSutil"/>
        </w:rPr>
        <w:t xml:space="preserve">Se nega provimento ao </w:t>
      </w:r>
      <w:r w:rsidRPr="004017D4">
        <w:rPr>
          <w:rStyle w:val="nfaseSutil"/>
          <w:u w:val="single"/>
        </w:rPr>
        <w:t>agravo regimental</w:t>
      </w:r>
      <w:r w:rsidRPr="004017D4">
        <w:rPr>
          <w:rStyle w:val="nfaseSutil"/>
        </w:rPr>
        <w:t>.</w:t>
      </w:r>
    </w:p>
    <w:p w:rsidR="007735E6" w:rsidRDefault="007735E6" w:rsidP="00213F36"/>
    <w:p w:rsidR="00D7681E" w:rsidRDefault="00FD4A14" w:rsidP="00213F36">
      <w:r>
        <w:lastRenderedPageBreak/>
        <w:t xml:space="preserve">Volte a ler período composto. Veja que o termo “ao qual” </w:t>
      </w:r>
      <w:r w:rsidR="001D0D19">
        <w:t>se refere ao sintagma</w:t>
      </w:r>
      <w:r>
        <w:t xml:space="preserve"> “agravo regimental” presente na oração </w:t>
      </w:r>
      <w:r w:rsidR="001D0D19">
        <w:t>1</w:t>
      </w:r>
      <w:r>
        <w:t xml:space="preserve">. </w:t>
      </w:r>
      <w:r w:rsidR="001D0D19">
        <w:t xml:space="preserve">Isso é confirmado quando separamos o período em dois. </w:t>
      </w:r>
      <w:r w:rsidR="00D7681E">
        <w:t>Ao dividir o período</w:t>
      </w:r>
      <w:r w:rsidR="004017D4">
        <w:t xml:space="preserve">, constatamos que a expressão </w:t>
      </w:r>
      <w:r w:rsidR="001D0D19">
        <w:t>“agravo regimental”</w:t>
      </w:r>
      <w:r w:rsidR="00D7681E">
        <w:t xml:space="preserve"> está presente em ambas as orações. Para evitar essa repetição, substituímos por um pronome relativo: “o qual”</w:t>
      </w:r>
      <w:r w:rsidR="001D0D19">
        <w:t>.</w:t>
      </w:r>
      <w:r w:rsidR="00D7681E">
        <w:t xml:space="preserve"> Agora, esse pronome passa a representar “agravo regimental”. Resumindo:</w:t>
      </w:r>
    </w:p>
    <w:p w:rsidR="00D7681E" w:rsidRDefault="00D7681E" w:rsidP="00D7681E">
      <w:pPr>
        <w:pStyle w:val="PargrafodaLista"/>
        <w:numPr>
          <w:ilvl w:val="0"/>
          <w:numId w:val="17"/>
        </w:numPr>
      </w:pPr>
      <w:r>
        <w:t>O pronome relativo substitui um termo, característica típica de pronome.</w:t>
      </w:r>
    </w:p>
    <w:p w:rsidR="00D7681E" w:rsidRDefault="00D7681E" w:rsidP="00D7681E">
      <w:pPr>
        <w:pStyle w:val="PargrafodaLista"/>
        <w:numPr>
          <w:ilvl w:val="0"/>
          <w:numId w:val="17"/>
        </w:numPr>
      </w:pPr>
      <w:r>
        <w:t>O pronome relativo se refere a um termo presente na outra oração, por isso é “relativo”.</w:t>
      </w:r>
    </w:p>
    <w:p w:rsidR="00D7681E" w:rsidRDefault="00D7681E" w:rsidP="00D7681E">
      <w:pPr>
        <w:pStyle w:val="PargrafodaLista"/>
        <w:numPr>
          <w:ilvl w:val="0"/>
          <w:numId w:val="17"/>
        </w:numPr>
      </w:pPr>
      <w:r>
        <w:t>O pronome relativo inicia uma oração adjetiva.</w:t>
      </w:r>
    </w:p>
    <w:p w:rsidR="00D7681E" w:rsidRDefault="00D7681E" w:rsidP="00D7681E">
      <w:pPr>
        <w:pStyle w:val="PargrafodaLista"/>
        <w:numPr>
          <w:ilvl w:val="0"/>
          <w:numId w:val="17"/>
        </w:numPr>
      </w:pPr>
      <w:r>
        <w:t>O pronome relativo está sempre ao lado do termo ao qual se refere.</w:t>
      </w:r>
      <w:r w:rsidR="001D0D19">
        <w:t xml:space="preserve"> </w:t>
      </w:r>
    </w:p>
    <w:p w:rsidR="007735E6" w:rsidRDefault="001D0D19" w:rsidP="00213F36">
      <w:r>
        <w:t xml:space="preserve">   </w:t>
      </w:r>
      <w:r w:rsidR="00FD4A14">
        <w:t xml:space="preserve"> </w:t>
      </w:r>
    </w:p>
    <w:p w:rsidR="007735E6" w:rsidRDefault="007735E6" w:rsidP="00213F36"/>
    <w:p w:rsidR="007735E6" w:rsidRDefault="001D0D19" w:rsidP="001D0D19">
      <w:pPr>
        <w:pStyle w:val="Ttulo2"/>
        <w:ind w:firstLine="0"/>
      </w:pPr>
      <w:r>
        <w:t>4.2 Tipos de pronomes relativos</w:t>
      </w:r>
    </w:p>
    <w:p w:rsidR="007735E6" w:rsidRDefault="001D0D19" w:rsidP="001D0D19">
      <w:r>
        <w:t>Os pronomes re</w:t>
      </w:r>
      <w:r w:rsidR="00286B0C">
        <w:t>l</w:t>
      </w:r>
      <w:r>
        <w:t>ativo</w:t>
      </w:r>
      <w:r w:rsidR="00286B0C">
        <w:t>s</w:t>
      </w:r>
      <w:r>
        <w:t xml:space="preserve">, como já afirmei, referem-se a um outro termo. Nesse sentido, </w:t>
      </w:r>
      <w:r w:rsidR="00286B0C">
        <w:t>alguns</w:t>
      </w:r>
      <w:r>
        <w:t xml:space="preserve"> variam quanto ao gênero (feminino e masculino)</w:t>
      </w:r>
      <w:r w:rsidR="00286B0C">
        <w:t xml:space="preserve"> e ao número (singular e plural), outros permanecem invariáveis.</w:t>
      </w:r>
    </w:p>
    <w:p w:rsidR="00286B0C" w:rsidRDefault="00286B0C" w:rsidP="001D0D19">
      <w:r>
        <w:t xml:space="preserve">Por exemplo, o pronome “o qual” vai variar quanto ao gênero (o qual/a qual) e ao número (o qual/os quais, a qual/as quais), </w:t>
      </w:r>
      <w:r w:rsidR="00D87A8E">
        <w:t>de acordo com</w:t>
      </w:r>
      <w:r>
        <w:t xml:space="preserve"> o termo que ele substitui. Já o pronome “que” é invariável.</w:t>
      </w:r>
    </w:p>
    <w:p w:rsidR="00286B0C" w:rsidRDefault="00286B0C" w:rsidP="001D0D19">
      <w:r>
        <w:t xml:space="preserve">A seguir vamos detalhar o uso de cada pronome relativo. </w:t>
      </w:r>
    </w:p>
    <w:p w:rsidR="004B23E6" w:rsidRPr="00F26805" w:rsidRDefault="003B538D" w:rsidP="00BA0D66">
      <w:pPr>
        <w:pStyle w:val="Ttulo2"/>
        <w:ind w:firstLine="0"/>
      </w:pPr>
      <w:r>
        <w:t>4</w:t>
      </w:r>
      <w:r w:rsidR="00286B0C">
        <w:t>.2</w:t>
      </w:r>
      <w:r>
        <w:t xml:space="preserve">.1 </w:t>
      </w:r>
      <w:r w:rsidR="004B23E6" w:rsidRPr="00F26805">
        <w:t>QUE</w:t>
      </w:r>
    </w:p>
    <w:p w:rsidR="003B538D" w:rsidRDefault="004B23E6" w:rsidP="004B23E6">
      <w:r>
        <w:t xml:space="preserve">O </w:t>
      </w:r>
      <w:r w:rsidR="003B538D">
        <w:t xml:space="preserve">pronome </w:t>
      </w:r>
      <w:r w:rsidR="00286B0C">
        <w:t>“que”</w:t>
      </w:r>
      <w:r>
        <w:t xml:space="preserve"> </w:t>
      </w:r>
      <w:r w:rsidR="00FD10B6">
        <w:t>é o mais usado</w:t>
      </w:r>
      <w:r w:rsidR="003B538D">
        <w:t>.</w:t>
      </w:r>
      <w:r>
        <w:t xml:space="preserve"> </w:t>
      </w:r>
      <w:r w:rsidR="003B538D">
        <w:t xml:space="preserve">Ele </w:t>
      </w:r>
      <w:r w:rsidR="00FD10B6">
        <w:t xml:space="preserve">é conhecido como universal, pois </w:t>
      </w:r>
      <w:r w:rsidR="003B538D">
        <w:t xml:space="preserve">pode se referir </w:t>
      </w:r>
      <w:r>
        <w:t xml:space="preserve">“a pessoa ou coisa, no singular ou no plural, e pode iniciar orações adjetivas restritivas e explicativas” (Cunha, p. 360). </w:t>
      </w:r>
    </w:p>
    <w:p w:rsidR="004B23E6" w:rsidRDefault="003B538D" w:rsidP="004B23E6">
      <w:r>
        <w:t>Quanto ao seu uso, a</w:t>
      </w:r>
      <w:r w:rsidR="004B23E6">
        <w:t xml:space="preserve"> atenção deve se voltar para o fato de o vocábulo “que” não ser apenas prono</w:t>
      </w:r>
      <w:r>
        <w:t>me relativo. Assim como muitas outras palavras na nossa língua – e em todas as outras também –, o “que”</w:t>
      </w:r>
      <w:r w:rsidR="00627717">
        <w:t xml:space="preserve"> possui várias aplicações</w:t>
      </w:r>
      <w:r w:rsidR="00D7681E">
        <w:t>,</w:t>
      </w:r>
      <w:r w:rsidR="00627717">
        <w:t xml:space="preserve"> </w:t>
      </w:r>
      <w:r w:rsidR="00D7681E">
        <w:t xml:space="preserve">tais </w:t>
      </w:r>
      <w:r w:rsidR="00627717">
        <w:t>como conjunção, preposição, interjeição</w:t>
      </w:r>
      <w:r w:rsidR="00D243DB">
        <w:t>, advérbio</w:t>
      </w:r>
      <w:r w:rsidR="00627717">
        <w:t xml:space="preserve"> etc</w:t>
      </w:r>
      <w:r w:rsidR="004B23E6">
        <w:t xml:space="preserve">. Para facilitar sua vida por agora, basta identificar o “que” como pronome relativo, o resto é o resto. </w:t>
      </w:r>
    </w:p>
    <w:p w:rsidR="004B23E6" w:rsidRDefault="004B23E6" w:rsidP="004B23E6">
      <w:r w:rsidRPr="00144B61">
        <w:rPr>
          <w:noProof/>
          <w:lang w:eastAsia="pt-BR"/>
        </w:rPr>
        <mc:AlternateContent>
          <mc:Choice Requires="wps">
            <w:drawing>
              <wp:anchor distT="0" distB="0" distL="114300" distR="114300" simplePos="0" relativeHeight="251659264" behindDoc="0" locked="0" layoutInCell="1" allowOverlap="1" wp14:anchorId="7AE1FF8C" wp14:editId="4B159F8F">
                <wp:simplePos x="0" y="0"/>
                <wp:positionH relativeFrom="column">
                  <wp:posOffset>127635</wp:posOffset>
                </wp:positionH>
                <wp:positionV relativeFrom="paragraph">
                  <wp:posOffset>118110</wp:posOffset>
                </wp:positionV>
                <wp:extent cx="5426710" cy="733425"/>
                <wp:effectExtent l="0" t="0" r="21590" b="28575"/>
                <wp:wrapNone/>
                <wp:docPr id="30" name="Retângulo de cantos arredondados 30"/>
                <wp:cNvGraphicFramePr/>
                <a:graphic xmlns:a="http://schemas.openxmlformats.org/drawingml/2006/main">
                  <a:graphicData uri="http://schemas.microsoft.com/office/word/2010/wordprocessingShape">
                    <wps:wsp>
                      <wps:cNvSpPr/>
                      <wps:spPr>
                        <a:xfrm>
                          <a:off x="0" y="0"/>
                          <a:ext cx="5426710" cy="733425"/>
                        </a:xfrm>
                        <a:prstGeom prst="roundRect">
                          <a:avLst/>
                        </a:prstGeom>
                        <a:solidFill>
                          <a:srgbClr val="1F497D">
                            <a:lumMod val="20000"/>
                            <a:lumOff val="80000"/>
                          </a:srgbClr>
                        </a:solidFill>
                        <a:ln w="25400" cap="flat" cmpd="sng" algn="ctr">
                          <a:solidFill>
                            <a:srgbClr val="4F81BD">
                              <a:shade val="50000"/>
                            </a:srgbClr>
                          </a:solidFill>
                          <a:prstDash val="solid"/>
                        </a:ln>
                        <a:effectLst/>
                      </wps:spPr>
                      <wps:txbx>
                        <w:txbxContent>
                          <w:p w:rsidR="00C31FE8" w:rsidRPr="00144B61" w:rsidRDefault="00C31FE8" w:rsidP="004B23E6">
                            <w:pPr>
                              <w:ind w:firstLine="0"/>
                              <w:jc w:val="center"/>
                              <w:rPr>
                                <w:color w:val="FFFFFF" w:themeColor="background1"/>
                              </w:rPr>
                            </w:pPr>
                            <w:r>
                              <w:t xml:space="preserve">Para os curiosos de plantão, acesse o </w:t>
                            </w:r>
                            <w:hyperlink r:id="rId9" w:history="1">
                              <w:r w:rsidRPr="00627717">
                                <w:rPr>
                                  <w:rStyle w:val="Hyperlink"/>
                                </w:rPr>
                                <w:t>link</w:t>
                              </w:r>
                            </w:hyperlink>
                            <w:r>
                              <w:t xml:space="preserve"> do Brasil Escola para conhecer todas as facetas do “QUE”!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AE1FF8C" id="Retângulo de cantos arredondados 30" o:spid="_x0000_s1031" style="position:absolute;left:0;text-align:left;margin-left:10.05pt;margin-top:9.3pt;width:427.3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" fillcolor="#c6d9f1" strokecolor="#385d8a" strokeweight="2pt">
                <v:textbox>
                  <w:txbxContent>
                    <w:p w:rsidR="00C31FE8" w:rsidRPr="00144B61" w:rsidRDefault="00C31FE8" w:rsidP="004B23E6">
                      <w:pPr>
                        <w:ind w:firstLine="0"/>
                        <w:jc w:val="center"/>
                        <w:rPr>
                          <w:color w:val="FFFFFF" w:themeColor="background1"/>
                        </w:rPr>
                      </w:pPr>
                      <w:r>
                        <w:t xml:space="preserve">Para os curiosos de plantão, acesse o </w:t>
                      </w:r>
                      <w:hyperlink r:id="rId10" w:history="1">
                        <w:r w:rsidRPr="00627717">
                          <w:rPr>
                            <w:rStyle w:val="Hyperlink"/>
                          </w:rPr>
                          <w:t>link</w:t>
                        </w:r>
                      </w:hyperlink>
                      <w:r>
                        <w:t xml:space="preserve"> do Brasil Escola para conhecer todas as facetas do “QUE”!</w:t>
                      </w:r>
                    </w:p>
                  </w:txbxContent>
                </v:textbox>
              </v:roundrect>
            </w:pict>
          </mc:Fallback>
        </mc:AlternateContent>
      </w:r>
    </w:p>
    <w:p w:rsidR="004B23E6" w:rsidRDefault="004B23E6" w:rsidP="004B23E6">
      <w:pPr>
        <w:ind w:firstLine="0"/>
      </w:pPr>
    </w:p>
    <w:p w:rsidR="004B23E6" w:rsidRDefault="004B23E6" w:rsidP="004B23E6">
      <w:pPr>
        <w:ind w:firstLine="0"/>
      </w:pPr>
    </w:p>
    <w:p w:rsidR="004B23E6" w:rsidRDefault="004B23E6" w:rsidP="004B23E6">
      <w:pPr>
        <w:ind w:firstLine="0"/>
      </w:pPr>
    </w:p>
    <w:p w:rsidR="004B23E6" w:rsidRPr="00F26805" w:rsidRDefault="00627717" w:rsidP="00627717">
      <w:pPr>
        <w:pStyle w:val="Ttulo2"/>
        <w:ind w:firstLine="0"/>
      </w:pPr>
      <w:r>
        <w:lastRenderedPageBreak/>
        <w:t>4</w:t>
      </w:r>
      <w:r w:rsidR="00286B0C">
        <w:t>.2</w:t>
      </w:r>
      <w:r>
        <w:t xml:space="preserve">.2 </w:t>
      </w:r>
      <w:r w:rsidR="004B23E6" w:rsidRPr="00F26805">
        <w:t>O QUAL</w:t>
      </w:r>
    </w:p>
    <w:p w:rsidR="004B23E6" w:rsidRDefault="004B23E6" w:rsidP="004B23E6">
      <w:r>
        <w:t>Outro pronome relativo é “o</w:t>
      </w:r>
      <w:r w:rsidR="001E2548">
        <w:t>(s)</w:t>
      </w:r>
      <w:r>
        <w:t xml:space="preserve"> </w:t>
      </w:r>
      <w:proofErr w:type="gramStart"/>
      <w:r>
        <w:t>qual</w:t>
      </w:r>
      <w:r w:rsidR="001E2548">
        <w:t>(</w:t>
      </w:r>
      <w:proofErr w:type="spellStart"/>
      <w:proofErr w:type="gramEnd"/>
      <w:r w:rsidR="001E2548">
        <w:t>is</w:t>
      </w:r>
      <w:proofErr w:type="spellEnd"/>
      <w:r w:rsidR="001E2548">
        <w:t>)</w:t>
      </w:r>
      <w:r>
        <w:t>/a</w:t>
      </w:r>
      <w:r w:rsidR="001E2548">
        <w:t>(s)</w:t>
      </w:r>
      <w:r>
        <w:t xml:space="preserve"> qual</w:t>
      </w:r>
      <w:r w:rsidR="001E2548">
        <w:t>(</w:t>
      </w:r>
      <w:proofErr w:type="spellStart"/>
      <w:r w:rsidR="001E2548">
        <w:t>is</w:t>
      </w:r>
      <w:proofErr w:type="spellEnd"/>
      <w:r w:rsidR="001E2548">
        <w:t>)</w:t>
      </w:r>
      <w:r>
        <w:t>”. Para Celso Cunha (2008, p. 362), a escolha por esse pronome pode ocorrer por “estilo, isto é, pode ser aconselhada pela clareza, pela eufonia, pelo ritmo do enunciado”. Mas, quando o relativo vier precedido por uma preposição com mais de uma sílaba, o uso de “o qual” é obrigatório:</w:t>
      </w:r>
    </w:p>
    <w:p w:rsidR="004B23E6" w:rsidRDefault="004B23E6" w:rsidP="00627717">
      <w:pPr>
        <w:ind w:firstLine="0"/>
      </w:pPr>
    </w:p>
    <w:p w:rsidR="00D7681E" w:rsidRPr="00D7681E" w:rsidRDefault="00D7681E" w:rsidP="00D7681E">
      <w:pPr>
        <w:pStyle w:val="PargrafodaLista"/>
        <w:numPr>
          <w:ilvl w:val="0"/>
          <w:numId w:val="5"/>
        </w:numPr>
        <w:rPr>
          <w:rStyle w:val="nfaseSutil"/>
        </w:rPr>
      </w:pPr>
      <w:r w:rsidRPr="00D7681E">
        <w:rPr>
          <w:rStyle w:val="nfaseSutil"/>
        </w:rPr>
        <w:t xml:space="preserve">Sentenciado o processo </w:t>
      </w:r>
      <w:r w:rsidRPr="00D7681E">
        <w:rPr>
          <w:rStyle w:val="nfaseSutil"/>
          <w:b/>
        </w:rPr>
        <w:t>sobre o qual</w:t>
      </w:r>
      <w:r w:rsidRPr="00D7681E">
        <w:rPr>
          <w:rStyle w:val="nfaseSutil"/>
        </w:rPr>
        <w:t xml:space="preserve"> pende recurso de agravo de instrumento.</w:t>
      </w:r>
    </w:p>
    <w:p w:rsidR="00D7681E" w:rsidRPr="00D7681E" w:rsidRDefault="00D7681E" w:rsidP="00D7681E">
      <w:pPr>
        <w:pStyle w:val="PargrafodaLista"/>
        <w:numPr>
          <w:ilvl w:val="0"/>
          <w:numId w:val="5"/>
        </w:numPr>
        <w:rPr>
          <w:rStyle w:val="nfaseSutil"/>
        </w:rPr>
      </w:pPr>
      <w:r w:rsidRPr="00D7681E">
        <w:rPr>
          <w:rStyle w:val="nfaseSutil"/>
        </w:rPr>
        <w:t xml:space="preserve">Veio diretamente ao Supremo Tribunal Federal, </w:t>
      </w:r>
      <w:r w:rsidRPr="00D7681E">
        <w:rPr>
          <w:rStyle w:val="nfaseSutil"/>
          <w:b/>
        </w:rPr>
        <w:t>perante o qual</w:t>
      </w:r>
      <w:r w:rsidRPr="00D7681E">
        <w:rPr>
          <w:rStyle w:val="nfaseSutil"/>
        </w:rPr>
        <w:t xml:space="preserve"> postulou uma reclamação.</w:t>
      </w:r>
    </w:p>
    <w:p w:rsidR="004B23E6" w:rsidRDefault="004B23E6" w:rsidP="004B23E6">
      <w:pPr>
        <w:ind w:firstLine="0"/>
        <w:jc w:val="center"/>
        <w:rPr>
          <w:rFonts w:cs="Times New Roman"/>
          <w:b/>
          <w:sz w:val="40"/>
          <w:szCs w:val="40"/>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27717" w:rsidRDefault="00627717" w:rsidP="004B23E6">
      <w:pPr>
        <w:rPr>
          <w:rFonts w:cs="Times New Roman"/>
          <w:shd w:val="clear" w:color="auto" w:fill="FFFFFF"/>
        </w:rPr>
      </w:pPr>
      <w:r w:rsidRPr="00627717">
        <w:rPr>
          <w:rFonts w:cs="Times New Roman"/>
          <w:shd w:val="clear" w:color="auto" w:fill="FFFFFF"/>
        </w:rPr>
        <w:t>Perceba que tanto</w:t>
      </w:r>
      <w:r>
        <w:rPr>
          <w:rFonts w:cs="Times New Roman"/>
          <w:shd w:val="clear" w:color="auto" w:fill="FFFFFF"/>
        </w:rPr>
        <w:t xml:space="preserve"> a preposição </w:t>
      </w:r>
      <w:r w:rsidR="00D243DB">
        <w:rPr>
          <w:rFonts w:cs="Times New Roman"/>
          <w:shd w:val="clear" w:color="auto" w:fill="FFFFFF"/>
        </w:rPr>
        <w:t>“</w:t>
      </w:r>
      <w:r>
        <w:rPr>
          <w:rFonts w:cs="Times New Roman"/>
          <w:shd w:val="clear" w:color="auto" w:fill="FFFFFF"/>
        </w:rPr>
        <w:t>sobre</w:t>
      </w:r>
      <w:r w:rsidR="00D243DB">
        <w:rPr>
          <w:rFonts w:cs="Times New Roman"/>
          <w:shd w:val="clear" w:color="auto" w:fill="FFFFFF"/>
        </w:rPr>
        <w:t>”</w:t>
      </w:r>
      <w:r>
        <w:rPr>
          <w:rFonts w:cs="Times New Roman"/>
          <w:shd w:val="clear" w:color="auto" w:fill="FFFFFF"/>
        </w:rPr>
        <w:t xml:space="preserve"> quanto a preposição </w:t>
      </w:r>
      <w:r w:rsidR="00D243DB">
        <w:rPr>
          <w:rFonts w:cs="Times New Roman"/>
          <w:shd w:val="clear" w:color="auto" w:fill="FFFFFF"/>
        </w:rPr>
        <w:t>“</w:t>
      </w:r>
      <w:r>
        <w:rPr>
          <w:rFonts w:cs="Times New Roman"/>
          <w:shd w:val="clear" w:color="auto" w:fill="FFFFFF"/>
        </w:rPr>
        <w:t>perante</w:t>
      </w:r>
      <w:r w:rsidR="00D243DB">
        <w:rPr>
          <w:rFonts w:cs="Times New Roman"/>
          <w:shd w:val="clear" w:color="auto" w:fill="FFFFFF"/>
        </w:rPr>
        <w:t>”</w:t>
      </w:r>
      <w:r>
        <w:rPr>
          <w:rFonts w:cs="Times New Roman"/>
          <w:shd w:val="clear" w:color="auto" w:fill="FFFFFF"/>
        </w:rPr>
        <w:t xml:space="preserve"> possuem mais de uma sílaba. Nesse caso, não se deve usar o pronome relativo “que”, mas sim “o</w:t>
      </w:r>
      <w:r w:rsidR="00D87A8E">
        <w:rPr>
          <w:rFonts w:cs="Times New Roman"/>
          <w:shd w:val="clear" w:color="auto" w:fill="FFFFFF"/>
        </w:rPr>
        <w:t>(s)</w:t>
      </w:r>
      <w:r>
        <w:rPr>
          <w:rFonts w:cs="Times New Roman"/>
          <w:shd w:val="clear" w:color="auto" w:fill="FFFFFF"/>
        </w:rPr>
        <w:t xml:space="preserve"> </w:t>
      </w:r>
      <w:proofErr w:type="gramStart"/>
      <w:r>
        <w:rPr>
          <w:rFonts w:cs="Times New Roman"/>
          <w:shd w:val="clear" w:color="auto" w:fill="FFFFFF"/>
        </w:rPr>
        <w:t>qual</w:t>
      </w:r>
      <w:r w:rsidR="00D87A8E">
        <w:rPr>
          <w:rFonts w:cs="Times New Roman"/>
          <w:shd w:val="clear" w:color="auto" w:fill="FFFFFF"/>
        </w:rPr>
        <w:t>(</w:t>
      </w:r>
      <w:proofErr w:type="spellStart"/>
      <w:proofErr w:type="gramEnd"/>
      <w:r w:rsidR="00D87A8E">
        <w:rPr>
          <w:rFonts w:cs="Times New Roman"/>
          <w:shd w:val="clear" w:color="auto" w:fill="FFFFFF"/>
        </w:rPr>
        <w:t>is</w:t>
      </w:r>
      <w:proofErr w:type="spellEnd"/>
      <w:r w:rsidR="00D87A8E">
        <w:rPr>
          <w:rFonts w:cs="Times New Roman"/>
          <w:shd w:val="clear" w:color="auto" w:fill="FFFFFF"/>
        </w:rPr>
        <w:t>)</w:t>
      </w:r>
      <w:r>
        <w:rPr>
          <w:rFonts w:cs="Times New Roman"/>
          <w:shd w:val="clear" w:color="auto" w:fill="FFFFFF"/>
        </w:rPr>
        <w:t>/a</w:t>
      </w:r>
      <w:r w:rsidR="00D87A8E">
        <w:rPr>
          <w:rFonts w:cs="Times New Roman"/>
          <w:shd w:val="clear" w:color="auto" w:fill="FFFFFF"/>
        </w:rPr>
        <w:t>(s)</w:t>
      </w:r>
      <w:r>
        <w:rPr>
          <w:rFonts w:cs="Times New Roman"/>
          <w:shd w:val="clear" w:color="auto" w:fill="FFFFFF"/>
        </w:rPr>
        <w:t xml:space="preserve"> qual</w:t>
      </w:r>
      <w:r w:rsidR="00D87A8E">
        <w:rPr>
          <w:rFonts w:cs="Times New Roman"/>
          <w:shd w:val="clear" w:color="auto" w:fill="FFFFFF"/>
        </w:rPr>
        <w:t>(</w:t>
      </w:r>
      <w:proofErr w:type="spellStart"/>
      <w:r w:rsidR="00D87A8E">
        <w:rPr>
          <w:rFonts w:cs="Times New Roman"/>
          <w:shd w:val="clear" w:color="auto" w:fill="FFFFFF"/>
        </w:rPr>
        <w:t>is</w:t>
      </w:r>
      <w:proofErr w:type="spellEnd"/>
      <w:r w:rsidR="00D87A8E">
        <w:rPr>
          <w:rFonts w:cs="Times New Roman"/>
          <w:shd w:val="clear" w:color="auto" w:fill="FFFFFF"/>
        </w:rPr>
        <w:t>)</w:t>
      </w:r>
      <w:r>
        <w:rPr>
          <w:rFonts w:cs="Times New Roman"/>
          <w:shd w:val="clear" w:color="auto" w:fill="FFFFFF"/>
        </w:rPr>
        <w:t>”.</w:t>
      </w:r>
    </w:p>
    <w:p w:rsidR="00620F7C" w:rsidRDefault="00620F7C" w:rsidP="004B23E6">
      <w:pPr>
        <w:rPr>
          <w:rFonts w:cs="Times New Roman"/>
          <w:shd w:val="clear" w:color="auto" w:fill="FFFFFF"/>
        </w:rPr>
      </w:pPr>
    </w:p>
    <w:p w:rsidR="00620F7C" w:rsidRDefault="00620F7C" w:rsidP="004B23E6">
      <w:pPr>
        <w:rPr>
          <w:rFonts w:cs="Times New Roman"/>
          <w:shd w:val="clear" w:color="auto" w:fill="FFFFFF"/>
        </w:rPr>
      </w:pPr>
      <w:r w:rsidRPr="00BB3637">
        <w:rPr>
          <w:rFonts w:cs="Times New Roman"/>
          <w:b/>
          <w:noProof/>
          <w:sz w:val="40"/>
          <w:szCs w:val="40"/>
          <w:shd w:val="clear" w:color="auto" w:fill="FFFFFF"/>
          <w:lang w:eastAsia="pt-B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mc:AlternateContent>
          <mc:Choice Requires="wps">
            <w:drawing>
              <wp:anchor distT="0" distB="0" distL="114300" distR="114300" simplePos="0" relativeHeight="251664384" behindDoc="0" locked="0" layoutInCell="1" allowOverlap="1" wp14:anchorId="5AE73D24" wp14:editId="74217EB1">
                <wp:simplePos x="0" y="0"/>
                <wp:positionH relativeFrom="column">
                  <wp:posOffset>3175</wp:posOffset>
                </wp:positionH>
                <wp:positionV relativeFrom="paragraph">
                  <wp:posOffset>40640</wp:posOffset>
                </wp:positionV>
                <wp:extent cx="5552440" cy="4937760"/>
                <wp:effectExtent l="0" t="0" r="10160" b="152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2440" cy="4937760"/>
                        </a:xfrm>
                        <a:prstGeom prst="rect">
                          <a:avLst/>
                        </a:prstGeom>
                        <a:solidFill>
                          <a:srgbClr val="FFFFFF"/>
                        </a:solidFill>
                        <a:ln w="9525">
                          <a:solidFill>
                            <a:srgbClr val="000000"/>
                          </a:solidFill>
                          <a:miter lim="800000"/>
                          <a:headEnd/>
                          <a:tailEnd/>
                        </a:ln>
                      </wps:spPr>
                      <wps:txbx>
                        <w:txbxContent>
                          <w:p w:rsidR="00C31FE8" w:rsidRPr="00286B0C" w:rsidRDefault="00C31FE8" w:rsidP="00BB3637">
                            <w:pPr>
                              <w:ind w:firstLine="0"/>
                              <w:rPr>
                                <w:rFonts w:cs="Times New Roman"/>
                                <w:color w:val="548DD4" w:themeColor="text2" w:themeTint="99"/>
                                <w:sz w:val="20"/>
                                <w:szCs w:val="20"/>
                                <w:shd w:val="clear" w:color="auto" w:fill="FFFFFF"/>
                              </w:rPr>
                            </w:pPr>
                            <w:r w:rsidRPr="00286B0C">
                              <w:rPr>
                                <w:rFonts w:cs="Times New Roman"/>
                                <w:color w:val="548DD4" w:themeColor="text2" w:themeTint="99"/>
                                <w:sz w:val="20"/>
                                <w:szCs w:val="20"/>
                                <w:shd w:val="clear" w:color="auto" w:fill="FFFFFF"/>
                              </w:rPr>
                              <w:t>Rememorando!</w:t>
                            </w:r>
                          </w:p>
                          <w:p w:rsidR="00C31FE8" w:rsidRPr="00286B0C" w:rsidRDefault="00C31FE8" w:rsidP="00BB3637">
                            <w:pPr>
                              <w:rPr>
                                <w:rFonts w:cs="Times New Roman"/>
                                <w:sz w:val="20"/>
                                <w:szCs w:val="20"/>
                                <w:shd w:val="clear" w:color="auto" w:fill="FFFFFF"/>
                              </w:rPr>
                            </w:pPr>
                            <w:r w:rsidRPr="00286B0C">
                              <w:rPr>
                                <w:rFonts w:cs="Times New Roman"/>
                                <w:sz w:val="20"/>
                                <w:szCs w:val="20"/>
                                <w:shd w:val="clear" w:color="auto" w:fill="FFFFFF"/>
                              </w:rPr>
                              <w:t>Preposições são “palavras invariáveis [ou seja, não vão para o feminino, nem para o plural] que relacionam dois termos de uma oração, de tal modo que o sentido do primeiro (antecedente) é explicado ou completado pelo segundo (consequente)” (Cunha, p. 569). Costumamos afirmar que elas não possuem função sintática, são conectivos.</w:t>
                            </w:r>
                          </w:p>
                          <w:p w:rsidR="00C31FE8" w:rsidRPr="00286B0C" w:rsidRDefault="00C31FE8" w:rsidP="00BB3637">
                            <w:pPr>
                              <w:rPr>
                                <w:rFonts w:cs="Times New Roman"/>
                                <w:sz w:val="20"/>
                                <w:szCs w:val="20"/>
                                <w:shd w:val="clear" w:color="auto" w:fill="FFFFFF"/>
                              </w:rPr>
                            </w:pPr>
                            <w:r w:rsidRPr="00286B0C">
                              <w:rPr>
                                <w:rFonts w:cs="Times New Roman"/>
                                <w:sz w:val="20"/>
                                <w:szCs w:val="20"/>
                                <w:shd w:val="clear" w:color="auto" w:fill="FFFFFF"/>
                              </w:rPr>
                              <w:t>As preposições podem ser simples:</w:t>
                            </w:r>
                          </w:p>
                          <w:p w:rsidR="00C31FE8" w:rsidRPr="00286B0C" w:rsidRDefault="00C31FE8" w:rsidP="00BB3637">
                            <w:pPr>
                              <w:ind w:firstLine="0"/>
                              <w:rPr>
                                <w:rFonts w:cs="Times New Roman"/>
                                <w:sz w:val="20"/>
                                <w:szCs w:val="20"/>
                                <w:shd w:val="clear" w:color="auto" w:fill="FFFF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9"/>
                              <w:gridCol w:w="1729"/>
                              <w:gridCol w:w="1729"/>
                              <w:gridCol w:w="1729"/>
                            </w:tblGrid>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Com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(Per)</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Trás</w:t>
                                  </w: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Ante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Contra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Entre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Sem</w:t>
                                  </w:r>
                                </w:p>
                              </w:tc>
                              <w:tc>
                                <w:tcPr>
                                  <w:tcW w:w="1729" w:type="dxa"/>
                                </w:tcPr>
                                <w:p w:rsidR="00C31FE8" w:rsidRPr="00286B0C" w:rsidRDefault="00C31FE8" w:rsidP="00C31FE8">
                                  <w:pPr>
                                    <w:ind w:firstLine="0"/>
                                    <w:rPr>
                                      <w:rFonts w:cs="Times New Roman"/>
                                      <w:sz w:val="20"/>
                                      <w:szCs w:val="20"/>
                                      <w:shd w:val="clear" w:color="auto" w:fill="FFFFFF"/>
                                    </w:rPr>
                                  </w:pP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Após</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Sob</w:t>
                                  </w:r>
                                </w:p>
                              </w:tc>
                              <w:tc>
                                <w:tcPr>
                                  <w:tcW w:w="1729" w:type="dxa"/>
                                </w:tcPr>
                                <w:p w:rsidR="00C31FE8" w:rsidRPr="00286B0C" w:rsidRDefault="00C31FE8" w:rsidP="00C31FE8">
                                  <w:pPr>
                                    <w:ind w:firstLine="0"/>
                                    <w:rPr>
                                      <w:rFonts w:cs="Times New Roman"/>
                                      <w:sz w:val="20"/>
                                      <w:szCs w:val="20"/>
                                      <w:shd w:val="clear" w:color="auto" w:fill="FFFFFF"/>
                                    </w:rPr>
                                  </w:pP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Até</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Desde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Perante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Sobre</w:t>
                                  </w:r>
                                </w:p>
                              </w:tc>
                              <w:tc>
                                <w:tcPr>
                                  <w:tcW w:w="1729" w:type="dxa"/>
                                </w:tcPr>
                                <w:p w:rsidR="00C31FE8" w:rsidRPr="00286B0C" w:rsidRDefault="00C31FE8" w:rsidP="00C31FE8">
                                  <w:pPr>
                                    <w:ind w:firstLine="0"/>
                                    <w:rPr>
                                      <w:rFonts w:cs="Times New Roman"/>
                                      <w:sz w:val="20"/>
                                      <w:szCs w:val="20"/>
                                      <w:shd w:val="clear" w:color="auto" w:fill="FFFFFF"/>
                                    </w:rPr>
                                  </w:pPr>
                                </w:p>
                              </w:tc>
                            </w:tr>
                          </w:tbl>
                          <w:p w:rsidR="00C31FE8" w:rsidRPr="00286B0C" w:rsidRDefault="00C31FE8" w:rsidP="00BB3637">
                            <w:pPr>
                              <w:ind w:firstLine="708"/>
                              <w:rPr>
                                <w:rFonts w:cs="Times New Roman"/>
                                <w:sz w:val="20"/>
                                <w:szCs w:val="20"/>
                                <w:shd w:val="clear" w:color="auto" w:fill="FFFFFF"/>
                              </w:rPr>
                            </w:pPr>
                          </w:p>
                          <w:p w:rsidR="00C31FE8" w:rsidRPr="00286B0C" w:rsidRDefault="00C31FE8" w:rsidP="00BB3637">
                            <w:pPr>
                              <w:ind w:firstLine="708"/>
                              <w:rPr>
                                <w:rFonts w:cs="Times New Roman"/>
                                <w:sz w:val="20"/>
                                <w:szCs w:val="20"/>
                                <w:shd w:val="clear" w:color="auto" w:fill="FFFFFF"/>
                              </w:rPr>
                            </w:pPr>
                            <w:r w:rsidRPr="00286B0C">
                              <w:rPr>
                                <w:rFonts w:cs="Times New Roman"/>
                                <w:sz w:val="20"/>
                                <w:szCs w:val="20"/>
                                <w:shd w:val="clear" w:color="auto" w:fill="FFFFFF"/>
                              </w:rPr>
                              <w:t>Ou ainda aparecer como Locuções Prepositivas:</w:t>
                            </w:r>
                          </w:p>
                          <w:p w:rsidR="00C31FE8" w:rsidRPr="00286B0C" w:rsidRDefault="00C31FE8" w:rsidP="00BB3637">
                            <w:pPr>
                              <w:ind w:firstLine="708"/>
                              <w:rPr>
                                <w:rFonts w:cs="Times New Roman"/>
                                <w:sz w:val="20"/>
                                <w:szCs w:val="20"/>
                                <w:shd w:val="clear" w:color="auto" w:fill="FFFF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9"/>
                              <w:gridCol w:w="1729"/>
                              <w:gridCol w:w="1729"/>
                              <w:gridCol w:w="1729"/>
                            </w:tblGrid>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Ao lado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frente a/de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Para/por cima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Acerca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Ao redor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 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lugar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 com</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par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Defronte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redor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Perto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despeito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Apesar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Dentro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torno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baixo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Adiante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respeito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Depois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vez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causa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fim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Atrás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Diante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Graças 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detrás/trás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Além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Através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Junto a/de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diante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Antes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 acordo com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 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entre</w:t>
                                  </w:r>
                                </w:p>
                              </w:tc>
                            </w:tr>
                          </w:tbl>
                          <w:p w:rsidR="00C31FE8" w:rsidRDefault="00C31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5pt;margin-top:3.2pt;width:437.2pt;height:38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">
                <v:textbox>
                  <w:txbxContent>
                    <w:p w:rsidR="00C31FE8" w:rsidRPr="00286B0C" w:rsidRDefault="00C31FE8" w:rsidP="00BB3637">
                      <w:pPr>
                        <w:ind w:firstLine="0"/>
                        <w:rPr>
                          <w:rFonts w:cs="Times New Roman"/>
                          <w:color w:val="548DD4" w:themeColor="text2" w:themeTint="99"/>
                          <w:sz w:val="20"/>
                          <w:szCs w:val="20"/>
                          <w:shd w:val="clear" w:color="auto" w:fill="FFFFFF"/>
                        </w:rPr>
                      </w:pPr>
                      <w:r w:rsidRPr="00286B0C">
                        <w:rPr>
                          <w:rFonts w:cs="Times New Roman"/>
                          <w:color w:val="548DD4" w:themeColor="text2" w:themeTint="99"/>
                          <w:sz w:val="20"/>
                          <w:szCs w:val="20"/>
                          <w:shd w:val="clear" w:color="auto" w:fill="FFFFFF"/>
                        </w:rPr>
                        <w:t>Rememorando!</w:t>
                      </w:r>
                    </w:p>
                    <w:p w:rsidR="00C31FE8" w:rsidRPr="00286B0C" w:rsidRDefault="00C31FE8" w:rsidP="00BB3637">
                      <w:pPr>
                        <w:rPr>
                          <w:rFonts w:cs="Times New Roman"/>
                          <w:sz w:val="20"/>
                          <w:szCs w:val="20"/>
                          <w:shd w:val="clear" w:color="auto" w:fill="FFFFFF"/>
                        </w:rPr>
                      </w:pPr>
                      <w:r w:rsidRPr="00286B0C">
                        <w:rPr>
                          <w:rFonts w:cs="Times New Roman"/>
                          <w:sz w:val="20"/>
                          <w:szCs w:val="20"/>
                          <w:shd w:val="clear" w:color="auto" w:fill="FFFFFF"/>
                        </w:rPr>
                        <w:t>Preposições são “palavras invariáveis [ou seja, não vão para o feminino, nem para o plural] que relacionam dois termos de uma oração, de tal modo que o sentido do primeiro (antecedente) é explicado ou completado pelo segundo (consequente)” (Cunha, p. 569). Costumamos afirmar que elas não possuem função sintática, são conectivos.</w:t>
                      </w:r>
                    </w:p>
                    <w:p w:rsidR="00C31FE8" w:rsidRPr="00286B0C" w:rsidRDefault="00C31FE8" w:rsidP="00BB3637">
                      <w:pPr>
                        <w:rPr>
                          <w:rFonts w:cs="Times New Roman"/>
                          <w:sz w:val="20"/>
                          <w:szCs w:val="20"/>
                          <w:shd w:val="clear" w:color="auto" w:fill="FFFFFF"/>
                        </w:rPr>
                      </w:pPr>
                      <w:r w:rsidRPr="00286B0C">
                        <w:rPr>
                          <w:rFonts w:cs="Times New Roman"/>
                          <w:sz w:val="20"/>
                          <w:szCs w:val="20"/>
                          <w:shd w:val="clear" w:color="auto" w:fill="FFFFFF"/>
                        </w:rPr>
                        <w:t>As preposições podem ser simples:</w:t>
                      </w:r>
                    </w:p>
                    <w:p w:rsidR="00C31FE8" w:rsidRPr="00286B0C" w:rsidRDefault="00C31FE8" w:rsidP="00BB3637">
                      <w:pPr>
                        <w:ind w:firstLine="0"/>
                        <w:rPr>
                          <w:rFonts w:cs="Times New Roman"/>
                          <w:sz w:val="20"/>
                          <w:szCs w:val="20"/>
                          <w:shd w:val="clear" w:color="auto" w:fill="FFFF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9"/>
                        <w:gridCol w:w="1729"/>
                        <w:gridCol w:w="1729"/>
                        <w:gridCol w:w="1729"/>
                      </w:tblGrid>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Com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(Per)</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Trás</w:t>
                            </w: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Ante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Contra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Entre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Sem</w:t>
                            </w:r>
                          </w:p>
                        </w:tc>
                        <w:tc>
                          <w:tcPr>
                            <w:tcW w:w="1729" w:type="dxa"/>
                          </w:tcPr>
                          <w:p w:rsidR="00C31FE8" w:rsidRPr="00286B0C" w:rsidRDefault="00C31FE8" w:rsidP="00C31FE8">
                            <w:pPr>
                              <w:ind w:firstLine="0"/>
                              <w:rPr>
                                <w:rFonts w:cs="Times New Roman"/>
                                <w:sz w:val="20"/>
                                <w:szCs w:val="20"/>
                                <w:shd w:val="clear" w:color="auto" w:fill="FFFFFF"/>
                              </w:rPr>
                            </w:pP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Após</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Sob</w:t>
                            </w:r>
                          </w:p>
                        </w:tc>
                        <w:tc>
                          <w:tcPr>
                            <w:tcW w:w="1729" w:type="dxa"/>
                          </w:tcPr>
                          <w:p w:rsidR="00C31FE8" w:rsidRPr="00286B0C" w:rsidRDefault="00C31FE8" w:rsidP="00C31FE8">
                            <w:pPr>
                              <w:ind w:firstLine="0"/>
                              <w:rPr>
                                <w:rFonts w:cs="Times New Roman"/>
                                <w:sz w:val="20"/>
                                <w:szCs w:val="20"/>
                                <w:shd w:val="clear" w:color="auto" w:fill="FFFFFF"/>
                              </w:rPr>
                            </w:pPr>
                          </w:p>
                        </w:tc>
                      </w:tr>
                      <w:tr w:rsidR="00C31FE8" w:rsidRPr="00286B0C" w:rsidTr="00C31FE8">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Até</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Desde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Perante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Sobre</w:t>
                            </w:r>
                          </w:p>
                        </w:tc>
                        <w:tc>
                          <w:tcPr>
                            <w:tcW w:w="1729" w:type="dxa"/>
                          </w:tcPr>
                          <w:p w:rsidR="00C31FE8" w:rsidRPr="00286B0C" w:rsidRDefault="00C31FE8" w:rsidP="00C31FE8">
                            <w:pPr>
                              <w:ind w:firstLine="0"/>
                              <w:rPr>
                                <w:rFonts w:cs="Times New Roman"/>
                                <w:sz w:val="20"/>
                                <w:szCs w:val="20"/>
                                <w:shd w:val="clear" w:color="auto" w:fill="FFFFFF"/>
                              </w:rPr>
                            </w:pPr>
                          </w:p>
                        </w:tc>
                      </w:tr>
                    </w:tbl>
                    <w:p w:rsidR="00C31FE8" w:rsidRPr="00286B0C" w:rsidRDefault="00C31FE8" w:rsidP="00BB3637">
                      <w:pPr>
                        <w:ind w:firstLine="708"/>
                        <w:rPr>
                          <w:rFonts w:cs="Times New Roman"/>
                          <w:sz w:val="20"/>
                          <w:szCs w:val="20"/>
                          <w:shd w:val="clear" w:color="auto" w:fill="FFFFFF"/>
                        </w:rPr>
                      </w:pPr>
                    </w:p>
                    <w:p w:rsidR="00C31FE8" w:rsidRPr="00286B0C" w:rsidRDefault="00C31FE8" w:rsidP="00BB3637">
                      <w:pPr>
                        <w:ind w:firstLine="708"/>
                        <w:rPr>
                          <w:rFonts w:cs="Times New Roman"/>
                          <w:sz w:val="20"/>
                          <w:szCs w:val="20"/>
                          <w:shd w:val="clear" w:color="auto" w:fill="FFFFFF"/>
                        </w:rPr>
                      </w:pPr>
                      <w:r w:rsidRPr="00286B0C">
                        <w:rPr>
                          <w:rFonts w:cs="Times New Roman"/>
                          <w:sz w:val="20"/>
                          <w:szCs w:val="20"/>
                          <w:shd w:val="clear" w:color="auto" w:fill="FFFFFF"/>
                        </w:rPr>
                        <w:t>Ou ainda aparecer como Locuções Prepositivas:</w:t>
                      </w:r>
                    </w:p>
                    <w:p w:rsidR="00C31FE8" w:rsidRPr="00286B0C" w:rsidRDefault="00C31FE8" w:rsidP="00BB3637">
                      <w:pPr>
                        <w:ind w:firstLine="708"/>
                        <w:rPr>
                          <w:rFonts w:cs="Times New Roman"/>
                          <w:sz w:val="20"/>
                          <w:szCs w:val="20"/>
                          <w:shd w:val="clear" w:color="auto" w:fill="FFFFF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9"/>
                        <w:gridCol w:w="1729"/>
                        <w:gridCol w:w="1729"/>
                        <w:gridCol w:w="1729"/>
                      </w:tblGrid>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Ao lado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frente a/de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Para/por cima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Acerca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Ao redor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 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lugar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 com</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par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Defronte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redor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Perto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despeito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Apesar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Dentro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torno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baixo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Adiante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respeito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Depois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vez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causa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 fim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Atrás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Diante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Graças a</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detrás/trás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Além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Através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Junto a/de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diante de</w:t>
                            </w:r>
                          </w:p>
                        </w:tc>
                      </w:tr>
                      <w:tr w:rsidR="00C31FE8" w:rsidRPr="00286B0C" w:rsidTr="00BB3637">
                        <w:tc>
                          <w:tcPr>
                            <w:tcW w:w="1728"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Antes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De acordo com</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Em cima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Para baixo de</w:t>
                            </w:r>
                          </w:p>
                        </w:tc>
                        <w:tc>
                          <w:tcPr>
                            <w:tcW w:w="1729" w:type="dxa"/>
                          </w:tcPr>
                          <w:p w:rsidR="00C31FE8" w:rsidRPr="00286B0C" w:rsidRDefault="00C31FE8" w:rsidP="00C31FE8">
                            <w:pPr>
                              <w:ind w:firstLine="0"/>
                              <w:rPr>
                                <w:rFonts w:cs="Times New Roman"/>
                                <w:sz w:val="20"/>
                                <w:szCs w:val="20"/>
                                <w:shd w:val="clear" w:color="auto" w:fill="FFFFFF"/>
                              </w:rPr>
                            </w:pPr>
                            <w:r w:rsidRPr="00286B0C">
                              <w:rPr>
                                <w:rFonts w:cs="Times New Roman"/>
                                <w:sz w:val="20"/>
                                <w:szCs w:val="20"/>
                                <w:shd w:val="clear" w:color="auto" w:fill="FFFFFF"/>
                              </w:rPr>
                              <w:t>Por entre</w:t>
                            </w:r>
                          </w:p>
                        </w:tc>
                      </w:tr>
                    </w:tbl>
                    <w:p w:rsidR="00C31FE8" w:rsidRDefault="00C31FE8"/>
                  </w:txbxContent>
                </v:textbox>
              </v:shape>
            </w:pict>
          </mc:Fallback>
        </mc:AlternateContent>
      </w:r>
    </w:p>
    <w:p w:rsidR="00620F7C" w:rsidRDefault="00620F7C"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BB3637" w:rsidRDefault="00BB3637" w:rsidP="004B23E6">
      <w:pPr>
        <w:rPr>
          <w:rFonts w:cs="Times New Roman"/>
          <w:shd w:val="clear" w:color="auto" w:fill="FFFFFF"/>
        </w:rPr>
      </w:pPr>
    </w:p>
    <w:p w:rsidR="00620F7C" w:rsidRDefault="00620F7C" w:rsidP="007A4970">
      <w:pPr>
        <w:ind w:firstLine="708"/>
        <w:rPr>
          <w:rFonts w:cs="Times New Roman"/>
          <w:shd w:val="clear" w:color="auto" w:fill="FFFFFF"/>
        </w:rPr>
        <w:pPrChange w:id="3" w:author="Mariana Aparecida Serejo de Souza Lima" w:date="2016-11-18T16:51:00Z">
          <w:pPr>
            <w:ind w:firstLine="0"/>
          </w:pPr>
        </w:pPrChange>
      </w:pPr>
      <w:r>
        <w:rPr>
          <w:rFonts w:cs="Times New Roman"/>
          <w:shd w:val="clear" w:color="auto" w:fill="FFFFFF"/>
        </w:rPr>
        <w:t>Vale ressaltar que esse pronome vai para o plural e/ou para o feminino se assim se apresentar o termo que ele substitui. Por exemplo:</w:t>
      </w:r>
    </w:p>
    <w:p w:rsidR="00D7681E" w:rsidRDefault="00D7681E" w:rsidP="00620F7C">
      <w:pPr>
        <w:rPr>
          <w:rStyle w:val="nfaseSutil"/>
        </w:rPr>
      </w:pPr>
    </w:p>
    <w:p w:rsidR="00620F7C" w:rsidRDefault="00D7681E" w:rsidP="00D7681E">
      <w:pPr>
        <w:ind w:firstLine="0"/>
        <w:jc w:val="center"/>
        <w:rPr>
          <w:rFonts w:cs="Times New Roman"/>
          <w:shd w:val="clear" w:color="auto" w:fill="FFFFFF"/>
        </w:rPr>
      </w:pPr>
      <w:r w:rsidRPr="00D7681E">
        <w:rPr>
          <w:rStyle w:val="nfaseSutil"/>
        </w:rPr>
        <w:t xml:space="preserve">O remédio constitucional </w:t>
      </w:r>
      <w:r w:rsidRPr="00D7681E">
        <w:rPr>
          <w:rStyle w:val="nfaseSutil"/>
          <w:b/>
        </w:rPr>
        <w:t>ao qual</w:t>
      </w:r>
      <w:r w:rsidRPr="00D7681E">
        <w:rPr>
          <w:rStyle w:val="nfaseSutil"/>
        </w:rPr>
        <w:t xml:space="preserve"> me refiro é o </w:t>
      </w:r>
      <w:r w:rsidRPr="00D7681E">
        <w:rPr>
          <w:rStyle w:val="nfaseSutil"/>
          <w:i/>
        </w:rPr>
        <w:t>habeas corpus</w:t>
      </w:r>
      <w:r w:rsidRPr="00D7681E">
        <w:rPr>
          <w:rStyle w:val="nfaseSutil"/>
        </w:rPr>
        <w:t>.</w:t>
      </w:r>
    </w:p>
    <w:p w:rsidR="00620F7C" w:rsidRDefault="00620F7C" w:rsidP="00620F7C">
      <w:pPr>
        <w:rPr>
          <w:rFonts w:cs="Times New Roman"/>
          <w:shd w:val="clear" w:color="auto" w:fill="FFFFFF"/>
        </w:rPr>
      </w:pPr>
    </w:p>
    <w:p w:rsidR="00620F7C" w:rsidRDefault="00620F7C" w:rsidP="00620F7C">
      <w:pPr>
        <w:rPr>
          <w:rFonts w:cs="Times New Roman"/>
          <w:shd w:val="clear" w:color="auto" w:fill="FFFFFF"/>
        </w:rPr>
      </w:pPr>
      <w:r>
        <w:rPr>
          <w:rFonts w:cs="Times New Roman"/>
          <w:shd w:val="clear" w:color="auto" w:fill="FFFFFF"/>
        </w:rPr>
        <w:t xml:space="preserve">Note que temos </w:t>
      </w:r>
      <w:r w:rsidR="00D7681E">
        <w:rPr>
          <w:rFonts w:cs="Times New Roman"/>
          <w:shd w:val="clear" w:color="auto" w:fill="FFFFFF"/>
        </w:rPr>
        <w:t xml:space="preserve">dois verbos, portanto </w:t>
      </w:r>
      <w:r>
        <w:rPr>
          <w:rFonts w:cs="Times New Roman"/>
          <w:shd w:val="clear" w:color="auto" w:fill="FFFFFF"/>
        </w:rPr>
        <w:t>duas orações:</w:t>
      </w:r>
    </w:p>
    <w:p w:rsidR="00620F7C" w:rsidRPr="00D7681E" w:rsidRDefault="00620F7C" w:rsidP="00D7681E">
      <w:pPr>
        <w:pStyle w:val="PargrafodaLista"/>
        <w:numPr>
          <w:ilvl w:val="0"/>
          <w:numId w:val="12"/>
        </w:numPr>
        <w:ind w:left="1276" w:hanging="284"/>
        <w:rPr>
          <w:rStyle w:val="nfaseSutil"/>
        </w:rPr>
      </w:pPr>
      <w:r w:rsidRPr="00D7681E">
        <w:rPr>
          <w:rStyle w:val="nfaseSutil"/>
        </w:rPr>
        <w:t xml:space="preserve">O remédio constitucional </w:t>
      </w:r>
      <w:r w:rsidRPr="00D7681E">
        <w:rPr>
          <w:rStyle w:val="nfaseSutil"/>
          <w:u w:val="single"/>
        </w:rPr>
        <w:t>é</w:t>
      </w:r>
      <w:r w:rsidRPr="00D7681E">
        <w:rPr>
          <w:rStyle w:val="nfaseSutil"/>
        </w:rPr>
        <w:t xml:space="preserve"> o </w:t>
      </w:r>
      <w:r w:rsidRPr="00D7681E">
        <w:rPr>
          <w:rStyle w:val="nfaseSutil"/>
          <w:i/>
        </w:rPr>
        <w:t>habeas corpus</w:t>
      </w:r>
    </w:p>
    <w:p w:rsidR="00620F7C" w:rsidRPr="00ED2309" w:rsidRDefault="00620F7C" w:rsidP="00D7681E">
      <w:pPr>
        <w:pStyle w:val="PargrafodaLista"/>
        <w:numPr>
          <w:ilvl w:val="0"/>
          <w:numId w:val="12"/>
        </w:numPr>
        <w:ind w:left="1276" w:hanging="284"/>
        <w:rPr>
          <w:rFonts w:cs="Times New Roman"/>
          <w:sz w:val="24"/>
          <w:szCs w:val="24"/>
          <w:shd w:val="clear" w:color="auto" w:fill="FFFFFF"/>
        </w:rPr>
      </w:pPr>
      <w:r w:rsidRPr="00D7681E">
        <w:rPr>
          <w:rStyle w:val="nfaseSutil"/>
        </w:rPr>
        <w:t xml:space="preserve">Ao qual me </w:t>
      </w:r>
      <w:r w:rsidRPr="00D7681E">
        <w:rPr>
          <w:rStyle w:val="nfaseSutil"/>
          <w:u w:val="single"/>
        </w:rPr>
        <w:t>refiro</w:t>
      </w:r>
    </w:p>
    <w:p w:rsidR="00620F7C" w:rsidRDefault="00620F7C" w:rsidP="00620F7C">
      <w:pPr>
        <w:ind w:left="851" w:firstLine="0"/>
        <w:rPr>
          <w:rFonts w:cs="Times New Roman"/>
          <w:shd w:val="clear" w:color="auto" w:fill="FFFFFF"/>
        </w:rPr>
      </w:pPr>
    </w:p>
    <w:p w:rsidR="00D7681E" w:rsidRDefault="00D7681E" w:rsidP="00620F7C">
      <w:pPr>
        <w:ind w:left="851" w:firstLine="0"/>
        <w:rPr>
          <w:rFonts w:cs="Times New Roman"/>
          <w:shd w:val="clear" w:color="auto" w:fill="FFFFFF"/>
        </w:rPr>
      </w:pPr>
      <w:r>
        <w:rPr>
          <w:rFonts w:cs="Times New Roman"/>
          <w:shd w:val="clear" w:color="auto" w:fill="FFFFFF"/>
        </w:rPr>
        <w:t>Transformando a oração adjetiva em pergunta, temos?</w:t>
      </w:r>
    </w:p>
    <w:p w:rsidR="002E1837" w:rsidRDefault="002E1837" w:rsidP="002E1837">
      <w:pPr>
        <w:ind w:left="993" w:firstLine="0"/>
        <w:rPr>
          <w:rStyle w:val="nfaseSutil"/>
        </w:rPr>
      </w:pPr>
      <w:r>
        <w:rPr>
          <w:rStyle w:val="nfaseSutil"/>
        </w:rPr>
        <w:t xml:space="preserve">Pergunta: </w:t>
      </w:r>
      <w:r w:rsidR="00D7681E" w:rsidRPr="00D7681E">
        <w:rPr>
          <w:rStyle w:val="nfaseSutil"/>
        </w:rPr>
        <w:t>Me refiro a quê?</w:t>
      </w:r>
      <w:r>
        <w:rPr>
          <w:rStyle w:val="nfaseSutil"/>
        </w:rPr>
        <w:t xml:space="preserve"> </w:t>
      </w:r>
    </w:p>
    <w:p w:rsidR="00D7681E" w:rsidRPr="00D7681E" w:rsidRDefault="002E1837" w:rsidP="002E1837">
      <w:pPr>
        <w:ind w:left="993" w:firstLine="0"/>
        <w:rPr>
          <w:rStyle w:val="nfaseSutil"/>
        </w:rPr>
      </w:pPr>
      <w:r>
        <w:rPr>
          <w:rStyle w:val="nfaseSutil"/>
        </w:rPr>
        <w:t>Resposta: Remédio constitucional (termo a ser repetido nas duas orações).</w:t>
      </w:r>
    </w:p>
    <w:p w:rsidR="00D7681E" w:rsidRDefault="00D7681E" w:rsidP="00620F7C">
      <w:pPr>
        <w:ind w:left="851" w:firstLine="0"/>
        <w:rPr>
          <w:rFonts w:cs="Times New Roman"/>
          <w:shd w:val="clear" w:color="auto" w:fill="FFFFFF"/>
        </w:rPr>
      </w:pPr>
    </w:p>
    <w:p w:rsidR="00620F7C" w:rsidRDefault="00620F7C" w:rsidP="00620F7C">
      <w:pPr>
        <w:ind w:left="851" w:firstLine="0"/>
        <w:rPr>
          <w:rFonts w:cs="Times New Roman"/>
          <w:shd w:val="clear" w:color="auto" w:fill="FFFFFF"/>
        </w:rPr>
      </w:pPr>
      <w:r>
        <w:rPr>
          <w:rFonts w:cs="Times New Roman"/>
          <w:shd w:val="clear" w:color="auto" w:fill="FFFFFF"/>
        </w:rPr>
        <w:t>Substituindo o pronome relativo pela palavra à qual ele se refere, temos:</w:t>
      </w:r>
    </w:p>
    <w:p w:rsidR="00620F7C" w:rsidRPr="002E1837" w:rsidRDefault="00620F7C" w:rsidP="00620F7C">
      <w:pPr>
        <w:pStyle w:val="PargrafodaLista"/>
        <w:numPr>
          <w:ilvl w:val="0"/>
          <w:numId w:val="13"/>
        </w:numPr>
        <w:rPr>
          <w:rStyle w:val="nfaseSutil"/>
        </w:rPr>
      </w:pPr>
      <w:r w:rsidRPr="002E1837">
        <w:rPr>
          <w:rStyle w:val="nfaseSutil"/>
          <w:b/>
        </w:rPr>
        <w:t>O remédio constitucional</w:t>
      </w:r>
      <w:r w:rsidRPr="002E1837">
        <w:rPr>
          <w:rStyle w:val="nfaseSutil"/>
        </w:rPr>
        <w:t xml:space="preserve"> é o </w:t>
      </w:r>
      <w:r w:rsidRPr="002E1837">
        <w:rPr>
          <w:rStyle w:val="nfaseSutil"/>
          <w:i/>
        </w:rPr>
        <w:t>habeas corpus</w:t>
      </w:r>
    </w:p>
    <w:p w:rsidR="00620F7C" w:rsidRPr="00ED2309" w:rsidRDefault="00620F7C" w:rsidP="00620F7C">
      <w:pPr>
        <w:pStyle w:val="PargrafodaLista"/>
        <w:numPr>
          <w:ilvl w:val="0"/>
          <w:numId w:val="13"/>
        </w:numPr>
        <w:rPr>
          <w:rFonts w:cs="Times New Roman"/>
          <w:sz w:val="24"/>
          <w:szCs w:val="24"/>
          <w:shd w:val="clear" w:color="auto" w:fill="FFFFFF"/>
        </w:rPr>
      </w:pPr>
      <w:r w:rsidRPr="002E1837">
        <w:rPr>
          <w:rStyle w:val="nfaseSutil"/>
        </w:rPr>
        <w:t xml:space="preserve">Me refiro ao </w:t>
      </w:r>
      <w:r w:rsidRPr="002E1837">
        <w:rPr>
          <w:rStyle w:val="nfaseSutil"/>
          <w:b/>
        </w:rPr>
        <w:t>remédio constitucional</w:t>
      </w:r>
    </w:p>
    <w:p w:rsidR="00620F7C" w:rsidRDefault="00620F7C" w:rsidP="00620F7C">
      <w:pPr>
        <w:rPr>
          <w:rFonts w:cs="Times New Roman"/>
          <w:shd w:val="clear" w:color="auto" w:fill="FFFFFF"/>
        </w:rPr>
      </w:pPr>
    </w:p>
    <w:p w:rsidR="00620F7C" w:rsidRDefault="00620F7C" w:rsidP="00620F7C">
      <w:pPr>
        <w:rPr>
          <w:rFonts w:cs="Times New Roman"/>
          <w:shd w:val="clear" w:color="auto" w:fill="FFFFFF"/>
        </w:rPr>
      </w:pPr>
      <w:r>
        <w:rPr>
          <w:rFonts w:cs="Times New Roman"/>
          <w:shd w:val="clear" w:color="auto" w:fill="FFFFFF"/>
        </w:rPr>
        <w:t xml:space="preserve">Como você já percebeu, o pronome “o qual” na oração 2 substitui o termo “o </w:t>
      </w:r>
      <w:r w:rsidR="002C1B1C">
        <w:rPr>
          <w:rFonts w:cs="Times New Roman"/>
          <w:shd w:val="clear" w:color="auto" w:fill="FFFFFF"/>
        </w:rPr>
        <w:t xml:space="preserve">remédio </w:t>
      </w:r>
      <w:r>
        <w:rPr>
          <w:rFonts w:cs="Times New Roman"/>
          <w:shd w:val="clear" w:color="auto" w:fill="FFFFFF"/>
        </w:rPr>
        <w:t>constitucional” presente na oração 1. “remédio” é masculino e singular; logo, o pronome “o qual” vai ficar também no masculino e no singular.</w:t>
      </w:r>
    </w:p>
    <w:p w:rsidR="00620F7C" w:rsidRDefault="00620F7C" w:rsidP="00620F7C">
      <w:pPr>
        <w:rPr>
          <w:rFonts w:cs="Times New Roman"/>
          <w:shd w:val="clear" w:color="auto" w:fill="FFFFFF"/>
        </w:rPr>
      </w:pPr>
      <w:r>
        <w:rPr>
          <w:rFonts w:cs="Times New Roman"/>
          <w:shd w:val="clear" w:color="auto" w:fill="FFFFFF"/>
        </w:rPr>
        <w:t>Agora vamos a outro exemplo:</w:t>
      </w:r>
    </w:p>
    <w:p w:rsidR="002E1837" w:rsidRDefault="002E1837" w:rsidP="002E1837">
      <w:pPr>
        <w:ind w:firstLine="0"/>
        <w:jc w:val="center"/>
      </w:pPr>
    </w:p>
    <w:p w:rsidR="002E1837" w:rsidRPr="002E1837" w:rsidRDefault="002E1837" w:rsidP="002E1837">
      <w:pPr>
        <w:ind w:firstLine="0"/>
        <w:jc w:val="center"/>
        <w:rPr>
          <w:rStyle w:val="nfaseSutil"/>
        </w:rPr>
      </w:pPr>
      <w:r w:rsidRPr="002E1837">
        <w:rPr>
          <w:rStyle w:val="nfaseSutil"/>
        </w:rPr>
        <w:t xml:space="preserve">Os remédios constitucionais </w:t>
      </w:r>
      <w:r w:rsidRPr="002E1837">
        <w:rPr>
          <w:rStyle w:val="nfaseSutil"/>
          <w:b/>
        </w:rPr>
        <w:t>aos quais</w:t>
      </w:r>
      <w:r w:rsidRPr="002E1837">
        <w:rPr>
          <w:rStyle w:val="nfaseSutil"/>
        </w:rPr>
        <w:t xml:space="preserve"> me refiro são o habeas corpus e o habeas data.</w:t>
      </w:r>
    </w:p>
    <w:p w:rsidR="00620F7C" w:rsidRDefault="00620F7C" w:rsidP="00620F7C">
      <w:pPr>
        <w:rPr>
          <w:shd w:val="clear" w:color="auto" w:fill="FFFFFF"/>
        </w:rPr>
      </w:pPr>
    </w:p>
    <w:p w:rsidR="00620F7C" w:rsidRDefault="00620F7C" w:rsidP="00620F7C">
      <w:pPr>
        <w:rPr>
          <w:shd w:val="clear" w:color="auto" w:fill="FFFFFF"/>
        </w:rPr>
      </w:pPr>
      <w:r>
        <w:rPr>
          <w:shd w:val="clear" w:color="auto" w:fill="FFFFFF"/>
        </w:rPr>
        <w:t>Novamente vamos separar as orações:</w:t>
      </w:r>
    </w:p>
    <w:p w:rsidR="00620F7C" w:rsidRPr="002E1837" w:rsidRDefault="00620F7C" w:rsidP="00620F7C">
      <w:pPr>
        <w:pStyle w:val="PargrafodaLista"/>
        <w:numPr>
          <w:ilvl w:val="0"/>
          <w:numId w:val="14"/>
        </w:numPr>
        <w:rPr>
          <w:rStyle w:val="nfaseSutil"/>
        </w:rPr>
      </w:pPr>
      <w:r w:rsidRPr="002E1837">
        <w:rPr>
          <w:rStyle w:val="nfaseSutil"/>
        </w:rPr>
        <w:t xml:space="preserve">Os remédios constitucionais são o </w:t>
      </w:r>
      <w:r w:rsidRPr="002E1837">
        <w:rPr>
          <w:rStyle w:val="nfaseSutil"/>
          <w:i/>
        </w:rPr>
        <w:t>habeas corpus</w:t>
      </w:r>
      <w:r w:rsidRPr="002E1837">
        <w:rPr>
          <w:rStyle w:val="nfaseSutil"/>
        </w:rPr>
        <w:t xml:space="preserve"> e o </w:t>
      </w:r>
      <w:r w:rsidRPr="002E1837">
        <w:rPr>
          <w:rStyle w:val="nfaseSutil"/>
          <w:i/>
        </w:rPr>
        <w:t>habeas data</w:t>
      </w:r>
    </w:p>
    <w:p w:rsidR="00620F7C" w:rsidRPr="002E1837" w:rsidRDefault="00620F7C" w:rsidP="00620F7C">
      <w:pPr>
        <w:pStyle w:val="PargrafodaLista"/>
        <w:numPr>
          <w:ilvl w:val="0"/>
          <w:numId w:val="14"/>
        </w:numPr>
        <w:rPr>
          <w:rStyle w:val="nfaseSutil"/>
        </w:rPr>
      </w:pPr>
      <w:r w:rsidRPr="002E1837">
        <w:rPr>
          <w:rStyle w:val="nfaseSutil"/>
        </w:rPr>
        <w:t>Aos quais me refiro</w:t>
      </w:r>
    </w:p>
    <w:p w:rsidR="00620F7C" w:rsidRDefault="00620F7C" w:rsidP="00A31F87">
      <w:pPr>
        <w:rPr>
          <w:shd w:val="clear" w:color="auto" w:fill="FFFFFF"/>
        </w:rPr>
      </w:pPr>
    </w:p>
    <w:p w:rsidR="00A31F87" w:rsidRDefault="00A31F87" w:rsidP="00A31F87">
      <w:pPr>
        <w:rPr>
          <w:shd w:val="clear" w:color="auto" w:fill="FFFFFF"/>
        </w:rPr>
      </w:pPr>
      <w:r>
        <w:rPr>
          <w:shd w:val="clear" w:color="auto" w:fill="FFFFFF"/>
        </w:rPr>
        <w:t>O pronome relativo se refere ao sintagma “os remédios constitucionais”, que está no masculino e no plural. Logo, o pronome também aparecerá no masculino e no plural.</w:t>
      </w:r>
    </w:p>
    <w:p w:rsidR="00A31F87" w:rsidRDefault="00A31F87" w:rsidP="00A31F87">
      <w:pPr>
        <w:rPr>
          <w:shd w:val="clear" w:color="auto" w:fill="FFFFFF"/>
        </w:rPr>
      </w:pPr>
    </w:p>
    <w:p w:rsidR="00A31F87" w:rsidRPr="002E1837" w:rsidRDefault="00A31F87" w:rsidP="00A31F87">
      <w:pPr>
        <w:rPr>
          <w:b/>
          <w:i/>
          <w:shd w:val="clear" w:color="auto" w:fill="FFFFFF"/>
        </w:rPr>
      </w:pPr>
      <w:proofErr w:type="spellStart"/>
      <w:r w:rsidRPr="002E1837">
        <w:rPr>
          <w:b/>
          <w:i/>
          <w:shd w:val="clear" w:color="auto" w:fill="FFFFFF"/>
        </w:rPr>
        <w:t>Ahhh</w:t>
      </w:r>
      <w:proofErr w:type="spellEnd"/>
      <w:r w:rsidRPr="002E1837">
        <w:rPr>
          <w:b/>
          <w:i/>
          <w:shd w:val="clear" w:color="auto" w:fill="FFFFFF"/>
        </w:rPr>
        <w:t>, então sempre que o pronome relativo variar, vai ser de acordo com o termo que ele substituir?</w:t>
      </w:r>
    </w:p>
    <w:p w:rsidR="00A31F87" w:rsidRDefault="00A31F87" w:rsidP="00A31F87">
      <w:pPr>
        <w:rPr>
          <w:shd w:val="clear" w:color="auto" w:fill="FFFFFF"/>
        </w:rPr>
      </w:pPr>
      <w:r>
        <w:rPr>
          <w:shd w:val="clear" w:color="auto" w:fill="FFFFFF"/>
        </w:rPr>
        <w:lastRenderedPageBreak/>
        <w:t xml:space="preserve">Bem..., </w:t>
      </w:r>
      <w:r w:rsidR="002E1837">
        <w:rPr>
          <w:shd w:val="clear" w:color="auto" w:fill="FFFFFF"/>
        </w:rPr>
        <w:t>a resposta é sim para esse pronome</w:t>
      </w:r>
      <w:r>
        <w:rPr>
          <w:shd w:val="clear" w:color="auto" w:fill="FFFFFF"/>
        </w:rPr>
        <w:t xml:space="preserve">. </w:t>
      </w:r>
      <w:r w:rsidR="002E1837">
        <w:rPr>
          <w:shd w:val="clear" w:color="auto" w:fill="FFFFFF"/>
        </w:rPr>
        <w:t>Mas v</w:t>
      </w:r>
      <w:r>
        <w:rPr>
          <w:shd w:val="clear" w:color="auto" w:fill="FFFFFF"/>
        </w:rPr>
        <w:t>amos esperar pela apresentação do pronome cujo(s</w:t>
      </w:r>
      <w:proofErr w:type="gramStart"/>
      <w:r>
        <w:rPr>
          <w:shd w:val="clear" w:color="auto" w:fill="FFFFFF"/>
        </w:rPr>
        <w:t>)</w:t>
      </w:r>
      <w:proofErr w:type="gramEnd"/>
      <w:r>
        <w:rPr>
          <w:shd w:val="clear" w:color="auto" w:fill="FFFFFF"/>
        </w:rPr>
        <w:t xml:space="preserve">/cuja(s) para perceber a diferença, tudo bem? </w:t>
      </w:r>
    </w:p>
    <w:p w:rsidR="00D62BBA" w:rsidRDefault="00D62BBA" w:rsidP="00D62BBA">
      <w:pPr>
        <w:pStyle w:val="Ttulo2"/>
        <w:ind w:firstLine="0"/>
        <w:rPr>
          <w:shd w:val="clear" w:color="auto" w:fill="FFFFFF"/>
        </w:rPr>
      </w:pPr>
      <w:r>
        <w:rPr>
          <w:shd w:val="clear" w:color="auto" w:fill="FFFFFF"/>
        </w:rPr>
        <w:t>4</w:t>
      </w:r>
      <w:r w:rsidR="00286B0C">
        <w:rPr>
          <w:shd w:val="clear" w:color="auto" w:fill="FFFFFF"/>
        </w:rPr>
        <w:t>.2</w:t>
      </w:r>
      <w:r>
        <w:rPr>
          <w:shd w:val="clear" w:color="auto" w:fill="FFFFFF"/>
        </w:rPr>
        <w:t>.3 QUEM</w:t>
      </w:r>
    </w:p>
    <w:p w:rsidR="004B23E6" w:rsidRDefault="004B23E6" w:rsidP="004B23E6">
      <w:pPr>
        <w:rPr>
          <w:rFonts w:cs="Times New Roman"/>
          <w:shd w:val="clear" w:color="auto" w:fill="FFFFFF"/>
        </w:rPr>
      </w:pPr>
      <w:r>
        <w:rPr>
          <w:rFonts w:cs="Times New Roman"/>
          <w:shd w:val="clear" w:color="auto" w:fill="FFFFFF"/>
        </w:rPr>
        <w:t>Enquanto o pronome “que” pode se referir a pessoas, objetos, animais etc., o pronome “quem” só pode se referir a pessoas:</w:t>
      </w:r>
    </w:p>
    <w:p w:rsidR="002E1837" w:rsidRDefault="002E1837" w:rsidP="002E1837">
      <w:pPr>
        <w:ind w:firstLine="0"/>
        <w:jc w:val="center"/>
        <w:rPr>
          <w:rFonts w:cs="Times New Roman"/>
        </w:rPr>
      </w:pPr>
    </w:p>
    <w:p w:rsidR="002E1837" w:rsidRPr="002E1837" w:rsidRDefault="002E1837" w:rsidP="002E1837">
      <w:pPr>
        <w:ind w:firstLine="0"/>
        <w:jc w:val="center"/>
        <w:rPr>
          <w:rStyle w:val="nfaseSutil"/>
        </w:rPr>
      </w:pPr>
      <w:r w:rsidRPr="002E1837">
        <w:rPr>
          <w:rStyle w:val="nfaseSutil"/>
        </w:rPr>
        <w:t xml:space="preserve">O pedido deverá conter a indicação do juiz </w:t>
      </w:r>
      <w:r w:rsidRPr="002E1837">
        <w:rPr>
          <w:rStyle w:val="nfaseSutil"/>
          <w:b/>
        </w:rPr>
        <w:t>a quem</w:t>
      </w:r>
      <w:r w:rsidRPr="002E1837">
        <w:rPr>
          <w:rStyle w:val="nfaseSutil"/>
        </w:rPr>
        <w:t xml:space="preserve"> for dirigido.</w:t>
      </w:r>
    </w:p>
    <w:p w:rsidR="00A31F87" w:rsidRDefault="00A31F87" w:rsidP="00A60383">
      <w:pPr>
        <w:rPr>
          <w:shd w:val="clear" w:color="auto" w:fill="FFFFFF"/>
        </w:rPr>
      </w:pPr>
    </w:p>
    <w:p w:rsidR="00A60383" w:rsidRDefault="00A60383" w:rsidP="00A60383">
      <w:pPr>
        <w:rPr>
          <w:shd w:val="clear" w:color="auto" w:fill="FFFFFF"/>
        </w:rPr>
      </w:pPr>
      <w:r>
        <w:rPr>
          <w:shd w:val="clear" w:color="auto" w:fill="FFFFFF"/>
        </w:rPr>
        <w:t>De acordo com Manuel Pinto Ribeiro (p. 265), esse pronome aparece sempre precedido de preposição</w:t>
      </w:r>
      <w:r w:rsidR="00702563">
        <w:rPr>
          <w:shd w:val="clear" w:color="auto" w:fill="FFFFFF"/>
        </w:rPr>
        <w:t>:</w:t>
      </w:r>
      <w:r>
        <w:rPr>
          <w:shd w:val="clear" w:color="auto" w:fill="FFFFFF"/>
        </w:rPr>
        <w:t xml:space="preserve"> </w:t>
      </w:r>
    </w:p>
    <w:p w:rsidR="002E1837" w:rsidRDefault="002E1837" w:rsidP="00A60383">
      <w:pPr>
        <w:rPr>
          <w:shd w:val="clear" w:color="auto" w:fill="FFFFFF"/>
        </w:rPr>
      </w:pPr>
    </w:p>
    <w:p w:rsidR="002E1837" w:rsidRPr="002E1837" w:rsidRDefault="002E1837" w:rsidP="002E1837">
      <w:pPr>
        <w:ind w:firstLine="0"/>
        <w:jc w:val="center"/>
        <w:rPr>
          <w:rStyle w:val="nfaseSutil"/>
        </w:rPr>
      </w:pPr>
      <w:r w:rsidRPr="002E1837">
        <w:rPr>
          <w:noProof/>
          <w:shd w:val="clear" w:color="auto" w:fill="FFFFFF"/>
          <w:lang w:eastAsia="pt-BR"/>
        </w:rPr>
        <mc:AlternateContent>
          <mc:Choice Requires="wps">
            <w:drawing>
              <wp:anchor distT="0" distB="0" distL="114300" distR="114300" simplePos="0" relativeHeight="251712512" behindDoc="0" locked="0" layoutInCell="1" allowOverlap="1" wp14:anchorId="19E7A547" wp14:editId="66BC4558">
                <wp:simplePos x="0" y="0"/>
                <wp:positionH relativeFrom="column">
                  <wp:posOffset>2447811</wp:posOffset>
                </wp:positionH>
                <wp:positionV relativeFrom="paragraph">
                  <wp:posOffset>240731</wp:posOffset>
                </wp:positionV>
                <wp:extent cx="941696" cy="140398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696" cy="1403985"/>
                        </a:xfrm>
                        <a:prstGeom prst="rect">
                          <a:avLst/>
                        </a:prstGeom>
                        <a:noFill/>
                        <a:ln w="9525">
                          <a:noFill/>
                          <a:miter lim="800000"/>
                          <a:headEnd/>
                          <a:tailEnd/>
                        </a:ln>
                      </wps:spPr>
                      <wps:txbx>
                        <w:txbxContent>
                          <w:p w:rsidR="00C31FE8" w:rsidRPr="002E1837" w:rsidRDefault="00C31FE8" w:rsidP="002E1837">
                            <w:pPr>
                              <w:ind w:firstLine="0"/>
                              <w:rPr>
                                <w:sz w:val="16"/>
                                <w:szCs w:val="16"/>
                              </w:rPr>
                            </w:pPr>
                            <w:r>
                              <w:rPr>
                                <w:sz w:val="16"/>
                                <w:szCs w:val="16"/>
                              </w:rPr>
                              <w:t>Pronome relativo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19E7A547" id="_x0000_s1033" type="#_x0000_t202" style="position:absolute;left:0;text-align:left;margin-left:192.75pt;margin-top:18.95pt;width:74.1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" filled="f" stroked="f">
                <v:textbox style="mso-fit-shape-to-text:t">
                  <w:txbxContent>
                    <w:p w:rsidR="00C31FE8" w:rsidRPr="002E1837" w:rsidRDefault="00C31FE8" w:rsidP="002E1837">
                      <w:pPr>
                        <w:ind w:firstLine="0"/>
                        <w:rPr>
                          <w:sz w:val="16"/>
                          <w:szCs w:val="16"/>
                        </w:rPr>
                      </w:pPr>
                      <w:r>
                        <w:rPr>
                          <w:sz w:val="16"/>
                          <w:szCs w:val="16"/>
                        </w:rPr>
                        <w:t>Pronome relativo</w:t>
                      </w:r>
                    </w:p>
                  </w:txbxContent>
                </v:textbox>
              </v:shape>
            </w:pict>
          </mc:Fallback>
        </mc:AlternateContent>
      </w:r>
      <w:r>
        <w:rPr>
          <w:noProof/>
          <w:lang w:eastAsia="pt-BR"/>
        </w:rPr>
        <mc:AlternateContent>
          <mc:Choice Requires="wps">
            <w:drawing>
              <wp:anchor distT="0" distB="0" distL="114300" distR="114300" simplePos="0" relativeHeight="251710464" behindDoc="0" locked="0" layoutInCell="1" allowOverlap="1" wp14:anchorId="14DF42E2" wp14:editId="541598FD">
                <wp:simplePos x="0" y="0"/>
                <wp:positionH relativeFrom="column">
                  <wp:posOffset>1881429</wp:posOffset>
                </wp:positionH>
                <wp:positionV relativeFrom="paragraph">
                  <wp:posOffset>186140</wp:posOffset>
                </wp:positionV>
                <wp:extent cx="532263" cy="156845"/>
                <wp:effectExtent l="0" t="0" r="58420" b="109855"/>
                <wp:wrapNone/>
                <wp:docPr id="28" name="Conector angulado 28"/>
                <wp:cNvGraphicFramePr/>
                <a:graphic xmlns:a="http://schemas.openxmlformats.org/drawingml/2006/main">
                  <a:graphicData uri="http://schemas.microsoft.com/office/word/2010/wordprocessingShape">
                    <wps:wsp>
                      <wps:cNvCnPr/>
                      <wps:spPr>
                        <a:xfrm>
                          <a:off x="0" y="0"/>
                          <a:ext cx="532263" cy="156845"/>
                        </a:xfrm>
                        <a:prstGeom prst="bentConnector3">
                          <a:avLst>
                            <a:gd name="adj1" fmla="val 5896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683D88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8" o:spid="_x0000_s1026" type="#_x0000_t34" style="position:absolute;margin-left:148.15pt;margin-top:14.65pt;width:41.9pt;height:1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" adj="12736" strokecolor="#4579b8 [3044]">
                <v:stroke endarrow="open"/>
              </v:shape>
            </w:pict>
          </mc:Fallback>
        </mc:AlternateContent>
      </w:r>
      <w:r w:rsidRPr="002E1837">
        <w:rPr>
          <w:noProof/>
          <w:shd w:val="clear" w:color="auto" w:fill="FFFFFF"/>
          <w:lang w:eastAsia="pt-BR"/>
        </w:rPr>
        <mc:AlternateContent>
          <mc:Choice Requires="wps">
            <w:drawing>
              <wp:anchor distT="0" distB="0" distL="114300" distR="114300" simplePos="0" relativeHeight="251709440" behindDoc="0" locked="0" layoutInCell="1" allowOverlap="1" wp14:anchorId="5B9B0749" wp14:editId="65737281">
                <wp:simplePos x="0" y="0"/>
                <wp:positionH relativeFrom="column">
                  <wp:posOffset>640080</wp:posOffset>
                </wp:positionH>
                <wp:positionV relativeFrom="paragraph">
                  <wp:posOffset>242570</wp:posOffset>
                </wp:positionV>
                <wp:extent cx="654685" cy="1403985"/>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1403985"/>
                        </a:xfrm>
                        <a:prstGeom prst="rect">
                          <a:avLst/>
                        </a:prstGeom>
                        <a:noFill/>
                        <a:ln w="9525">
                          <a:noFill/>
                          <a:miter lim="800000"/>
                          <a:headEnd/>
                          <a:tailEnd/>
                        </a:ln>
                      </wps:spPr>
                      <wps:txbx>
                        <w:txbxContent>
                          <w:p w:rsidR="00C31FE8" w:rsidRPr="002E1837" w:rsidRDefault="00C31FE8" w:rsidP="002E1837">
                            <w:pPr>
                              <w:ind w:firstLine="0"/>
                              <w:rPr>
                                <w:sz w:val="16"/>
                                <w:szCs w:val="16"/>
                              </w:rPr>
                            </w:pPr>
                            <w:r w:rsidRPr="002E1837">
                              <w:rPr>
                                <w:sz w:val="16"/>
                                <w:szCs w:val="16"/>
                              </w:rPr>
                              <w:t>Preposição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5B9B0749" id="_x0000_s1034" type="#_x0000_t202" style="position:absolute;left:0;text-align:left;margin-left:50.4pt;margin-top:19.1pt;width:51.5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" filled="f" stroked="f">
                <v:textbox style="mso-fit-shape-to-text:t">
                  <w:txbxContent>
                    <w:p w:rsidR="00C31FE8" w:rsidRPr="002E1837" w:rsidRDefault="00C31FE8" w:rsidP="002E1837">
                      <w:pPr>
                        <w:ind w:firstLine="0"/>
                        <w:rPr>
                          <w:sz w:val="16"/>
                          <w:szCs w:val="16"/>
                        </w:rPr>
                      </w:pPr>
                      <w:r w:rsidRPr="002E1837">
                        <w:rPr>
                          <w:sz w:val="16"/>
                          <w:szCs w:val="16"/>
                        </w:rPr>
                        <w:t>Preposição</w:t>
                      </w:r>
                    </w:p>
                  </w:txbxContent>
                </v:textbox>
              </v:shape>
            </w:pict>
          </mc:Fallback>
        </mc:AlternateContent>
      </w:r>
      <w:r>
        <w:rPr>
          <w:noProof/>
          <w:lang w:eastAsia="pt-BR"/>
        </w:rPr>
        <mc:AlternateContent>
          <mc:Choice Requires="wps">
            <w:drawing>
              <wp:anchor distT="0" distB="0" distL="114300" distR="114300" simplePos="0" relativeHeight="251707392" behindDoc="0" locked="0" layoutInCell="1" allowOverlap="1" wp14:anchorId="18FCA9CA" wp14:editId="300A6594">
                <wp:simplePos x="0" y="0"/>
                <wp:positionH relativeFrom="column">
                  <wp:posOffset>1294130</wp:posOffset>
                </wp:positionH>
                <wp:positionV relativeFrom="paragraph">
                  <wp:posOffset>186055</wp:posOffset>
                </wp:positionV>
                <wp:extent cx="490855" cy="156845"/>
                <wp:effectExtent l="38100" t="0" r="23495" b="90805"/>
                <wp:wrapNone/>
                <wp:docPr id="26" name="Conector angulado 26"/>
                <wp:cNvGraphicFramePr/>
                <a:graphic xmlns:a="http://schemas.openxmlformats.org/drawingml/2006/main">
                  <a:graphicData uri="http://schemas.microsoft.com/office/word/2010/wordprocessingShape">
                    <wps:wsp>
                      <wps:cNvCnPr/>
                      <wps:spPr>
                        <a:xfrm flipH="1">
                          <a:off x="0" y="0"/>
                          <a:ext cx="490855" cy="156845"/>
                        </a:xfrm>
                        <a:prstGeom prst="bentConnector3">
                          <a:avLst>
                            <a:gd name="adj1" fmla="val 5834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ADF911" id="Conector angulado 26" o:spid="_x0000_s1026" type="#_x0000_t34" style="position:absolute;margin-left:101.9pt;margin-top:14.65pt;width:38.65pt;height:12.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" adj="12602" strokecolor="#4579b8 [3044]">
                <v:stroke endarrow="block"/>
              </v:shape>
            </w:pict>
          </mc:Fallback>
        </mc:AlternateContent>
      </w:r>
      <w:r w:rsidRPr="002E1837">
        <w:rPr>
          <w:rStyle w:val="nfaseSutil"/>
        </w:rPr>
        <w:t>A pessoa sobre quem recai a responsabilidade é a jurídica.</w:t>
      </w:r>
    </w:p>
    <w:p w:rsidR="00702563" w:rsidRDefault="00702563" w:rsidP="00A60383">
      <w:pPr>
        <w:rPr>
          <w:shd w:val="clear" w:color="auto" w:fill="FFFFFF"/>
        </w:rPr>
      </w:pPr>
    </w:p>
    <w:p w:rsidR="002E1837" w:rsidRDefault="002E1837" w:rsidP="00A60383">
      <w:pPr>
        <w:rPr>
          <w:shd w:val="clear" w:color="auto" w:fill="FFFFFF"/>
        </w:rPr>
      </w:pPr>
    </w:p>
    <w:p w:rsidR="004B23E6" w:rsidRDefault="00D62BBA" w:rsidP="00D62BBA">
      <w:pPr>
        <w:pStyle w:val="Ttulo2"/>
        <w:ind w:firstLine="0"/>
        <w:rPr>
          <w:shd w:val="clear" w:color="auto" w:fill="FFFFFF"/>
        </w:rPr>
      </w:pPr>
      <w:r>
        <w:rPr>
          <w:shd w:val="clear" w:color="auto" w:fill="FFFFFF"/>
        </w:rPr>
        <w:t>4</w:t>
      </w:r>
      <w:r w:rsidR="004E021D">
        <w:rPr>
          <w:shd w:val="clear" w:color="auto" w:fill="FFFFFF"/>
        </w:rPr>
        <w:t>.2</w:t>
      </w:r>
      <w:r>
        <w:rPr>
          <w:shd w:val="clear" w:color="auto" w:fill="FFFFFF"/>
        </w:rPr>
        <w:t>.4 QUANTO</w:t>
      </w:r>
    </w:p>
    <w:p w:rsidR="004B23E6" w:rsidRDefault="001D3593" w:rsidP="004B23E6">
      <w:pPr>
        <w:rPr>
          <w:rFonts w:cs="Times New Roman"/>
          <w:shd w:val="clear" w:color="auto" w:fill="FFFFFF"/>
        </w:rPr>
      </w:pPr>
      <w:r>
        <w:rPr>
          <w:rFonts w:cs="Times New Roman"/>
          <w:shd w:val="clear" w:color="auto" w:fill="FFFFFF"/>
        </w:rPr>
        <w:t>Quando pronome relativo, a palavra “quanto” sempre vem antecedida por “tudo” ou “todo/a”.</w:t>
      </w:r>
    </w:p>
    <w:p w:rsidR="002E1837" w:rsidRPr="002E1837" w:rsidRDefault="002E1837" w:rsidP="002E1837">
      <w:pPr>
        <w:ind w:firstLine="0"/>
        <w:jc w:val="center"/>
        <w:rPr>
          <w:rStyle w:val="nfaseSutil"/>
        </w:rPr>
      </w:pPr>
      <w:r w:rsidRPr="002E1837">
        <w:rPr>
          <w:rStyle w:val="nfaseSutil"/>
        </w:rPr>
        <w:t xml:space="preserve">Sempre fui bem-sucedido em </w:t>
      </w:r>
      <w:r w:rsidRPr="002E1837">
        <w:rPr>
          <w:rStyle w:val="nfaseSutil"/>
          <w:b/>
        </w:rPr>
        <w:t>tudo quanto</w:t>
      </w:r>
      <w:r w:rsidRPr="002E1837">
        <w:rPr>
          <w:rStyle w:val="nfaseSutil"/>
        </w:rPr>
        <w:t xml:space="preserve"> sonhei.</w:t>
      </w:r>
    </w:p>
    <w:p w:rsidR="002E1837" w:rsidRPr="002E1837" w:rsidRDefault="002E1837" w:rsidP="002E1837">
      <w:pPr>
        <w:ind w:firstLine="0"/>
        <w:jc w:val="center"/>
        <w:rPr>
          <w:rStyle w:val="nfaseSutil"/>
        </w:rPr>
      </w:pPr>
      <w:r w:rsidRPr="002E1837">
        <w:rPr>
          <w:rStyle w:val="nfaseSutil"/>
        </w:rPr>
        <w:t xml:space="preserve">Quero </w:t>
      </w:r>
      <w:r w:rsidRPr="002E1837">
        <w:rPr>
          <w:rStyle w:val="nfaseSutil"/>
          <w:b/>
        </w:rPr>
        <w:t>todas quantas</w:t>
      </w:r>
      <w:r w:rsidRPr="002E1837">
        <w:rPr>
          <w:rStyle w:val="nfaseSutil"/>
        </w:rPr>
        <w:t xml:space="preserve"> forem necessárias!</w:t>
      </w:r>
    </w:p>
    <w:p w:rsidR="004B23E6" w:rsidRDefault="00BA0D66" w:rsidP="00BA0D66">
      <w:pPr>
        <w:pStyle w:val="Ttulo2"/>
        <w:ind w:firstLine="0"/>
      </w:pPr>
      <w:r>
        <w:t>4</w:t>
      </w:r>
      <w:r w:rsidR="00286B0C">
        <w:t>.2</w:t>
      </w:r>
      <w:r>
        <w:t xml:space="preserve">.5 </w:t>
      </w:r>
      <w:r w:rsidR="004B23E6" w:rsidRPr="00187E2B">
        <w:t>ONDE</w:t>
      </w:r>
    </w:p>
    <w:p w:rsidR="001D3593" w:rsidRDefault="001D3593" w:rsidP="001D3593">
      <w:r>
        <w:t>O pronome relativo “onde/aonde” só deve ser usado caso seu antecedente seja um lugar.</w:t>
      </w:r>
      <w:r w:rsidR="000F05CA">
        <w:t xml:space="preserve"> Sendo assim, evite construções do tipo: </w:t>
      </w:r>
    </w:p>
    <w:p w:rsidR="002E1837" w:rsidRDefault="002E1837" w:rsidP="001D3593"/>
    <w:p w:rsidR="002E1837" w:rsidRPr="002E1837" w:rsidRDefault="002E1837" w:rsidP="002E1837">
      <w:pPr>
        <w:ind w:firstLine="0"/>
        <w:jc w:val="center"/>
        <w:rPr>
          <w:rStyle w:val="nfaseSutil"/>
        </w:rPr>
      </w:pPr>
      <w:r w:rsidRPr="002E1837">
        <w:rPr>
          <w:rStyle w:val="nfaseSutil"/>
        </w:rPr>
        <w:t>Aplica-se ao caso decisão firmada na ADI 123/99, onde se reconheceu a existência de repercussão geral.</w:t>
      </w:r>
    </w:p>
    <w:p w:rsidR="000F05CA" w:rsidRDefault="000F05CA" w:rsidP="001D3593"/>
    <w:p w:rsidR="004B23E6" w:rsidRDefault="00850C40" w:rsidP="00850C40">
      <w:r>
        <w:t>Como você pode perceber, o termo ao qual o pronome relativo “onde” se refere é uma Ação Direta de Inconstitucionalidade. Uma ação não é lugar, logo não deveria ser usado o pronome “onde”, mas sim “na qual”.</w:t>
      </w:r>
    </w:p>
    <w:p w:rsidR="00850C40" w:rsidRDefault="00850C40" w:rsidP="00850C40">
      <w:r>
        <w:t xml:space="preserve">Quanto à distinção entre “onde” e “aonde”, apesar de ela não </w:t>
      </w:r>
      <w:r w:rsidR="002E1837">
        <w:t>co</w:t>
      </w:r>
      <w:r w:rsidR="001848D4">
        <w:t>n</w:t>
      </w:r>
      <w:r w:rsidR="002E1837">
        <w:t xml:space="preserve">stituir erro na linguagem </w:t>
      </w:r>
      <w:r>
        <w:t xml:space="preserve">coloquial, deve ser respeitada em textos formais, caso das produções escritas </w:t>
      </w:r>
      <w:r>
        <w:lastRenderedPageBreak/>
        <w:t>no Tribunal. Dessa forma, usamos “aonde” apenas quando o ver</w:t>
      </w:r>
      <w:r w:rsidR="00B70C41">
        <w:t>bo da oração adjetiva transmite ideia de deslocamento. Veja um exemplo:</w:t>
      </w:r>
    </w:p>
    <w:p w:rsidR="00B70C41" w:rsidRDefault="00B70C41" w:rsidP="00850C40"/>
    <w:p w:rsidR="00B70C41" w:rsidRPr="00386ACF" w:rsidRDefault="00B70C41" w:rsidP="00386ACF">
      <w:pPr>
        <w:ind w:firstLine="0"/>
        <w:jc w:val="center"/>
        <w:rPr>
          <w:color w:val="808080" w:themeColor="background1" w:themeShade="80"/>
        </w:rPr>
      </w:pPr>
      <w:r w:rsidRPr="00386ACF">
        <w:rPr>
          <w:color w:val="808080" w:themeColor="background1" w:themeShade="80"/>
        </w:rPr>
        <w:t>A rua aonde você que chegar é muito longe.</w:t>
      </w:r>
    </w:p>
    <w:p w:rsidR="00B70C41" w:rsidRDefault="00B70C41" w:rsidP="00850C40"/>
    <w:p w:rsidR="00B70C41" w:rsidRDefault="00B70C41" w:rsidP="00850C40">
      <w:r>
        <w:t>Perceba que existem duas orações:</w:t>
      </w:r>
    </w:p>
    <w:p w:rsidR="00B70C41" w:rsidRDefault="00B70C41" w:rsidP="00B70C41">
      <w:pPr>
        <w:pStyle w:val="PargrafodaLista"/>
        <w:numPr>
          <w:ilvl w:val="0"/>
          <w:numId w:val="6"/>
        </w:numPr>
      </w:pPr>
      <w:r>
        <w:t>A rua é muito longe</w:t>
      </w:r>
    </w:p>
    <w:p w:rsidR="00B70C41" w:rsidRDefault="00B70C41" w:rsidP="00B70C41">
      <w:pPr>
        <w:pStyle w:val="PargrafodaLista"/>
        <w:numPr>
          <w:ilvl w:val="0"/>
          <w:numId w:val="6"/>
        </w:numPr>
      </w:pPr>
      <w:r>
        <w:t>Você que chegar à rua</w:t>
      </w:r>
    </w:p>
    <w:p w:rsidR="00B70C41" w:rsidRDefault="00B70C41" w:rsidP="00B70C41">
      <w:pPr>
        <w:ind w:left="851" w:firstLine="0"/>
      </w:pPr>
    </w:p>
    <w:p w:rsidR="00B70C41" w:rsidRDefault="00B70C41" w:rsidP="00B70C41">
      <w:r>
        <w:t xml:space="preserve">O termo “rua” se repete nas duas orações e é substituído por “aonde” quando as duas orações se juntam em um mesmo período. A substituição é adequada porque “rua” é lugar, portanto pode ser substituída pelo relativo “onde/aonde”. </w:t>
      </w:r>
    </w:p>
    <w:p w:rsidR="00B70C41" w:rsidRDefault="00B70C41" w:rsidP="00B70C41">
      <w:r>
        <w:t>Além disso, o verbo da segunda oração, ou seja, da oração em que está presente o pronome relativo, transmite ideia de deslocamento – quem chega sai de um lugar e vai para outro. Logo, usa-se “aonde”.</w:t>
      </w:r>
    </w:p>
    <w:p w:rsidR="00B70C41" w:rsidRDefault="00B70C41" w:rsidP="00B70C41">
      <w:r>
        <w:t>Veja se você consegue deduzir o emprego mais adequado:</w:t>
      </w:r>
    </w:p>
    <w:p w:rsidR="00B70C41" w:rsidRDefault="00B70C41" w:rsidP="00B70C41">
      <w:pPr>
        <w:ind w:firstLine="0"/>
      </w:pPr>
      <w:r>
        <w:t xml:space="preserve"> </w:t>
      </w:r>
    </w:p>
    <w:p w:rsidR="005E3B68" w:rsidRPr="005E3B68" w:rsidRDefault="005E3B68" w:rsidP="005E3B68">
      <w:pPr>
        <w:ind w:firstLine="0"/>
        <w:jc w:val="center"/>
        <w:rPr>
          <w:rStyle w:val="nfaseSutil"/>
        </w:rPr>
      </w:pPr>
      <w:r w:rsidRPr="005E3B68">
        <w:rPr>
          <w:rStyle w:val="nfaseSutil"/>
        </w:rPr>
        <w:t xml:space="preserve">O remédio está no armário </w:t>
      </w:r>
      <w:r w:rsidRPr="005E3B68">
        <w:rPr>
          <w:rStyle w:val="nfaseSutil"/>
          <w:b/>
        </w:rPr>
        <w:t>aonde</w:t>
      </w:r>
      <w:r w:rsidRPr="005E3B68">
        <w:rPr>
          <w:rStyle w:val="nfaseSutil"/>
        </w:rPr>
        <w:t xml:space="preserve"> você procurou.</w:t>
      </w:r>
    </w:p>
    <w:p w:rsidR="00E12E35" w:rsidRDefault="00E12E35" w:rsidP="00E12E35"/>
    <w:p w:rsidR="004B23E6" w:rsidRDefault="00E12E35" w:rsidP="00E12E35">
      <w:r>
        <w:t>Primeiramente vamos identificar as orações:</w:t>
      </w:r>
    </w:p>
    <w:p w:rsidR="00E12E35" w:rsidRDefault="00E12E35" w:rsidP="00E12E35">
      <w:pPr>
        <w:pStyle w:val="PargrafodaLista"/>
        <w:numPr>
          <w:ilvl w:val="0"/>
          <w:numId w:val="7"/>
        </w:numPr>
      </w:pPr>
      <w:r>
        <w:t>O r</w:t>
      </w:r>
      <w:r w:rsidR="002C1B1C">
        <w:t>emé</w:t>
      </w:r>
      <w:r>
        <w:t xml:space="preserve">dio está </w:t>
      </w:r>
      <w:r w:rsidRPr="005E3B68">
        <w:rPr>
          <w:b/>
        </w:rPr>
        <w:t>no armário</w:t>
      </w:r>
    </w:p>
    <w:p w:rsidR="00E12E35" w:rsidRDefault="00E12E35" w:rsidP="00E12E35">
      <w:pPr>
        <w:pStyle w:val="PargrafodaLista"/>
        <w:numPr>
          <w:ilvl w:val="0"/>
          <w:numId w:val="7"/>
        </w:numPr>
      </w:pPr>
      <w:r>
        <w:t xml:space="preserve">Você procurou </w:t>
      </w:r>
      <w:r w:rsidRPr="005E3B68">
        <w:rPr>
          <w:b/>
        </w:rPr>
        <w:t>no armário</w:t>
      </w:r>
    </w:p>
    <w:p w:rsidR="00E12E35" w:rsidRDefault="00E12E35" w:rsidP="00E12E35"/>
    <w:p w:rsidR="00E12E35" w:rsidRDefault="00E12E35" w:rsidP="00E12E35">
      <w:r>
        <w:t>Veja agora qual termo se repete em ambas as orações: “a</w:t>
      </w:r>
      <w:r w:rsidR="004D2354">
        <w:t>r</w:t>
      </w:r>
      <w:r>
        <w:t xml:space="preserve">mário”. O pronome relativo “aonde”, presente na segunda oração, substitui a palavra “armário”, concorda? E armário é um lugar, certo? Sim, é um lugar onde guardamos coisas. Então está adequado o uso do pronome relativo “onde/aonde”, correto? Corretíssimo. </w:t>
      </w:r>
    </w:p>
    <w:p w:rsidR="00E12E35" w:rsidRDefault="00E12E35" w:rsidP="00E12E35">
      <w:r>
        <w:t xml:space="preserve">Mas será “onde” ou “aonde”? Vejamos o verbo da segunda oração: “procurar”. Por acaso, esse verbo denota deslocamento? A pessoa que está procurando não necessariamente está se deslocando. A palavra não indica isso, e o contexto indica até o contrário, pois logo nos vem a imagem de uma pessoa parada em frente a uma porta de armário movimento apenas mãos e olhos, não é mesmo? </w:t>
      </w:r>
    </w:p>
    <w:p w:rsidR="00D522C1" w:rsidRDefault="00C31FE8" w:rsidP="00E12E35">
      <w:r>
        <w:rPr>
          <w:noProof/>
          <w:lang w:eastAsia="pt-BR"/>
        </w:rPr>
        <mc:AlternateContent>
          <mc:Choice Requires="wps">
            <w:drawing>
              <wp:anchor distT="0" distB="0" distL="114300" distR="114300" simplePos="0" relativeHeight="251671552" behindDoc="0" locked="0" layoutInCell="1" allowOverlap="1" wp14:anchorId="02C7CA41" wp14:editId="45A6D3B0">
                <wp:simplePos x="0" y="0"/>
                <wp:positionH relativeFrom="column">
                  <wp:posOffset>2654935</wp:posOffset>
                </wp:positionH>
                <wp:positionV relativeFrom="paragraph">
                  <wp:posOffset>-130810</wp:posOffset>
                </wp:positionV>
                <wp:extent cx="2880360" cy="1178560"/>
                <wp:effectExtent l="0" t="0" r="15240" b="21590"/>
                <wp:wrapSquare wrapText="bothSides"/>
                <wp:docPr id="4" name="Seta para a esquerda 4"/>
                <wp:cNvGraphicFramePr/>
                <a:graphic xmlns:a="http://schemas.openxmlformats.org/drawingml/2006/main">
                  <a:graphicData uri="http://schemas.microsoft.com/office/word/2010/wordprocessingShape">
                    <wps:wsp>
                      <wps:cNvSpPr/>
                      <wps:spPr>
                        <a:xfrm>
                          <a:off x="0" y="0"/>
                          <a:ext cx="2880360" cy="1178560"/>
                        </a:xfrm>
                        <a:prstGeom prst="leftArrow">
                          <a:avLst>
                            <a:gd name="adj1" fmla="val 59483"/>
                            <a:gd name="adj2" fmla="val 577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FE8" w:rsidRPr="00C31FE8" w:rsidRDefault="00C31FE8" w:rsidP="00D522C1">
                            <w:pPr>
                              <w:spacing w:line="240" w:lineRule="auto"/>
                              <w:ind w:firstLine="0"/>
                              <w:jc w:val="center"/>
                              <w:rPr>
                                <w:sz w:val="16"/>
                                <w:szCs w:val="16"/>
                              </w:rPr>
                            </w:pPr>
                            <w:r w:rsidRPr="00C31FE8">
                              <w:rPr>
                                <w:sz w:val="16"/>
                                <w:szCs w:val="16"/>
                              </w:rPr>
                              <w:t xml:space="preserve">Note que uso a palavra </w:t>
                            </w:r>
                            <w:r w:rsidRPr="00C31FE8">
                              <w:rPr>
                                <w:b/>
                                <w:sz w:val="16"/>
                                <w:szCs w:val="16"/>
                              </w:rPr>
                              <w:t>ideal</w:t>
                            </w:r>
                            <w:r w:rsidRPr="00C31FE8">
                              <w:rPr>
                                <w:sz w:val="16"/>
                                <w:szCs w:val="16"/>
                              </w:rPr>
                              <w:t>, porque essa troca é constante na linguagem coloquial e aparece até mesmo em escritores clássicos como Machado de 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C7CA4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4" o:spid="_x0000_s1035" type="#_x0000_t66" style="position:absolute;left:0;text-align:left;margin-left:209.05pt;margin-top:-10.3pt;width:226.8pt;height:9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" adj="5105,4376" fillcolor="#4f81bd [3204]" strokecolor="#243f60 [1604]" strokeweight="2pt">
                <v:textbox>
                  <w:txbxContent>
                    <w:p w:rsidR="00C31FE8" w:rsidRPr="00C31FE8" w:rsidRDefault="00C31FE8" w:rsidP="00D522C1">
                      <w:pPr>
                        <w:spacing w:line="240" w:lineRule="auto"/>
                        <w:ind w:firstLine="0"/>
                        <w:jc w:val="center"/>
                        <w:rPr>
                          <w:sz w:val="16"/>
                          <w:szCs w:val="16"/>
                        </w:rPr>
                      </w:pPr>
                      <w:r w:rsidRPr="00C31FE8">
                        <w:rPr>
                          <w:sz w:val="16"/>
                          <w:szCs w:val="16"/>
                        </w:rPr>
                        <w:t xml:space="preserve">Note que uso a palavra </w:t>
                      </w:r>
                      <w:r w:rsidRPr="00C31FE8">
                        <w:rPr>
                          <w:b/>
                          <w:sz w:val="16"/>
                          <w:szCs w:val="16"/>
                        </w:rPr>
                        <w:t>ideal</w:t>
                      </w:r>
                      <w:r w:rsidRPr="00C31FE8">
                        <w:rPr>
                          <w:sz w:val="16"/>
                          <w:szCs w:val="16"/>
                        </w:rPr>
                        <w:t>, porque essa troca é constante na linguagem coloquial e aparece até mesmo em escritores clássicos como Machado de Assis.</w:t>
                      </w:r>
                    </w:p>
                  </w:txbxContent>
                </v:textbox>
                <w10:wrap type="square"/>
              </v:shape>
            </w:pict>
          </mc:Fallback>
        </mc:AlternateContent>
      </w:r>
      <w:r w:rsidR="00E12E35">
        <w:t xml:space="preserve">Se o verbo da oração adjetiva não transmite ideia de deslocamento, é </w:t>
      </w:r>
      <w:r w:rsidR="00E12E35">
        <w:lastRenderedPageBreak/>
        <w:t xml:space="preserve">adequado o emprego de “aonde”? NÃO! O </w:t>
      </w:r>
      <w:r w:rsidR="00E12E35" w:rsidRPr="00D522C1">
        <w:rPr>
          <w:b/>
        </w:rPr>
        <w:t>ideal</w:t>
      </w:r>
      <w:r w:rsidR="00E12E35">
        <w:t xml:space="preserve"> seria “onde”</w:t>
      </w:r>
      <w:r w:rsidR="00D522C1">
        <w:t>.</w:t>
      </w:r>
    </w:p>
    <w:p w:rsidR="00E12E35" w:rsidRDefault="00E12E35" w:rsidP="00E12E35"/>
    <w:p w:rsidR="004B23E6" w:rsidRPr="00187E2B" w:rsidRDefault="00BA0D66" w:rsidP="00BA0D66">
      <w:pPr>
        <w:pStyle w:val="Ttulo2"/>
        <w:ind w:firstLine="0"/>
      </w:pPr>
      <w:r>
        <w:t>4</w:t>
      </w:r>
      <w:r w:rsidR="00286B0C">
        <w:t>.2</w:t>
      </w:r>
      <w:r>
        <w:t xml:space="preserve">.6 </w:t>
      </w:r>
      <w:r w:rsidR="004B23E6" w:rsidRPr="00187E2B">
        <w:t>CUJO</w:t>
      </w:r>
    </w:p>
    <w:p w:rsidR="001E2548" w:rsidRDefault="001E2548" w:rsidP="0025008D">
      <w:r>
        <w:t>Trata-</w:t>
      </w:r>
      <w:r w:rsidR="002C1B1C">
        <w:t>s</w:t>
      </w:r>
      <w:r>
        <w:t xml:space="preserve">e de pronome </w:t>
      </w:r>
      <w:r w:rsidR="00C31FE8">
        <w:t>que estabelece</w:t>
      </w:r>
      <w:r>
        <w:t xml:space="preserve"> noção de posse. Veja o exemplo:</w:t>
      </w:r>
    </w:p>
    <w:p w:rsidR="001E2548" w:rsidRDefault="001E2548" w:rsidP="0025008D"/>
    <w:p w:rsidR="00C31FE8" w:rsidRPr="00C31FE8" w:rsidRDefault="00C31FE8" w:rsidP="00C31FE8">
      <w:pPr>
        <w:ind w:firstLine="0"/>
        <w:jc w:val="center"/>
        <w:rPr>
          <w:rStyle w:val="nfaseSutil"/>
        </w:rPr>
      </w:pPr>
      <w:r w:rsidRPr="00C31FE8">
        <w:rPr>
          <w:rStyle w:val="nfaseSutil"/>
        </w:rPr>
        <w:t xml:space="preserve">Os advogados, </w:t>
      </w:r>
      <w:r w:rsidRPr="00C31FE8">
        <w:rPr>
          <w:rStyle w:val="nfaseSutil"/>
          <w:b/>
        </w:rPr>
        <w:t>cuja</w:t>
      </w:r>
      <w:r w:rsidRPr="00C31FE8">
        <w:rPr>
          <w:rStyle w:val="nfaseSutil"/>
        </w:rPr>
        <w:t xml:space="preserve"> tese foi apresentada há pouco, acabam de sair.</w:t>
      </w:r>
    </w:p>
    <w:p w:rsidR="00C31FE8" w:rsidRDefault="00C31FE8" w:rsidP="0025008D"/>
    <w:p w:rsidR="001E2548" w:rsidRDefault="001E2548" w:rsidP="0025008D">
      <w:r>
        <w:t>Separemos as orações em períodos simples</w:t>
      </w:r>
      <w:r w:rsidR="00F0425C">
        <w:t>, já substituindo o pronome re</w:t>
      </w:r>
      <w:r w:rsidR="00AA22AE">
        <w:t>l</w:t>
      </w:r>
      <w:r w:rsidR="00F0425C">
        <w:t>ativo pelo termo ao qual se refere</w:t>
      </w:r>
      <w:r>
        <w:t>:</w:t>
      </w:r>
    </w:p>
    <w:p w:rsidR="001E2548" w:rsidRDefault="00AA22AE" w:rsidP="001E2548">
      <w:pPr>
        <w:pStyle w:val="PargrafodaLista"/>
        <w:numPr>
          <w:ilvl w:val="0"/>
          <w:numId w:val="11"/>
        </w:numPr>
      </w:pPr>
      <w:r w:rsidRPr="00C31FE8">
        <w:rPr>
          <w:b/>
        </w:rPr>
        <w:t>Os advogados</w:t>
      </w:r>
      <w:r>
        <w:t xml:space="preserve"> acabam de sair</w:t>
      </w:r>
      <w:r w:rsidR="001E2548">
        <w:t>.</w:t>
      </w:r>
    </w:p>
    <w:p w:rsidR="001E2548" w:rsidRDefault="00AA22AE" w:rsidP="001E2548">
      <w:pPr>
        <w:pStyle w:val="PargrafodaLista"/>
        <w:numPr>
          <w:ilvl w:val="0"/>
          <w:numId w:val="11"/>
        </w:numPr>
      </w:pPr>
      <w:r>
        <w:t>A tese d</w:t>
      </w:r>
      <w:r w:rsidRPr="00C31FE8">
        <w:rPr>
          <w:b/>
        </w:rPr>
        <w:t>os advogados</w:t>
      </w:r>
      <w:r>
        <w:t xml:space="preserve"> foi apresentada </w:t>
      </w:r>
      <w:r w:rsidR="00062C6E">
        <w:t xml:space="preserve">há </w:t>
      </w:r>
      <w:r>
        <w:t>pouco</w:t>
      </w:r>
      <w:r w:rsidR="001E2548">
        <w:t>.</w:t>
      </w:r>
    </w:p>
    <w:p w:rsidR="00C01333" w:rsidRDefault="00C01333" w:rsidP="0025008D"/>
    <w:p w:rsidR="00AA22AE" w:rsidRDefault="00C31FE8" w:rsidP="0025008D">
      <w:r>
        <w:rPr>
          <w:noProof/>
          <w:lang w:eastAsia="pt-BR"/>
        </w:rPr>
        <mc:AlternateContent>
          <mc:Choice Requires="wps">
            <w:drawing>
              <wp:anchor distT="0" distB="0" distL="114300" distR="114300" simplePos="0" relativeHeight="251713536" behindDoc="0" locked="0" layoutInCell="1" allowOverlap="1" wp14:anchorId="764E83CF" wp14:editId="3D238F4A">
                <wp:simplePos x="0" y="0"/>
                <wp:positionH relativeFrom="column">
                  <wp:posOffset>1432560</wp:posOffset>
                </wp:positionH>
                <wp:positionV relativeFrom="paragraph">
                  <wp:posOffset>880110</wp:posOffset>
                </wp:positionV>
                <wp:extent cx="123190" cy="851535"/>
                <wp:effectExtent l="35877" t="40323" r="65088" b="26987"/>
                <wp:wrapNone/>
                <wp:docPr id="34" name="Colchete esquerdo 34"/>
                <wp:cNvGraphicFramePr/>
                <a:graphic xmlns:a="http://schemas.openxmlformats.org/drawingml/2006/main">
                  <a:graphicData uri="http://schemas.microsoft.com/office/word/2010/wordprocessingShape">
                    <wps:wsp>
                      <wps:cNvSpPr/>
                      <wps:spPr>
                        <a:xfrm rot="16200000">
                          <a:off x="0" y="0"/>
                          <a:ext cx="123190" cy="851535"/>
                        </a:xfrm>
                        <a:prstGeom prst="lef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57E33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Colchete esquerdo 34" o:spid="_x0000_s1026" type="#_x0000_t85" style="position:absolute;margin-left:112.8pt;margin-top:69.3pt;width:9.7pt;height:67.0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" adj="260" strokecolor="#4579b8 [3044]">
                <v:stroke startarrow="block" endarrow="block"/>
              </v:shape>
            </w:pict>
          </mc:Fallback>
        </mc:AlternateContent>
      </w:r>
      <w:r w:rsidR="00F0425C">
        <w:t>Note que o substantivo “</w:t>
      </w:r>
      <w:r w:rsidR="00AA22AE">
        <w:t>advogado”</w:t>
      </w:r>
      <w:r w:rsidR="00F0425C">
        <w:t xml:space="preserve"> </w:t>
      </w:r>
      <w:r w:rsidR="00AA22AE">
        <w:t xml:space="preserve">está na oração 1 e se repete </w:t>
      </w:r>
      <w:r w:rsidR="00F0425C">
        <w:t xml:space="preserve">na oração </w:t>
      </w:r>
      <w:r w:rsidR="00AA22AE">
        <w:t>2</w:t>
      </w:r>
      <w:r w:rsidR="001E2548">
        <w:t>.</w:t>
      </w:r>
      <w:r w:rsidR="00AA22AE">
        <w:t xml:space="preserve"> Nesta segunda oração, ele passa ideia de posse. Quem possui a tese? O advogado. </w:t>
      </w:r>
      <w:r w:rsidR="00AA22AE" w:rsidRPr="0011272F">
        <w:t>Percebeu?</w:t>
      </w:r>
      <w:r>
        <w:t xml:space="preserve"> Além disso, esse pronome será empregado entre dois substantivos sempre. Veja:</w:t>
      </w:r>
    </w:p>
    <w:p w:rsidR="00C31FE8" w:rsidRPr="00C31FE8" w:rsidRDefault="00C31FE8" w:rsidP="0025008D">
      <w:pPr>
        <w:rPr>
          <w:rStyle w:val="nfaseSutil"/>
        </w:rPr>
      </w:pPr>
      <w:r w:rsidRPr="00C31FE8">
        <w:rPr>
          <w:rStyle w:val="nfaseSutil"/>
        </w:rPr>
        <w:t xml:space="preserve">Os </w:t>
      </w:r>
      <w:r w:rsidRPr="00C31FE8">
        <w:rPr>
          <w:rStyle w:val="nfaseSutil"/>
          <w:u w:val="single"/>
        </w:rPr>
        <w:t>advogados</w:t>
      </w:r>
      <w:r w:rsidRPr="00C31FE8">
        <w:rPr>
          <w:rStyle w:val="nfaseSutil"/>
        </w:rPr>
        <w:t xml:space="preserve">, </w:t>
      </w:r>
      <w:r w:rsidRPr="00C31FE8">
        <w:rPr>
          <w:rStyle w:val="nfaseSutil"/>
          <w:b/>
        </w:rPr>
        <w:t>cuja</w:t>
      </w:r>
      <w:r w:rsidRPr="00C31FE8">
        <w:rPr>
          <w:rStyle w:val="nfaseSutil"/>
        </w:rPr>
        <w:t xml:space="preserve"> </w:t>
      </w:r>
      <w:r w:rsidRPr="00C31FE8">
        <w:rPr>
          <w:rStyle w:val="nfaseSutil"/>
          <w:u w:val="single"/>
        </w:rPr>
        <w:t>tese</w:t>
      </w:r>
      <w:r w:rsidRPr="00C31FE8">
        <w:rPr>
          <w:rStyle w:val="nfaseSutil"/>
        </w:rPr>
        <w:t xml:space="preserve"> foi apresentada há pouco, acabam de sair.</w:t>
      </w:r>
    </w:p>
    <w:p w:rsidR="00C31FE8" w:rsidRDefault="00C31FE8" w:rsidP="0025008D">
      <w:r>
        <w:rPr>
          <w:noProof/>
          <w:lang w:eastAsia="pt-BR"/>
        </w:rPr>
        <mc:AlternateContent>
          <mc:Choice Requires="wps">
            <w:drawing>
              <wp:anchor distT="0" distB="0" distL="114300" distR="114300" simplePos="0" relativeHeight="251715584" behindDoc="0" locked="0" layoutInCell="1" allowOverlap="1" wp14:anchorId="394BA1D3" wp14:editId="258BF040">
                <wp:simplePos x="0" y="0"/>
                <wp:positionH relativeFrom="column">
                  <wp:posOffset>1146810</wp:posOffset>
                </wp:positionH>
                <wp:positionV relativeFrom="paragraph">
                  <wp:posOffset>106045</wp:posOffset>
                </wp:positionV>
                <wp:extent cx="716280" cy="1403985"/>
                <wp:effectExtent l="0" t="0" r="0" b="0"/>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403985"/>
                        </a:xfrm>
                        <a:prstGeom prst="rect">
                          <a:avLst/>
                        </a:prstGeom>
                        <a:noFill/>
                        <a:ln w="9525">
                          <a:noFill/>
                          <a:miter lim="800000"/>
                          <a:headEnd/>
                          <a:tailEnd/>
                        </a:ln>
                      </wps:spPr>
                      <wps:txbx>
                        <w:txbxContent>
                          <w:p w:rsidR="00C31FE8" w:rsidRPr="00C31FE8" w:rsidRDefault="00C31FE8" w:rsidP="00C31FE8">
                            <w:pPr>
                              <w:ind w:firstLine="0"/>
                              <w:rPr>
                                <w:sz w:val="16"/>
                                <w:szCs w:val="16"/>
                              </w:rPr>
                            </w:pPr>
                            <w:r w:rsidRPr="00C31FE8">
                              <w:rPr>
                                <w:sz w:val="16"/>
                                <w:szCs w:val="16"/>
                              </w:rPr>
                              <w:t>Substantivos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94BA1D3" id="_x0000_s1036" type="#_x0000_t202" style="position:absolute;left:0;text-align:left;margin-left:90.3pt;margin-top:8.35pt;width:56.4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" filled="f" stroked="f">
                <v:textbox style="mso-fit-shape-to-text:t">
                  <w:txbxContent>
                    <w:p w:rsidR="00C31FE8" w:rsidRPr="00C31FE8" w:rsidRDefault="00C31FE8" w:rsidP="00C31FE8">
                      <w:pPr>
                        <w:ind w:firstLine="0"/>
                        <w:rPr>
                          <w:sz w:val="16"/>
                          <w:szCs w:val="16"/>
                        </w:rPr>
                      </w:pPr>
                      <w:r w:rsidRPr="00C31FE8">
                        <w:rPr>
                          <w:sz w:val="16"/>
                          <w:szCs w:val="16"/>
                        </w:rPr>
                        <w:t>Substantivos</w:t>
                      </w:r>
                    </w:p>
                  </w:txbxContent>
                </v:textbox>
              </v:shape>
            </w:pict>
          </mc:Fallback>
        </mc:AlternateContent>
      </w:r>
    </w:p>
    <w:p w:rsidR="00C31FE8" w:rsidRDefault="00C31FE8" w:rsidP="0025008D"/>
    <w:p w:rsidR="00AA22AE" w:rsidRDefault="00AA22AE" w:rsidP="0025008D">
      <w:r>
        <w:t xml:space="preserve">Agora, </w:t>
      </w:r>
      <w:r w:rsidR="00C31FE8">
        <w:t>veja</w:t>
      </w:r>
      <w:r w:rsidR="0011272F">
        <w:t xml:space="preserve"> </w:t>
      </w:r>
      <w:r>
        <w:t>que o pronome relativo “cuja” está no feminino singular e o termo que ele substitui (“advogado”) é masculino plural</w:t>
      </w:r>
      <w:r w:rsidR="000F6C70">
        <w:t>?</w:t>
      </w:r>
      <w:r>
        <w:t>!!!!</w:t>
      </w:r>
    </w:p>
    <w:p w:rsidR="00AA22AE" w:rsidRDefault="00AA22AE" w:rsidP="0025008D"/>
    <w:p w:rsidR="00AA22AE" w:rsidRPr="00ED2309" w:rsidRDefault="00AA22AE" w:rsidP="0025008D">
      <w:pPr>
        <w:rPr>
          <w:b/>
          <w:i/>
        </w:rPr>
      </w:pPr>
      <w:r w:rsidRPr="00ED2309">
        <w:rPr>
          <w:b/>
          <w:i/>
        </w:rPr>
        <w:t>“Pode isso, Arnaldo?!”</w:t>
      </w:r>
    </w:p>
    <w:p w:rsidR="00AA22AE" w:rsidRDefault="00AA22AE" w:rsidP="0025008D"/>
    <w:p w:rsidR="00AA22AE" w:rsidRDefault="00AA22AE" w:rsidP="0025008D">
      <w:r>
        <w:t>Não só pode como deve!</w:t>
      </w:r>
    </w:p>
    <w:p w:rsidR="00942C37" w:rsidRDefault="00942C37" w:rsidP="0025008D"/>
    <w:p w:rsidR="00F3587F" w:rsidRDefault="00202289" w:rsidP="00F3587F">
      <w:r>
        <w:t xml:space="preserve">Veja a definição de Celso Cunha (p. </w:t>
      </w:r>
      <w:r w:rsidR="00F3587F">
        <w:t>364): “</w:t>
      </w:r>
      <w:r w:rsidR="00F3587F" w:rsidRPr="00F3587F">
        <w:rPr>
          <w:i/>
        </w:rPr>
        <w:t>Cujo</w:t>
      </w:r>
      <w:r w:rsidR="00F3587F">
        <w:t xml:space="preserve"> é, a um tempo, relativo e possessivo, equivalente pelo sentido a </w:t>
      </w:r>
      <w:r w:rsidR="00F3587F" w:rsidRPr="00F3587F">
        <w:rPr>
          <w:i/>
        </w:rPr>
        <w:t>do qual</w:t>
      </w:r>
      <w:r w:rsidR="00F3587F">
        <w:t xml:space="preserve">, </w:t>
      </w:r>
      <w:r w:rsidR="00F3587F" w:rsidRPr="00F3587F">
        <w:rPr>
          <w:i/>
        </w:rPr>
        <w:t>de quem</w:t>
      </w:r>
      <w:r w:rsidR="00F3587F">
        <w:t xml:space="preserve">, </w:t>
      </w:r>
      <w:r w:rsidR="00F3587F" w:rsidRPr="00F3587F">
        <w:rPr>
          <w:i/>
        </w:rPr>
        <w:t>de que</w:t>
      </w:r>
      <w:r w:rsidR="00F3587F">
        <w:t xml:space="preserve">. Emprega-se apenas como pronome adjetivo e </w:t>
      </w:r>
      <w:r w:rsidR="00F3587F" w:rsidRPr="00386ACF">
        <w:rPr>
          <w:b/>
        </w:rPr>
        <w:t>concorda com a coisa possuída em gênero e número</w:t>
      </w:r>
      <w:r w:rsidR="00F3587F">
        <w:t>.”</w:t>
      </w:r>
      <w:r w:rsidR="004E021D">
        <w:rPr>
          <w:rStyle w:val="Refdenotaderodap"/>
        </w:rPr>
        <w:footnoteReference w:id="2"/>
      </w:r>
      <w:r w:rsidR="00F3587F">
        <w:t xml:space="preserve"> Portanto, o pronome “cujo” </w:t>
      </w:r>
      <w:r w:rsidR="004E021D">
        <w:t>do exemplo a</w:t>
      </w:r>
      <w:r w:rsidR="007A2C28">
        <w:t>n</w:t>
      </w:r>
      <w:r w:rsidR="004E021D">
        <w:t xml:space="preserve">teriormente citado </w:t>
      </w:r>
      <w:r w:rsidR="00F3587F">
        <w:t>concorda com “tese”, que está no feminino e singular.</w:t>
      </w:r>
    </w:p>
    <w:p w:rsidR="0011272F" w:rsidRDefault="0011272F" w:rsidP="00F3587F">
      <w:r>
        <w:lastRenderedPageBreak/>
        <w:t xml:space="preserve">O pronome cujo é atualmente muito pouco usado na linguagem oral. </w:t>
      </w:r>
      <w:r w:rsidR="005153B3">
        <w:t>A</w:t>
      </w:r>
      <w:r>
        <w:t xml:space="preserve"> familiaridade restrita com esse tipo de relativo acaba por gerar algumas confusões por parte daqueles que arriscam usá-lo na escrita.</w:t>
      </w:r>
    </w:p>
    <w:p w:rsidR="0011272F" w:rsidRDefault="0011272F" w:rsidP="00F3587F">
      <w:r>
        <w:t>É muito comum, por exemplo, vermos a presença de artigo definido (o/a) depois de “cujo”. Mas isso é totalmente inadequado. Portanto nada de criar a seguinte construções:</w:t>
      </w:r>
    </w:p>
    <w:p w:rsidR="005153B3" w:rsidRDefault="005153B3" w:rsidP="00386ACF">
      <w:pPr>
        <w:ind w:firstLine="0"/>
        <w:jc w:val="center"/>
      </w:pPr>
      <w:r w:rsidRPr="00386ACF">
        <w:rPr>
          <w:rStyle w:val="nfaseSutil"/>
        </w:rPr>
        <w:t xml:space="preserve">O juiz, </w:t>
      </w:r>
      <w:r w:rsidRPr="00386ACF">
        <w:rPr>
          <w:rStyle w:val="nfaseSutil"/>
          <w:u w:val="single"/>
        </w:rPr>
        <w:t>cuja a</w:t>
      </w:r>
      <w:r w:rsidRPr="00386ACF">
        <w:rPr>
          <w:rStyle w:val="nfaseSutil"/>
        </w:rPr>
        <w:t xml:space="preserve"> decisão proferiu, foi bastante enfático.</w:t>
      </w:r>
    </w:p>
    <w:p w:rsidR="004B23E6" w:rsidRDefault="004B23E6" w:rsidP="004B23E6">
      <w:pPr>
        <w:ind w:firstLine="0"/>
        <w:jc w:val="center"/>
      </w:pPr>
    </w:p>
    <w:p w:rsidR="004B23E6" w:rsidRPr="00187E2B" w:rsidRDefault="00BA0D66" w:rsidP="00BA0D66">
      <w:pPr>
        <w:pStyle w:val="Ttulo2"/>
        <w:ind w:firstLine="0"/>
      </w:pPr>
      <w:r>
        <w:t>4</w:t>
      </w:r>
      <w:r w:rsidR="00286B0C">
        <w:t>.2</w:t>
      </w:r>
      <w:r>
        <w:t xml:space="preserve">.7 </w:t>
      </w:r>
      <w:r w:rsidR="004B23E6" w:rsidRPr="00187E2B">
        <w:t>COMO</w:t>
      </w:r>
    </w:p>
    <w:p w:rsidR="004B23E6" w:rsidRDefault="00A37246" w:rsidP="00EE3843">
      <w:r>
        <w:t>O “como” pode ser facilmente substituído por “pelo que”, “pelo qual” ou “por que”. Veja:</w:t>
      </w:r>
    </w:p>
    <w:p w:rsidR="00C31FE8" w:rsidRPr="00C31FE8" w:rsidRDefault="00C31FE8" w:rsidP="00C31FE8">
      <w:pPr>
        <w:ind w:firstLine="0"/>
        <w:jc w:val="center"/>
        <w:rPr>
          <w:rStyle w:val="nfaseSutil"/>
        </w:rPr>
      </w:pPr>
      <w:r w:rsidRPr="00C31FE8">
        <w:rPr>
          <w:rStyle w:val="nfaseSutil"/>
        </w:rPr>
        <w:t xml:space="preserve">O modo </w:t>
      </w:r>
      <w:r w:rsidRPr="00C31FE8">
        <w:rPr>
          <w:rStyle w:val="nfaseSutil"/>
          <w:b/>
        </w:rPr>
        <w:t>como</w:t>
      </w:r>
      <w:r w:rsidRPr="00C31FE8">
        <w:rPr>
          <w:rStyle w:val="nfaseSutil"/>
        </w:rPr>
        <w:t xml:space="preserve"> apresentou a tese foi decisivo.</w:t>
      </w:r>
    </w:p>
    <w:p w:rsidR="004B23E6" w:rsidRPr="00187E2B" w:rsidRDefault="00BA0D66" w:rsidP="00BA0D66">
      <w:pPr>
        <w:pStyle w:val="Ttulo2"/>
        <w:ind w:firstLine="0"/>
      </w:pPr>
      <w:r>
        <w:t>4</w:t>
      </w:r>
      <w:r w:rsidR="00286B0C">
        <w:t>.2</w:t>
      </w:r>
      <w:r>
        <w:t xml:space="preserve">.8 </w:t>
      </w:r>
      <w:r w:rsidR="004B23E6" w:rsidRPr="00187E2B">
        <w:t>QUANDO</w:t>
      </w:r>
    </w:p>
    <w:p w:rsidR="00A37246" w:rsidRDefault="00A37246" w:rsidP="004B23E6">
      <w:r>
        <w:t>É pronome relativo quando substitui um sintagma com noção de tempo. Equivale a “em que” e “no qual”.</w:t>
      </w:r>
    </w:p>
    <w:p w:rsidR="004B23E6" w:rsidRDefault="004B23E6" w:rsidP="004B23E6"/>
    <w:p w:rsidR="00C31FE8" w:rsidRPr="00C31FE8" w:rsidRDefault="00C31FE8" w:rsidP="00C31FE8">
      <w:pPr>
        <w:ind w:firstLine="0"/>
        <w:jc w:val="center"/>
        <w:rPr>
          <w:rStyle w:val="nfaseSutil"/>
        </w:rPr>
      </w:pPr>
      <w:r w:rsidRPr="00C31FE8">
        <w:rPr>
          <w:rStyle w:val="nfaseSutil"/>
        </w:rPr>
        <w:t xml:space="preserve">Amanhã, </w:t>
      </w:r>
      <w:r w:rsidRPr="00C31FE8">
        <w:rPr>
          <w:rStyle w:val="nfaseSutil"/>
          <w:b/>
        </w:rPr>
        <w:t>quando</w:t>
      </w:r>
      <w:r w:rsidRPr="00C31FE8">
        <w:rPr>
          <w:rStyle w:val="nfaseSutil"/>
        </w:rPr>
        <w:t xml:space="preserve"> enfim defenderei minha tese, poderei respirar novamente.</w:t>
      </w:r>
    </w:p>
    <w:p w:rsidR="00A37246" w:rsidRDefault="00A37246" w:rsidP="00A37246"/>
    <w:p w:rsidR="00A37246" w:rsidRDefault="00A37246" w:rsidP="00A37246">
      <w:r>
        <w:t>Perceba que o pronome “quando” se refere a “amanhã”</w:t>
      </w:r>
      <w:r w:rsidR="005F5994">
        <w:t xml:space="preserve"> – um advérbio de tempo –, substituindo-o na oração adjetiva.</w:t>
      </w:r>
    </w:p>
    <w:p w:rsidR="005F5994" w:rsidRPr="005F5994" w:rsidRDefault="005F5994" w:rsidP="005F5994">
      <w:pPr>
        <w:pStyle w:val="Ttulo2"/>
        <w:ind w:firstLine="0"/>
      </w:pPr>
      <w:r>
        <w:t xml:space="preserve">4.3 </w:t>
      </w:r>
      <w:r w:rsidR="007B5135">
        <w:t>Preposição</w:t>
      </w:r>
      <w:r>
        <w:t xml:space="preserve"> e pronome relativo</w:t>
      </w:r>
    </w:p>
    <w:p w:rsidR="007B5135" w:rsidRDefault="007B5135" w:rsidP="004D2354">
      <w:r>
        <w:t>Durante esta aula, você já reparou que alguns pronomes relativos são antecedidos por preposição, não é mesmo? Vamos retomar um exemplo:</w:t>
      </w:r>
    </w:p>
    <w:p w:rsidR="007B5135" w:rsidRDefault="007B5135" w:rsidP="007B5135"/>
    <w:p w:rsidR="00C31FE8" w:rsidRPr="00C31FE8" w:rsidRDefault="00C31FE8" w:rsidP="00C31FE8">
      <w:pPr>
        <w:ind w:firstLine="0"/>
        <w:jc w:val="center"/>
        <w:rPr>
          <w:rStyle w:val="nfaseSutil"/>
        </w:rPr>
      </w:pPr>
      <w:r w:rsidRPr="00C31FE8">
        <w:rPr>
          <w:rStyle w:val="nfaseSutil"/>
        </w:rPr>
        <w:t>Trata-se de agravo regimental AO QUAL se nega provimento.</w:t>
      </w:r>
    </w:p>
    <w:p w:rsidR="007B5135" w:rsidRDefault="007B5135" w:rsidP="007B5135"/>
    <w:p w:rsidR="007B5135" w:rsidRDefault="007B5135" w:rsidP="007B5135">
      <w:r>
        <w:t>Como você pode ver no período acima, existe uma preposição “a” acoplada ao pronome relativo “o qual”. Vamos entender por que isso ocorre.</w:t>
      </w:r>
    </w:p>
    <w:p w:rsidR="007B5135" w:rsidRDefault="007B5135" w:rsidP="007B5135">
      <w:r>
        <w:t>O tempo todo, estamos exercitando a tran</w:t>
      </w:r>
      <w:r w:rsidR="0078618D">
        <w:t>s</w:t>
      </w:r>
      <w:r>
        <w:t xml:space="preserve">formação do período composto em dois ou mais períodos simples. Isso não é à toa. Para garantir um uso adequado da preposição + pronome relativo, você precisa fazer essa transformação, de forma </w:t>
      </w:r>
      <w:r>
        <w:lastRenderedPageBreak/>
        <w:t xml:space="preserve">automatizada claro, </w:t>
      </w:r>
      <w:proofErr w:type="gramStart"/>
      <w:r>
        <w:t>a todo momento</w:t>
      </w:r>
      <w:proofErr w:type="gramEnd"/>
      <w:r>
        <w:t>. Somente assim você descobrirá se deve usar preposição e qual delas.</w:t>
      </w:r>
    </w:p>
    <w:p w:rsidR="007B5135" w:rsidRDefault="007B5135" w:rsidP="007B5135">
      <w:r>
        <w:t>Voltando ao período composto citado, vamos dividi-lo em dois:</w:t>
      </w:r>
    </w:p>
    <w:p w:rsidR="007B5135" w:rsidRDefault="007B5135" w:rsidP="007B5135">
      <w:pPr>
        <w:pStyle w:val="PargrafodaLista"/>
        <w:numPr>
          <w:ilvl w:val="0"/>
          <w:numId w:val="15"/>
        </w:numPr>
      </w:pPr>
      <w:r>
        <w:t>Trata-se de agravo regimental</w:t>
      </w:r>
    </w:p>
    <w:p w:rsidR="00631803" w:rsidRDefault="007B5135" w:rsidP="007B5135">
      <w:pPr>
        <w:pStyle w:val="PargrafodaLista"/>
        <w:numPr>
          <w:ilvl w:val="0"/>
          <w:numId w:val="15"/>
        </w:numPr>
      </w:pPr>
      <w:r>
        <w:t xml:space="preserve">Se nega </w:t>
      </w:r>
      <w:r w:rsidR="00631803">
        <w:t>provimento a[o agravo regimental]</w:t>
      </w:r>
    </w:p>
    <w:p w:rsidR="007B5135" w:rsidRDefault="00631803" w:rsidP="00631803">
      <w:pPr>
        <w:pStyle w:val="PargrafodaLista"/>
        <w:ind w:left="3540"/>
      </w:pPr>
      <w:proofErr w:type="gramStart"/>
      <w:r>
        <w:t>o</w:t>
      </w:r>
      <w:proofErr w:type="gramEnd"/>
      <w:r>
        <w:t xml:space="preserve"> qual</w:t>
      </w:r>
      <w:r w:rsidR="007B5135">
        <w:t xml:space="preserve"> </w:t>
      </w:r>
    </w:p>
    <w:p w:rsidR="007B5135" w:rsidRDefault="007B5135" w:rsidP="00631803"/>
    <w:p w:rsidR="00631803" w:rsidRDefault="00631803" w:rsidP="00631803">
      <w:r>
        <w:t xml:space="preserve">Ora, quem nega provimento nega </w:t>
      </w:r>
      <w:r w:rsidRPr="00631803">
        <w:rPr>
          <w:b/>
        </w:rPr>
        <w:t>a</w:t>
      </w:r>
      <w:r>
        <w:t xml:space="preserve"> algo ou </w:t>
      </w:r>
      <w:r w:rsidRPr="00631803">
        <w:rPr>
          <w:b/>
        </w:rPr>
        <w:t>a</w:t>
      </w:r>
      <w:r>
        <w:t xml:space="preserve"> alguém. A preposição é obrigatória nesse caso. Por isso, junto ao pronome relativo, surge essa preposição. </w:t>
      </w:r>
    </w:p>
    <w:p w:rsidR="00631803" w:rsidRDefault="00631803" w:rsidP="00631803">
      <w:r>
        <w:t>Vejamos outro exemplo:</w:t>
      </w:r>
    </w:p>
    <w:p w:rsidR="00631803" w:rsidRDefault="00631803" w:rsidP="00631803"/>
    <w:p w:rsidR="00C31FE8" w:rsidRPr="00C31FE8" w:rsidRDefault="007B5135" w:rsidP="00C31FE8">
      <w:pPr>
        <w:ind w:firstLine="0"/>
        <w:jc w:val="center"/>
        <w:rPr>
          <w:rStyle w:val="nfaseSutil"/>
        </w:rPr>
      </w:pPr>
      <w:r>
        <w:t xml:space="preserve"> </w:t>
      </w:r>
      <w:r w:rsidR="00C31FE8" w:rsidRPr="00C31FE8">
        <w:rPr>
          <w:rStyle w:val="nfaseSutil"/>
        </w:rPr>
        <w:t xml:space="preserve">O advogado </w:t>
      </w:r>
      <w:r w:rsidR="00C31FE8" w:rsidRPr="00C31FE8">
        <w:rPr>
          <w:rStyle w:val="nfaseSutil"/>
          <w:b/>
        </w:rPr>
        <w:t>sobre quem</w:t>
      </w:r>
      <w:r w:rsidR="00C31FE8" w:rsidRPr="00C31FE8">
        <w:rPr>
          <w:rStyle w:val="nfaseSutil"/>
        </w:rPr>
        <w:t xml:space="preserve"> comentam é da defesa.</w:t>
      </w:r>
    </w:p>
    <w:p w:rsidR="007B5135" w:rsidRDefault="007B5135" w:rsidP="007B5135"/>
    <w:p w:rsidR="00631803" w:rsidRDefault="00631803" w:rsidP="007B5135">
      <w:r>
        <w:t>Quebre o período em dois:</w:t>
      </w:r>
    </w:p>
    <w:p w:rsidR="00631803" w:rsidRDefault="00FC080C" w:rsidP="00631803">
      <w:pPr>
        <w:pStyle w:val="PargrafodaLista"/>
        <w:numPr>
          <w:ilvl w:val="0"/>
          <w:numId w:val="16"/>
        </w:numPr>
      </w:pPr>
      <w:r>
        <w:t>O advogado é d</w:t>
      </w:r>
      <w:r w:rsidR="0036520F">
        <w:t>a</w:t>
      </w:r>
      <w:r>
        <w:t xml:space="preserve"> defesa</w:t>
      </w:r>
    </w:p>
    <w:p w:rsidR="00631803" w:rsidRDefault="00FC080C" w:rsidP="00631803">
      <w:pPr>
        <w:pStyle w:val="PargrafodaLista"/>
        <w:numPr>
          <w:ilvl w:val="0"/>
          <w:numId w:val="16"/>
        </w:numPr>
      </w:pPr>
      <w:r>
        <w:t>Comentam sobre [o advogado]</w:t>
      </w:r>
    </w:p>
    <w:p w:rsidR="00FC080C" w:rsidRDefault="00FC080C" w:rsidP="00FC080C">
      <w:pPr>
        <w:pStyle w:val="PargrafodaLista"/>
        <w:ind w:left="2832"/>
      </w:pPr>
      <w:proofErr w:type="gramStart"/>
      <w:r>
        <w:t>quem</w:t>
      </w:r>
      <w:proofErr w:type="gramEnd"/>
    </w:p>
    <w:p w:rsidR="00FC080C" w:rsidRDefault="00FC080C" w:rsidP="00FC080C"/>
    <w:p w:rsidR="00FC080C" w:rsidRDefault="00FC080C" w:rsidP="00FC080C">
      <w:r>
        <w:t xml:space="preserve">Podemos comentar algo, comentar sobre algo, </w:t>
      </w:r>
      <w:r w:rsidR="0036520F">
        <w:t xml:space="preserve">comentar com alguém, </w:t>
      </w:r>
      <w:r>
        <w:t>ou comentar sobre alguém. No caso, o contexto da frase afirma que é sobre uma pessoa que se fala. Então é “comentar sobre”. Logo, juntamente ao pronome relativo “quem”, deve aparecer a preposição “sobre”.</w:t>
      </w:r>
    </w:p>
    <w:p w:rsidR="00FC080C" w:rsidRDefault="00FC080C" w:rsidP="00FC080C">
      <w:r>
        <w:t xml:space="preserve">Quando se desmembra o período composto, fica bem simples de perceber, não é mesmo? </w:t>
      </w:r>
    </w:p>
    <w:p w:rsidR="0036520F" w:rsidRDefault="0036520F" w:rsidP="00FC080C">
      <w:r>
        <w:t xml:space="preserve">Como a prática leva à perfeição, vamos </w:t>
      </w:r>
      <w:proofErr w:type="spellStart"/>
      <w:r w:rsidR="00500743">
        <w:rPr>
          <w:color w:val="548DD4" w:themeColor="text2" w:themeTint="99"/>
        </w:rPr>
        <w:t>praticar</w:t>
      </w:r>
      <w:del w:id="4" w:author="Ana Vitória Belati Mesquita" w:date="2016-11-16T16:13:00Z">
        <w:r w:rsidRPr="0036520F" w:rsidDel="00500743">
          <w:rPr>
            <w:color w:val="548DD4" w:themeColor="text2" w:themeTint="99"/>
          </w:rPr>
          <w:delText>treina</w:delText>
        </w:r>
      </w:del>
      <w:r w:rsidRPr="0036520F">
        <w:rPr>
          <w:color w:val="548DD4" w:themeColor="text2" w:themeTint="99"/>
        </w:rPr>
        <w:t>r</w:t>
      </w:r>
      <w:proofErr w:type="spellEnd"/>
      <w:r>
        <w:t>!</w:t>
      </w:r>
    </w:p>
    <w:p w:rsidR="00386ACF" w:rsidRDefault="00386ACF" w:rsidP="00FC080C"/>
    <w:p w:rsidR="00386ACF" w:rsidRDefault="00386ACF" w:rsidP="00FC080C"/>
    <w:p w:rsidR="00386ACF" w:rsidRPr="00500743" w:rsidRDefault="00386ACF" w:rsidP="00FC080C">
      <w:pPr>
        <w:rPr>
          <w:u w:val="single"/>
          <w:rPrChange w:id="5" w:author="Ana Vitória Belati Mesquita" w:date="2016-11-16T16:13:00Z">
            <w:rPr/>
          </w:rPrChange>
        </w:rPr>
      </w:pPr>
    </w:p>
    <w:p w:rsidR="00386ACF" w:rsidRDefault="00386ACF" w:rsidP="00FC080C"/>
    <w:p w:rsidR="00386ACF" w:rsidRDefault="00386ACF" w:rsidP="00FC080C"/>
    <w:p w:rsidR="00386ACF" w:rsidRDefault="00386ACF" w:rsidP="00FC080C"/>
    <w:p w:rsidR="00386ACF" w:rsidRDefault="00386ACF" w:rsidP="00FC080C"/>
    <w:p w:rsidR="00FC080C" w:rsidRDefault="00FC080C" w:rsidP="00FC080C">
      <w:r>
        <w:t xml:space="preserve"> </w:t>
      </w:r>
    </w:p>
    <w:p w:rsidR="00B32178" w:rsidRDefault="00B32178" w:rsidP="00BA0D66">
      <w:pPr>
        <w:pStyle w:val="Ttulo2"/>
        <w:ind w:firstLine="0"/>
      </w:pPr>
      <w:r>
        <w:rPr>
          <w:noProof/>
          <w:lang w:eastAsia="pt-BR"/>
        </w:rPr>
        <w:lastRenderedPageBreak/>
        <mc:AlternateContent>
          <mc:Choice Requires="wps">
            <w:drawing>
              <wp:anchor distT="0" distB="0" distL="114300" distR="114300" simplePos="0" relativeHeight="251722752" behindDoc="0" locked="0" layoutInCell="1" allowOverlap="1" wp14:anchorId="333D838F" wp14:editId="59ECD9FE">
                <wp:simplePos x="0" y="0"/>
                <wp:positionH relativeFrom="column">
                  <wp:posOffset>-131616</wp:posOffset>
                </wp:positionH>
                <wp:positionV relativeFrom="paragraph">
                  <wp:posOffset>62372</wp:posOffset>
                </wp:positionV>
                <wp:extent cx="5322570" cy="4244454"/>
                <wp:effectExtent l="0" t="0" r="1143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244454"/>
                        </a:xfrm>
                        <a:prstGeom prst="rect">
                          <a:avLst/>
                        </a:prstGeom>
                        <a:solidFill>
                          <a:srgbClr val="FFFFFF"/>
                        </a:solidFill>
                        <a:ln w="9525">
                          <a:solidFill>
                            <a:srgbClr val="000000"/>
                          </a:solidFill>
                          <a:miter lim="800000"/>
                          <a:headEnd/>
                          <a:tailEnd/>
                        </a:ln>
                      </wps:spPr>
                      <wps:txbx>
                        <w:txbxContent>
                          <w:p w:rsidR="00386ACF" w:rsidRPr="00B073A8" w:rsidRDefault="00386ACF" w:rsidP="00B073A8">
                            <w:pPr>
                              <w:pStyle w:val="PargrafodaLista"/>
                              <w:numPr>
                                <w:ilvl w:val="0"/>
                                <w:numId w:val="21"/>
                              </w:numPr>
                              <w:ind w:left="284" w:hanging="284"/>
                              <w:rPr>
                                <w:sz w:val="20"/>
                                <w:szCs w:val="20"/>
                              </w:rPr>
                            </w:pPr>
                            <w:r w:rsidRPr="00B073A8">
                              <w:rPr>
                                <w:sz w:val="20"/>
                                <w:szCs w:val="20"/>
                              </w:rPr>
                              <w:t>Separe os períodos compostos em períodos simples</w:t>
                            </w:r>
                            <w:r w:rsidR="00B32178" w:rsidRPr="00B073A8">
                              <w:rPr>
                                <w:sz w:val="20"/>
                                <w:szCs w:val="20"/>
                              </w:rPr>
                              <w:t xml:space="preserve"> substituindo o pronome relativo pelo termo ao qual ele se refere</w:t>
                            </w:r>
                            <w:r w:rsidRPr="00B073A8">
                              <w:rPr>
                                <w:sz w:val="20"/>
                                <w:szCs w:val="20"/>
                              </w:rPr>
                              <w:t>:</w:t>
                            </w:r>
                          </w:p>
                          <w:p w:rsidR="00386ACF" w:rsidRPr="00B073A8" w:rsidRDefault="008B77F2" w:rsidP="00B073A8">
                            <w:pPr>
                              <w:pStyle w:val="PargrafodaLista"/>
                              <w:numPr>
                                <w:ilvl w:val="0"/>
                                <w:numId w:val="22"/>
                              </w:numPr>
                              <w:ind w:left="567" w:hanging="283"/>
                              <w:rPr>
                                <w:sz w:val="20"/>
                                <w:szCs w:val="20"/>
                              </w:rPr>
                            </w:pPr>
                            <w:r w:rsidRPr="00B073A8">
                              <w:rPr>
                                <w:sz w:val="20"/>
                                <w:szCs w:val="20"/>
                              </w:rPr>
                              <w:t>O depósito de cheques em contas-correntes de pessoas jurídicas, às quais contava o réu ter acesso, basta para a configuração</w:t>
                            </w:r>
                            <w:r w:rsidR="00B32178" w:rsidRPr="00B073A8">
                              <w:rPr>
                                <w:sz w:val="20"/>
                                <w:szCs w:val="20"/>
                              </w:rPr>
                              <w:t xml:space="preserve"> de “lavagem de capitais”</w:t>
                            </w:r>
                            <w:r w:rsidRPr="00B073A8">
                              <w:rPr>
                                <w:sz w:val="20"/>
                                <w:szCs w:val="20"/>
                              </w:rPr>
                              <w:t>.</w:t>
                            </w:r>
                          </w:p>
                          <w:p w:rsidR="00386ACF" w:rsidRPr="00B073A8" w:rsidRDefault="00B32178" w:rsidP="00B073A8">
                            <w:pPr>
                              <w:pStyle w:val="PargrafodaLista"/>
                              <w:numPr>
                                <w:ilvl w:val="0"/>
                                <w:numId w:val="22"/>
                              </w:numPr>
                              <w:ind w:left="567" w:hanging="283"/>
                              <w:rPr>
                                <w:sz w:val="20"/>
                                <w:szCs w:val="20"/>
                              </w:rPr>
                            </w:pPr>
                            <w:r w:rsidRPr="00B073A8">
                              <w:rPr>
                                <w:sz w:val="20"/>
                                <w:szCs w:val="20"/>
                              </w:rPr>
                              <w:t>E</w:t>
                            </w:r>
                            <w:r w:rsidR="00386ACF" w:rsidRPr="00B073A8">
                              <w:rPr>
                                <w:sz w:val="20"/>
                                <w:szCs w:val="20"/>
                              </w:rPr>
                              <w:t>ssa óptica não pode ser estendida a benefícios diversos, em relação aos quais a LEP mostra-se silente.</w:t>
                            </w:r>
                          </w:p>
                          <w:p w:rsidR="00386ACF" w:rsidRPr="00B073A8" w:rsidRDefault="00CE3728" w:rsidP="00B073A8">
                            <w:pPr>
                              <w:pStyle w:val="PargrafodaLista"/>
                              <w:numPr>
                                <w:ilvl w:val="0"/>
                                <w:numId w:val="22"/>
                              </w:numPr>
                              <w:ind w:left="567" w:hanging="283"/>
                              <w:rPr>
                                <w:sz w:val="20"/>
                                <w:szCs w:val="20"/>
                              </w:rPr>
                            </w:pPr>
                            <w:r w:rsidRPr="00B073A8">
                              <w:rPr>
                                <w:sz w:val="20"/>
                                <w:szCs w:val="20"/>
                              </w:rPr>
                              <w:t>As condições físicas do estádio estavam aquém do mínimo exigido pela Lei quanto à altura do peitoril de onde o réu caiu.</w:t>
                            </w:r>
                          </w:p>
                          <w:p w:rsidR="00CE3728" w:rsidRPr="00B073A8" w:rsidRDefault="00CE3728" w:rsidP="00B073A8">
                            <w:pPr>
                              <w:pStyle w:val="PargrafodaLista"/>
                              <w:numPr>
                                <w:ilvl w:val="0"/>
                                <w:numId w:val="21"/>
                              </w:numPr>
                              <w:ind w:left="284" w:hanging="284"/>
                              <w:rPr>
                                <w:sz w:val="20"/>
                                <w:szCs w:val="20"/>
                              </w:rPr>
                            </w:pPr>
                            <w:r w:rsidRPr="00B073A8">
                              <w:rPr>
                                <w:sz w:val="20"/>
                                <w:szCs w:val="20"/>
                              </w:rPr>
                              <w:t>U</w:t>
                            </w:r>
                            <w:r w:rsidR="008B77F2" w:rsidRPr="00B073A8">
                              <w:rPr>
                                <w:sz w:val="20"/>
                                <w:szCs w:val="20"/>
                              </w:rPr>
                              <w:t>n</w:t>
                            </w:r>
                            <w:r w:rsidRPr="00B073A8">
                              <w:rPr>
                                <w:sz w:val="20"/>
                                <w:szCs w:val="20"/>
                              </w:rPr>
                              <w:t>a as orações em períodos compostos:</w:t>
                            </w:r>
                          </w:p>
                          <w:p w:rsidR="00CE3728" w:rsidRPr="00B073A8" w:rsidRDefault="00CE3728" w:rsidP="00B073A8">
                            <w:pPr>
                              <w:pStyle w:val="PargrafodaLista"/>
                              <w:numPr>
                                <w:ilvl w:val="0"/>
                                <w:numId w:val="23"/>
                              </w:numPr>
                              <w:ind w:left="567" w:hanging="283"/>
                              <w:rPr>
                                <w:sz w:val="20"/>
                                <w:szCs w:val="20"/>
                              </w:rPr>
                            </w:pPr>
                            <w:r w:rsidRPr="00B073A8">
                              <w:rPr>
                                <w:sz w:val="20"/>
                                <w:szCs w:val="20"/>
                              </w:rPr>
                              <w:t xml:space="preserve">As testemunhas de acusação confirmaram a presença do réu no evento. </w:t>
                            </w:r>
                            <w:r w:rsidR="004D4934" w:rsidRPr="00B073A8">
                              <w:rPr>
                                <w:sz w:val="20"/>
                                <w:szCs w:val="20"/>
                              </w:rPr>
                              <w:t>As vítimas foram levadas a</w:t>
                            </w:r>
                            <w:r w:rsidRPr="00B073A8">
                              <w:rPr>
                                <w:sz w:val="20"/>
                                <w:szCs w:val="20"/>
                              </w:rPr>
                              <w:t>o evento.</w:t>
                            </w:r>
                          </w:p>
                          <w:p w:rsidR="004D4934" w:rsidRPr="00B073A8" w:rsidRDefault="004D4934" w:rsidP="00B073A8">
                            <w:pPr>
                              <w:pStyle w:val="PargrafodaLista"/>
                              <w:numPr>
                                <w:ilvl w:val="0"/>
                                <w:numId w:val="23"/>
                              </w:numPr>
                              <w:ind w:left="567" w:hanging="283"/>
                              <w:rPr>
                                <w:sz w:val="20"/>
                                <w:szCs w:val="20"/>
                              </w:rPr>
                            </w:pPr>
                            <w:r w:rsidRPr="00B073A8">
                              <w:rPr>
                                <w:sz w:val="20"/>
                                <w:szCs w:val="20"/>
                              </w:rPr>
                              <w:t>As nulidades processuais concernem aos defeitos de ordem jurídica.</w:t>
                            </w:r>
                          </w:p>
                          <w:p w:rsidR="00B32178" w:rsidRPr="00B073A8" w:rsidRDefault="004D4934" w:rsidP="00B073A8">
                            <w:pPr>
                              <w:pStyle w:val="PargrafodaLista"/>
                              <w:ind w:left="567" w:hanging="283"/>
                              <w:rPr>
                                <w:sz w:val="20"/>
                                <w:szCs w:val="20"/>
                              </w:rPr>
                            </w:pPr>
                            <w:r w:rsidRPr="00B073A8">
                              <w:rPr>
                                <w:sz w:val="20"/>
                                <w:szCs w:val="20"/>
                              </w:rPr>
                              <w:t>Os atos praticados ao longo da ação penal condenatória</w:t>
                            </w:r>
                            <w:r w:rsidR="002D1FB9" w:rsidRPr="00B073A8">
                              <w:rPr>
                                <w:sz w:val="20"/>
                                <w:szCs w:val="20"/>
                              </w:rPr>
                              <w:t xml:space="preserve"> </w:t>
                            </w:r>
                            <w:r w:rsidR="00B32178" w:rsidRPr="00B073A8">
                              <w:rPr>
                                <w:sz w:val="20"/>
                                <w:szCs w:val="20"/>
                              </w:rPr>
                              <w:t>foram afetados por defeitos de ordem jurídica.</w:t>
                            </w:r>
                          </w:p>
                          <w:p w:rsidR="00B073A8" w:rsidRDefault="00B073A8" w:rsidP="00B32178">
                            <w:pPr>
                              <w:ind w:firstLine="0"/>
                              <w:rPr>
                                <w:sz w:val="16"/>
                                <w:szCs w:val="16"/>
                              </w:rPr>
                            </w:pPr>
                          </w:p>
                          <w:p w:rsidR="00B073A8" w:rsidRDefault="00B073A8" w:rsidP="00B32178">
                            <w:pPr>
                              <w:ind w:firstLine="0"/>
                              <w:rPr>
                                <w:sz w:val="16"/>
                                <w:szCs w:val="16"/>
                              </w:rPr>
                            </w:pPr>
                          </w:p>
                          <w:p w:rsidR="00B32178" w:rsidRPr="00B32178" w:rsidRDefault="00B32178" w:rsidP="00B32178">
                            <w:pPr>
                              <w:ind w:firstLine="0"/>
                              <w:rPr>
                                <w:sz w:val="16"/>
                                <w:szCs w:val="16"/>
                              </w:rPr>
                            </w:pPr>
                            <w:r w:rsidRPr="00B32178">
                              <w:rPr>
                                <w:sz w:val="16"/>
                                <w:szCs w:val="16"/>
                              </w:rPr>
                              <w:t>Resposta:</w:t>
                            </w:r>
                          </w:p>
                          <w:p w:rsidR="00B32178" w:rsidRPr="00B32178" w:rsidRDefault="00B32178" w:rsidP="00B073A8">
                            <w:pPr>
                              <w:pStyle w:val="PargrafodaLista"/>
                              <w:numPr>
                                <w:ilvl w:val="0"/>
                                <w:numId w:val="24"/>
                              </w:numPr>
                              <w:spacing w:after="120"/>
                              <w:ind w:left="284" w:hanging="284"/>
                              <w:rPr>
                                <w:sz w:val="16"/>
                                <w:szCs w:val="16"/>
                              </w:rPr>
                            </w:pPr>
                          </w:p>
                          <w:p w:rsidR="00660FFA" w:rsidRPr="00660FFA" w:rsidRDefault="00B32178" w:rsidP="00660FFA">
                            <w:pPr>
                              <w:pStyle w:val="PargrafodaLista"/>
                              <w:numPr>
                                <w:ilvl w:val="0"/>
                                <w:numId w:val="26"/>
                              </w:numPr>
                              <w:spacing w:after="120"/>
                              <w:ind w:left="284" w:hanging="284"/>
                              <w:rPr>
                                <w:sz w:val="16"/>
                                <w:szCs w:val="16"/>
                              </w:rPr>
                            </w:pPr>
                            <w:r w:rsidRPr="00660FFA">
                              <w:rPr>
                                <w:sz w:val="16"/>
                                <w:szCs w:val="16"/>
                              </w:rPr>
                              <w:t xml:space="preserve">O depósito de cheques em contas-correntes de pessoas </w:t>
                            </w:r>
                            <w:proofErr w:type="gramStart"/>
                            <w:r w:rsidRPr="00660FFA">
                              <w:rPr>
                                <w:sz w:val="16"/>
                                <w:szCs w:val="16"/>
                              </w:rPr>
                              <w:t>jurídicas basta para a configuração de "lavagem de capitais"</w:t>
                            </w:r>
                            <w:proofErr w:type="gramEnd"/>
                            <w:r w:rsidRPr="00660FFA">
                              <w:rPr>
                                <w:sz w:val="16"/>
                                <w:szCs w:val="16"/>
                              </w:rPr>
                              <w:t>./ O réu contava ter acesso às contas-correntes.</w:t>
                            </w:r>
                          </w:p>
                          <w:p w:rsidR="00660FFA" w:rsidRDefault="00B32178" w:rsidP="00660FFA">
                            <w:pPr>
                              <w:pStyle w:val="PargrafodaLista"/>
                              <w:numPr>
                                <w:ilvl w:val="0"/>
                                <w:numId w:val="26"/>
                              </w:numPr>
                              <w:spacing w:after="120"/>
                              <w:ind w:left="284" w:hanging="284"/>
                              <w:rPr>
                                <w:sz w:val="16"/>
                                <w:szCs w:val="16"/>
                              </w:rPr>
                            </w:pPr>
                            <w:r w:rsidRPr="00660FFA">
                              <w:rPr>
                                <w:sz w:val="16"/>
                                <w:szCs w:val="16"/>
                              </w:rPr>
                              <w:t>Essa óptica não pode ser estendida a benefícios diversos./</w:t>
                            </w:r>
                            <w:r w:rsidRPr="00B32178">
                              <w:t xml:space="preserve"> </w:t>
                            </w:r>
                            <w:r w:rsidRPr="00660FFA">
                              <w:rPr>
                                <w:sz w:val="16"/>
                                <w:szCs w:val="16"/>
                              </w:rPr>
                              <w:t>a LEP mostra-se silente em relação aos princípios diversos.</w:t>
                            </w:r>
                          </w:p>
                          <w:p w:rsidR="00B32178" w:rsidRPr="00660FFA" w:rsidRDefault="00B32178" w:rsidP="00660FFA">
                            <w:pPr>
                              <w:pStyle w:val="PargrafodaLista"/>
                              <w:numPr>
                                <w:ilvl w:val="0"/>
                                <w:numId w:val="26"/>
                              </w:numPr>
                              <w:spacing w:after="120"/>
                              <w:ind w:left="284" w:hanging="284"/>
                              <w:rPr>
                                <w:sz w:val="16"/>
                                <w:szCs w:val="16"/>
                              </w:rPr>
                            </w:pPr>
                            <w:r w:rsidRPr="00660FFA">
                              <w:rPr>
                                <w:sz w:val="16"/>
                                <w:szCs w:val="16"/>
                              </w:rPr>
                              <w:t>As condições físicas do estádio estavam aquém do mínimo exigido pela Lei quanto à altura do peitoril./ O réu caiu do peitoril.</w:t>
                            </w:r>
                          </w:p>
                          <w:p w:rsidR="00660FFA" w:rsidRDefault="00660FFA" w:rsidP="00660FFA">
                            <w:pPr>
                              <w:spacing w:after="120" w:line="240" w:lineRule="auto"/>
                              <w:ind w:left="284" w:hanging="284"/>
                              <w:rPr>
                                <w:sz w:val="16"/>
                                <w:szCs w:val="16"/>
                              </w:rPr>
                            </w:pPr>
                            <w:r>
                              <w:rPr>
                                <w:sz w:val="16"/>
                                <w:szCs w:val="16"/>
                              </w:rPr>
                              <w:t>2)</w:t>
                            </w:r>
                          </w:p>
                          <w:p w:rsidR="00660FFA" w:rsidRDefault="00660FFA" w:rsidP="00660FFA">
                            <w:pPr>
                              <w:spacing w:after="120" w:line="240" w:lineRule="auto"/>
                              <w:ind w:left="284" w:hanging="284"/>
                              <w:rPr>
                                <w:sz w:val="16"/>
                                <w:szCs w:val="16"/>
                              </w:rPr>
                            </w:pPr>
                            <w:r>
                              <w:rPr>
                                <w:sz w:val="16"/>
                                <w:szCs w:val="16"/>
                              </w:rPr>
                              <w:t xml:space="preserve">a) </w:t>
                            </w:r>
                            <w:r>
                              <w:rPr>
                                <w:sz w:val="16"/>
                                <w:szCs w:val="16"/>
                              </w:rPr>
                              <w:tab/>
                            </w:r>
                            <w:r w:rsidR="00B073A8" w:rsidRPr="00B073A8">
                              <w:rPr>
                                <w:sz w:val="16"/>
                                <w:szCs w:val="16"/>
                              </w:rPr>
                              <w:t>As testemunhas de acusação confirmaram a presença do réu no evento</w:t>
                            </w:r>
                            <w:r w:rsidR="00B073A8">
                              <w:rPr>
                                <w:sz w:val="16"/>
                                <w:szCs w:val="16"/>
                              </w:rPr>
                              <w:t>, ao qual/aonde/para onde</w:t>
                            </w:r>
                            <w:r w:rsidR="00B073A8" w:rsidRPr="00B073A8">
                              <w:rPr>
                                <w:sz w:val="16"/>
                                <w:szCs w:val="16"/>
                              </w:rPr>
                              <w:t xml:space="preserve"> </w:t>
                            </w:r>
                            <w:r w:rsidR="00B073A8">
                              <w:rPr>
                                <w:sz w:val="16"/>
                                <w:szCs w:val="16"/>
                              </w:rPr>
                              <w:t>a</w:t>
                            </w:r>
                            <w:r w:rsidR="00B073A8" w:rsidRPr="00B073A8">
                              <w:rPr>
                                <w:sz w:val="16"/>
                                <w:szCs w:val="16"/>
                              </w:rPr>
                              <w:t>s vítimas foram levadas</w:t>
                            </w:r>
                            <w:r w:rsidR="00B073A8">
                              <w:rPr>
                                <w:sz w:val="16"/>
                                <w:szCs w:val="16"/>
                              </w:rPr>
                              <w:t>.</w:t>
                            </w:r>
                          </w:p>
                          <w:p w:rsidR="00B073A8" w:rsidRPr="00B32178" w:rsidRDefault="00B073A8" w:rsidP="00660FFA">
                            <w:pPr>
                              <w:spacing w:after="120" w:line="240" w:lineRule="auto"/>
                              <w:ind w:left="284" w:hanging="284"/>
                              <w:rPr>
                                <w:sz w:val="16"/>
                                <w:szCs w:val="16"/>
                              </w:rPr>
                            </w:pPr>
                            <w:r>
                              <w:rPr>
                                <w:sz w:val="16"/>
                                <w:szCs w:val="16"/>
                              </w:rPr>
                              <w:t xml:space="preserve">b) </w:t>
                            </w:r>
                            <w:r w:rsidR="00660FFA">
                              <w:rPr>
                                <w:sz w:val="16"/>
                                <w:szCs w:val="16"/>
                              </w:rPr>
                              <w:tab/>
                            </w:r>
                            <w:r w:rsidRPr="00B073A8">
                              <w:rPr>
                                <w:sz w:val="16"/>
                                <w:szCs w:val="16"/>
                              </w:rPr>
                              <w:t>As nulidades processuais concernem aos defeitos de ordem jurídica</w:t>
                            </w:r>
                            <w:r>
                              <w:rPr>
                                <w:sz w:val="16"/>
                                <w:szCs w:val="16"/>
                              </w:rPr>
                              <w:t xml:space="preserve"> pelos quais foram afetados o</w:t>
                            </w:r>
                            <w:r w:rsidRPr="00B073A8">
                              <w:rPr>
                                <w:sz w:val="16"/>
                                <w:szCs w:val="16"/>
                              </w:rPr>
                              <w:t>s atos praticados ao longo da ação penal condenatória</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3D838F" id="_x0000_s1037" type="#_x0000_t202" style="position:absolute;left:0;text-align:left;margin-left:-10.35pt;margin-top:4.9pt;width:419.1pt;height:33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">
                <v:textbox>
                  <w:txbxContent>
                    <w:p w:rsidR="00386ACF" w:rsidRPr="00B073A8" w:rsidRDefault="00386ACF" w:rsidP="00B073A8">
                      <w:pPr>
                        <w:pStyle w:val="PargrafodaLista"/>
                        <w:numPr>
                          <w:ilvl w:val="0"/>
                          <w:numId w:val="21"/>
                        </w:numPr>
                        <w:ind w:left="284" w:hanging="284"/>
                        <w:rPr>
                          <w:sz w:val="20"/>
                          <w:szCs w:val="20"/>
                        </w:rPr>
                      </w:pPr>
                      <w:r w:rsidRPr="00B073A8">
                        <w:rPr>
                          <w:sz w:val="20"/>
                          <w:szCs w:val="20"/>
                        </w:rPr>
                        <w:t>Separe os períodos compostos em períodos simples</w:t>
                      </w:r>
                      <w:r w:rsidR="00B32178" w:rsidRPr="00B073A8">
                        <w:rPr>
                          <w:sz w:val="20"/>
                          <w:szCs w:val="20"/>
                        </w:rPr>
                        <w:t xml:space="preserve"> substituindo o pronome relativo pelo termo ao qual ele se refere</w:t>
                      </w:r>
                      <w:r w:rsidRPr="00B073A8">
                        <w:rPr>
                          <w:sz w:val="20"/>
                          <w:szCs w:val="20"/>
                        </w:rPr>
                        <w:t>:</w:t>
                      </w:r>
                    </w:p>
                    <w:p w:rsidR="00386ACF" w:rsidRPr="00B073A8" w:rsidRDefault="008B77F2" w:rsidP="00B073A8">
                      <w:pPr>
                        <w:pStyle w:val="PargrafodaLista"/>
                        <w:numPr>
                          <w:ilvl w:val="0"/>
                          <w:numId w:val="22"/>
                        </w:numPr>
                        <w:ind w:left="567" w:hanging="283"/>
                        <w:rPr>
                          <w:sz w:val="20"/>
                          <w:szCs w:val="20"/>
                        </w:rPr>
                      </w:pPr>
                      <w:r w:rsidRPr="00B073A8">
                        <w:rPr>
                          <w:sz w:val="20"/>
                          <w:szCs w:val="20"/>
                        </w:rPr>
                        <w:t>O depósito de cheques em contas-correntes de pessoas jurídicas, às quais contava o réu ter acesso, basta para a configuração</w:t>
                      </w:r>
                      <w:r w:rsidR="00B32178" w:rsidRPr="00B073A8">
                        <w:rPr>
                          <w:sz w:val="20"/>
                          <w:szCs w:val="20"/>
                        </w:rPr>
                        <w:t xml:space="preserve"> de “lavagem de capitais”</w:t>
                      </w:r>
                      <w:r w:rsidRPr="00B073A8">
                        <w:rPr>
                          <w:sz w:val="20"/>
                          <w:szCs w:val="20"/>
                        </w:rPr>
                        <w:t>.</w:t>
                      </w:r>
                    </w:p>
                    <w:p w:rsidR="00386ACF" w:rsidRPr="00B073A8" w:rsidRDefault="00B32178" w:rsidP="00B073A8">
                      <w:pPr>
                        <w:pStyle w:val="PargrafodaLista"/>
                        <w:numPr>
                          <w:ilvl w:val="0"/>
                          <w:numId w:val="22"/>
                        </w:numPr>
                        <w:ind w:left="567" w:hanging="283"/>
                        <w:rPr>
                          <w:sz w:val="20"/>
                          <w:szCs w:val="20"/>
                        </w:rPr>
                      </w:pPr>
                      <w:r w:rsidRPr="00B073A8">
                        <w:rPr>
                          <w:sz w:val="20"/>
                          <w:szCs w:val="20"/>
                        </w:rPr>
                        <w:t>E</w:t>
                      </w:r>
                      <w:r w:rsidR="00386ACF" w:rsidRPr="00B073A8">
                        <w:rPr>
                          <w:sz w:val="20"/>
                          <w:szCs w:val="20"/>
                        </w:rPr>
                        <w:t>ssa óptica não pode ser estendida a benefícios diversos, em relação aos quais a LEP mostra-se silente.</w:t>
                      </w:r>
                    </w:p>
                    <w:p w:rsidR="00386ACF" w:rsidRPr="00B073A8" w:rsidRDefault="00CE3728" w:rsidP="00B073A8">
                      <w:pPr>
                        <w:pStyle w:val="PargrafodaLista"/>
                        <w:numPr>
                          <w:ilvl w:val="0"/>
                          <w:numId w:val="22"/>
                        </w:numPr>
                        <w:ind w:left="567" w:hanging="283"/>
                        <w:rPr>
                          <w:sz w:val="20"/>
                          <w:szCs w:val="20"/>
                        </w:rPr>
                      </w:pPr>
                      <w:r w:rsidRPr="00B073A8">
                        <w:rPr>
                          <w:sz w:val="20"/>
                          <w:szCs w:val="20"/>
                        </w:rPr>
                        <w:t>As condições físicas do estádio estavam aquém do mínimo exigido pela Lei quanto à altura do peitoril de onde o réu caiu.</w:t>
                      </w:r>
                    </w:p>
                    <w:p w:rsidR="00CE3728" w:rsidRPr="00B073A8" w:rsidRDefault="00CE3728" w:rsidP="00B073A8">
                      <w:pPr>
                        <w:pStyle w:val="PargrafodaLista"/>
                        <w:numPr>
                          <w:ilvl w:val="0"/>
                          <w:numId w:val="21"/>
                        </w:numPr>
                        <w:ind w:left="284" w:hanging="284"/>
                        <w:rPr>
                          <w:sz w:val="20"/>
                          <w:szCs w:val="20"/>
                        </w:rPr>
                      </w:pPr>
                      <w:r w:rsidRPr="00B073A8">
                        <w:rPr>
                          <w:sz w:val="20"/>
                          <w:szCs w:val="20"/>
                        </w:rPr>
                        <w:t>U</w:t>
                      </w:r>
                      <w:r w:rsidR="008B77F2" w:rsidRPr="00B073A8">
                        <w:rPr>
                          <w:sz w:val="20"/>
                          <w:szCs w:val="20"/>
                        </w:rPr>
                        <w:t>n</w:t>
                      </w:r>
                      <w:r w:rsidRPr="00B073A8">
                        <w:rPr>
                          <w:sz w:val="20"/>
                          <w:szCs w:val="20"/>
                        </w:rPr>
                        <w:t>a as orações em períodos compostos:</w:t>
                      </w:r>
                    </w:p>
                    <w:p w:rsidR="00CE3728" w:rsidRPr="00B073A8" w:rsidRDefault="00CE3728" w:rsidP="00B073A8">
                      <w:pPr>
                        <w:pStyle w:val="PargrafodaLista"/>
                        <w:numPr>
                          <w:ilvl w:val="0"/>
                          <w:numId w:val="23"/>
                        </w:numPr>
                        <w:ind w:left="567" w:hanging="283"/>
                        <w:rPr>
                          <w:sz w:val="20"/>
                          <w:szCs w:val="20"/>
                        </w:rPr>
                      </w:pPr>
                      <w:r w:rsidRPr="00B073A8">
                        <w:rPr>
                          <w:sz w:val="20"/>
                          <w:szCs w:val="20"/>
                        </w:rPr>
                        <w:t xml:space="preserve">As testemunhas de acusação confirmaram a presença do réu no evento. </w:t>
                      </w:r>
                      <w:r w:rsidR="004D4934" w:rsidRPr="00B073A8">
                        <w:rPr>
                          <w:sz w:val="20"/>
                          <w:szCs w:val="20"/>
                        </w:rPr>
                        <w:t>As vítimas foram levadas a</w:t>
                      </w:r>
                      <w:r w:rsidRPr="00B073A8">
                        <w:rPr>
                          <w:sz w:val="20"/>
                          <w:szCs w:val="20"/>
                        </w:rPr>
                        <w:t>o evento.</w:t>
                      </w:r>
                    </w:p>
                    <w:p w:rsidR="004D4934" w:rsidRPr="00B073A8" w:rsidRDefault="004D4934" w:rsidP="00B073A8">
                      <w:pPr>
                        <w:pStyle w:val="PargrafodaLista"/>
                        <w:numPr>
                          <w:ilvl w:val="0"/>
                          <w:numId w:val="23"/>
                        </w:numPr>
                        <w:ind w:left="567" w:hanging="283"/>
                        <w:rPr>
                          <w:sz w:val="20"/>
                          <w:szCs w:val="20"/>
                        </w:rPr>
                      </w:pPr>
                      <w:r w:rsidRPr="00B073A8">
                        <w:rPr>
                          <w:sz w:val="20"/>
                          <w:szCs w:val="20"/>
                        </w:rPr>
                        <w:t>As nulidades processuais concernem aos defeitos de ordem jurídica.</w:t>
                      </w:r>
                    </w:p>
                    <w:p w:rsidR="00B32178" w:rsidRPr="00B073A8" w:rsidRDefault="004D4934" w:rsidP="00B073A8">
                      <w:pPr>
                        <w:pStyle w:val="PargrafodaLista"/>
                        <w:ind w:left="567" w:hanging="283"/>
                        <w:rPr>
                          <w:sz w:val="20"/>
                          <w:szCs w:val="20"/>
                        </w:rPr>
                      </w:pPr>
                      <w:r w:rsidRPr="00B073A8">
                        <w:rPr>
                          <w:sz w:val="20"/>
                          <w:szCs w:val="20"/>
                        </w:rPr>
                        <w:t>Os atos praticados ao longo da ação penal condenatória</w:t>
                      </w:r>
                      <w:r w:rsidR="002D1FB9" w:rsidRPr="00B073A8">
                        <w:rPr>
                          <w:sz w:val="20"/>
                          <w:szCs w:val="20"/>
                        </w:rPr>
                        <w:t xml:space="preserve"> </w:t>
                      </w:r>
                      <w:r w:rsidR="00B32178" w:rsidRPr="00B073A8">
                        <w:rPr>
                          <w:sz w:val="20"/>
                          <w:szCs w:val="20"/>
                        </w:rPr>
                        <w:t>foram afetados por defeitos de ordem jurídica.</w:t>
                      </w:r>
                    </w:p>
                    <w:p w:rsidR="00B073A8" w:rsidRDefault="00B073A8" w:rsidP="00B32178">
                      <w:pPr>
                        <w:ind w:firstLine="0"/>
                        <w:rPr>
                          <w:sz w:val="16"/>
                          <w:szCs w:val="16"/>
                        </w:rPr>
                      </w:pPr>
                    </w:p>
                    <w:p w:rsidR="00B073A8" w:rsidRDefault="00B073A8" w:rsidP="00B32178">
                      <w:pPr>
                        <w:ind w:firstLine="0"/>
                        <w:rPr>
                          <w:sz w:val="16"/>
                          <w:szCs w:val="16"/>
                        </w:rPr>
                      </w:pPr>
                    </w:p>
                    <w:p w:rsidR="00B32178" w:rsidRPr="00B32178" w:rsidRDefault="00B32178" w:rsidP="00B32178">
                      <w:pPr>
                        <w:ind w:firstLine="0"/>
                        <w:rPr>
                          <w:sz w:val="16"/>
                          <w:szCs w:val="16"/>
                        </w:rPr>
                      </w:pPr>
                      <w:r w:rsidRPr="00B32178">
                        <w:rPr>
                          <w:sz w:val="16"/>
                          <w:szCs w:val="16"/>
                        </w:rPr>
                        <w:t>Resposta:</w:t>
                      </w:r>
                    </w:p>
                    <w:p w:rsidR="00B32178" w:rsidRPr="00B32178" w:rsidRDefault="00B32178" w:rsidP="00B073A8">
                      <w:pPr>
                        <w:pStyle w:val="PargrafodaLista"/>
                        <w:numPr>
                          <w:ilvl w:val="0"/>
                          <w:numId w:val="24"/>
                        </w:numPr>
                        <w:spacing w:after="120"/>
                        <w:ind w:left="284" w:hanging="284"/>
                        <w:rPr>
                          <w:sz w:val="16"/>
                          <w:szCs w:val="16"/>
                        </w:rPr>
                      </w:pPr>
                    </w:p>
                    <w:p w:rsidR="00660FFA" w:rsidRPr="00660FFA" w:rsidRDefault="00B32178" w:rsidP="00660FFA">
                      <w:pPr>
                        <w:pStyle w:val="PargrafodaLista"/>
                        <w:numPr>
                          <w:ilvl w:val="0"/>
                          <w:numId w:val="26"/>
                        </w:numPr>
                        <w:spacing w:after="120"/>
                        <w:ind w:left="284" w:hanging="284"/>
                        <w:rPr>
                          <w:sz w:val="16"/>
                          <w:szCs w:val="16"/>
                        </w:rPr>
                      </w:pPr>
                      <w:r w:rsidRPr="00660FFA">
                        <w:rPr>
                          <w:sz w:val="16"/>
                          <w:szCs w:val="16"/>
                        </w:rPr>
                        <w:t>O depósito de cheques em contas-correntes de pessoas jurídicas basta para a configuração de "lavagem de capitais</w:t>
                      </w:r>
                      <w:proofErr w:type="gramStart"/>
                      <w:r w:rsidRPr="00660FFA">
                        <w:rPr>
                          <w:sz w:val="16"/>
                          <w:szCs w:val="16"/>
                        </w:rPr>
                        <w:t>"./</w:t>
                      </w:r>
                      <w:proofErr w:type="gramEnd"/>
                      <w:r w:rsidRPr="00660FFA">
                        <w:rPr>
                          <w:sz w:val="16"/>
                          <w:szCs w:val="16"/>
                        </w:rPr>
                        <w:t xml:space="preserve"> O réu contava ter acesso às contas-correntes.</w:t>
                      </w:r>
                    </w:p>
                    <w:p w:rsidR="00660FFA" w:rsidRDefault="00B32178" w:rsidP="00660FFA">
                      <w:pPr>
                        <w:pStyle w:val="PargrafodaLista"/>
                        <w:numPr>
                          <w:ilvl w:val="0"/>
                          <w:numId w:val="26"/>
                        </w:numPr>
                        <w:spacing w:after="120"/>
                        <w:ind w:left="284" w:hanging="284"/>
                        <w:rPr>
                          <w:sz w:val="16"/>
                          <w:szCs w:val="16"/>
                        </w:rPr>
                      </w:pPr>
                      <w:r w:rsidRPr="00660FFA">
                        <w:rPr>
                          <w:sz w:val="16"/>
                          <w:szCs w:val="16"/>
                        </w:rPr>
                        <w:t>Essa óptica não pode ser estendida a benefícios diversos./</w:t>
                      </w:r>
                      <w:r w:rsidRPr="00B32178">
                        <w:t xml:space="preserve"> </w:t>
                      </w:r>
                      <w:r w:rsidRPr="00660FFA">
                        <w:rPr>
                          <w:sz w:val="16"/>
                          <w:szCs w:val="16"/>
                        </w:rPr>
                        <w:t>a LEP mostra-se silente em relação aos princípios diversos.</w:t>
                      </w:r>
                    </w:p>
                    <w:p w:rsidR="00B32178" w:rsidRPr="00660FFA" w:rsidRDefault="00B32178" w:rsidP="00660FFA">
                      <w:pPr>
                        <w:pStyle w:val="PargrafodaLista"/>
                        <w:numPr>
                          <w:ilvl w:val="0"/>
                          <w:numId w:val="26"/>
                        </w:numPr>
                        <w:spacing w:after="120"/>
                        <w:ind w:left="284" w:hanging="284"/>
                        <w:rPr>
                          <w:sz w:val="16"/>
                          <w:szCs w:val="16"/>
                        </w:rPr>
                      </w:pPr>
                      <w:r w:rsidRPr="00660FFA">
                        <w:rPr>
                          <w:sz w:val="16"/>
                          <w:szCs w:val="16"/>
                        </w:rPr>
                        <w:t>As condições físicas do estádio estavam aquém do mínimo exigido pela Lei quanto à altura do peitoril./ O réu caiu do peitoril.</w:t>
                      </w:r>
                    </w:p>
                    <w:p w:rsidR="00660FFA" w:rsidRDefault="00660FFA" w:rsidP="00660FFA">
                      <w:pPr>
                        <w:spacing w:after="120" w:line="240" w:lineRule="auto"/>
                        <w:ind w:left="284" w:hanging="284"/>
                        <w:rPr>
                          <w:sz w:val="16"/>
                          <w:szCs w:val="16"/>
                        </w:rPr>
                      </w:pPr>
                      <w:r>
                        <w:rPr>
                          <w:sz w:val="16"/>
                          <w:szCs w:val="16"/>
                        </w:rPr>
                        <w:t>2)</w:t>
                      </w:r>
                    </w:p>
                    <w:p w:rsidR="00660FFA" w:rsidRDefault="00660FFA" w:rsidP="00660FFA">
                      <w:pPr>
                        <w:spacing w:after="120" w:line="240" w:lineRule="auto"/>
                        <w:ind w:left="284" w:hanging="284"/>
                        <w:rPr>
                          <w:sz w:val="16"/>
                          <w:szCs w:val="16"/>
                        </w:rPr>
                      </w:pPr>
                      <w:r>
                        <w:rPr>
                          <w:sz w:val="16"/>
                          <w:szCs w:val="16"/>
                        </w:rPr>
                        <w:t xml:space="preserve">a) </w:t>
                      </w:r>
                      <w:r>
                        <w:rPr>
                          <w:sz w:val="16"/>
                          <w:szCs w:val="16"/>
                        </w:rPr>
                        <w:tab/>
                      </w:r>
                      <w:r w:rsidR="00B073A8" w:rsidRPr="00B073A8">
                        <w:rPr>
                          <w:sz w:val="16"/>
                          <w:szCs w:val="16"/>
                        </w:rPr>
                        <w:t>As testemunhas de acusação confirmaram a presença do réu no evento</w:t>
                      </w:r>
                      <w:r w:rsidR="00B073A8">
                        <w:rPr>
                          <w:sz w:val="16"/>
                          <w:szCs w:val="16"/>
                        </w:rPr>
                        <w:t>, ao qual/aonde/para onde</w:t>
                      </w:r>
                      <w:r w:rsidR="00B073A8" w:rsidRPr="00B073A8">
                        <w:rPr>
                          <w:sz w:val="16"/>
                          <w:szCs w:val="16"/>
                        </w:rPr>
                        <w:t xml:space="preserve"> </w:t>
                      </w:r>
                      <w:r w:rsidR="00B073A8">
                        <w:rPr>
                          <w:sz w:val="16"/>
                          <w:szCs w:val="16"/>
                        </w:rPr>
                        <w:t>a</w:t>
                      </w:r>
                      <w:r w:rsidR="00B073A8" w:rsidRPr="00B073A8">
                        <w:rPr>
                          <w:sz w:val="16"/>
                          <w:szCs w:val="16"/>
                        </w:rPr>
                        <w:t>s vítimas foram levadas</w:t>
                      </w:r>
                      <w:r w:rsidR="00B073A8">
                        <w:rPr>
                          <w:sz w:val="16"/>
                          <w:szCs w:val="16"/>
                        </w:rPr>
                        <w:t>.</w:t>
                      </w:r>
                    </w:p>
                    <w:p w:rsidR="00B073A8" w:rsidRPr="00B32178" w:rsidRDefault="00B073A8" w:rsidP="00660FFA">
                      <w:pPr>
                        <w:spacing w:after="120" w:line="240" w:lineRule="auto"/>
                        <w:ind w:left="284" w:hanging="284"/>
                        <w:rPr>
                          <w:sz w:val="16"/>
                          <w:szCs w:val="16"/>
                        </w:rPr>
                      </w:pPr>
                      <w:r>
                        <w:rPr>
                          <w:sz w:val="16"/>
                          <w:szCs w:val="16"/>
                        </w:rPr>
                        <w:t xml:space="preserve">b) </w:t>
                      </w:r>
                      <w:r w:rsidR="00660FFA">
                        <w:rPr>
                          <w:sz w:val="16"/>
                          <w:szCs w:val="16"/>
                        </w:rPr>
                        <w:tab/>
                      </w:r>
                      <w:r w:rsidRPr="00B073A8">
                        <w:rPr>
                          <w:sz w:val="16"/>
                          <w:szCs w:val="16"/>
                        </w:rPr>
                        <w:t>As nulidades processuais concernem aos defeitos de ordem jurídica</w:t>
                      </w:r>
                      <w:r>
                        <w:rPr>
                          <w:sz w:val="16"/>
                          <w:szCs w:val="16"/>
                        </w:rPr>
                        <w:t xml:space="preserve"> pelos quais foram afetados o</w:t>
                      </w:r>
                      <w:r w:rsidRPr="00B073A8">
                        <w:rPr>
                          <w:sz w:val="16"/>
                          <w:szCs w:val="16"/>
                        </w:rPr>
                        <w:t>s atos praticados ao longo da ação penal condenatória</w:t>
                      </w:r>
                      <w:r>
                        <w:rPr>
                          <w:sz w:val="16"/>
                          <w:szCs w:val="16"/>
                        </w:rPr>
                        <w:t>.</w:t>
                      </w:r>
                    </w:p>
                  </w:txbxContent>
                </v:textbox>
              </v:shape>
            </w:pict>
          </mc:Fallback>
        </mc:AlternateContent>
      </w: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B32178" w:rsidRDefault="00B32178" w:rsidP="00BA0D66">
      <w:pPr>
        <w:pStyle w:val="Ttulo2"/>
        <w:ind w:firstLine="0"/>
      </w:pPr>
    </w:p>
    <w:p w:rsidR="004B23E6" w:rsidRDefault="00BA0D66" w:rsidP="00BA0D66">
      <w:pPr>
        <w:pStyle w:val="Ttulo2"/>
        <w:ind w:firstLine="0"/>
      </w:pPr>
      <w:r>
        <w:t>4.</w:t>
      </w:r>
      <w:r w:rsidR="005F5994">
        <w:t>4</w:t>
      </w:r>
      <w:r>
        <w:t xml:space="preserve"> Fugindo à regra</w:t>
      </w:r>
    </w:p>
    <w:p w:rsidR="004B23E6" w:rsidRDefault="004B23E6" w:rsidP="004B23E6">
      <w:r>
        <w:t>Já falamos na primeira aula que o pronome relativo se refere a um termo presente em outra oração. Esse termo, ou sintagma de acordo com os estudiosos da língua, tanto pode ser composto por uma palavra quanto por um grupo de palavras. Veja os exemplos:</w:t>
      </w:r>
    </w:p>
    <w:p w:rsidR="004B23E6" w:rsidRDefault="004B23E6" w:rsidP="004B23E6"/>
    <w:p w:rsidR="00C31FE8" w:rsidRPr="00C31FE8" w:rsidRDefault="00C31FE8" w:rsidP="00C31FE8">
      <w:pPr>
        <w:ind w:firstLine="0"/>
        <w:jc w:val="center"/>
        <w:rPr>
          <w:rStyle w:val="nfaseSutil"/>
        </w:rPr>
      </w:pPr>
      <w:r w:rsidRPr="00C31FE8">
        <w:rPr>
          <w:rStyle w:val="nfaseSutil"/>
        </w:rPr>
        <w:t xml:space="preserve">1. </w:t>
      </w:r>
      <w:r w:rsidRPr="006B35F0">
        <w:rPr>
          <w:rStyle w:val="nfaseSutil"/>
          <w:b/>
        </w:rPr>
        <w:t>O livro</w:t>
      </w:r>
      <w:r w:rsidRPr="00C31FE8">
        <w:rPr>
          <w:rStyle w:val="nfaseSutil"/>
        </w:rPr>
        <w:t xml:space="preserve"> que comprei estava em promoção.</w:t>
      </w:r>
    </w:p>
    <w:p w:rsidR="00C31FE8" w:rsidRPr="00C31FE8" w:rsidRDefault="00C31FE8" w:rsidP="00C31FE8">
      <w:pPr>
        <w:ind w:firstLine="0"/>
        <w:jc w:val="center"/>
        <w:rPr>
          <w:rStyle w:val="nfaseSutil"/>
        </w:rPr>
      </w:pPr>
      <w:r w:rsidRPr="00C31FE8">
        <w:rPr>
          <w:rStyle w:val="nfaseSutil"/>
        </w:rPr>
        <w:t xml:space="preserve">2. Tenho uma </w:t>
      </w:r>
      <w:r w:rsidRPr="00C31FE8">
        <w:rPr>
          <w:rStyle w:val="nfaseSutil"/>
          <w:b/>
        </w:rPr>
        <w:t>compulsão</w:t>
      </w:r>
      <w:r w:rsidRPr="00C31FE8">
        <w:rPr>
          <w:rStyle w:val="nfaseSutil"/>
        </w:rPr>
        <w:t xml:space="preserve"> </w:t>
      </w:r>
      <w:r w:rsidRPr="00C31FE8">
        <w:rPr>
          <w:rStyle w:val="nfaseSutil"/>
          <w:b/>
        </w:rPr>
        <w:t>por livros</w:t>
      </w:r>
      <w:r w:rsidRPr="00C31FE8">
        <w:rPr>
          <w:rStyle w:val="nfaseSutil"/>
        </w:rPr>
        <w:t xml:space="preserve"> que me leva todos os dias à livraria.</w:t>
      </w:r>
    </w:p>
    <w:p w:rsidR="004B23E6" w:rsidRDefault="004B23E6" w:rsidP="004B23E6"/>
    <w:p w:rsidR="004B23E6" w:rsidRDefault="004B23E6" w:rsidP="004B23E6"/>
    <w:p w:rsidR="004B23E6" w:rsidRDefault="004B23E6" w:rsidP="004B23E6">
      <w:r>
        <w:t xml:space="preserve">Na frase 1, o pronome relativo “que” se refere ao substantivo “livro”. Já na frase 2, o pronome se refere a “compulsão por livros”. </w:t>
      </w:r>
      <w:r w:rsidR="00BA0D66">
        <w:t>Mas h</w:t>
      </w:r>
      <w:r>
        <w:t xml:space="preserve">á casos, ainda, em que o pronome relativo é empregado sem um antecedente. </w:t>
      </w:r>
    </w:p>
    <w:p w:rsidR="00BA0D66" w:rsidRDefault="00BA0D66" w:rsidP="004B23E6"/>
    <w:p w:rsidR="004B23E6" w:rsidRPr="00ED2309" w:rsidRDefault="004B23E6" w:rsidP="004B23E6">
      <w:pPr>
        <w:rPr>
          <w:b/>
          <w:i/>
        </w:rPr>
      </w:pPr>
      <w:r w:rsidRPr="00ED2309">
        <w:rPr>
          <w:b/>
          <w:i/>
        </w:rPr>
        <w:t>NÃO!!! A cabeça explodiu agora!!! A premissa básica de um pronome relativo não é a existência de um termo anterior ao qual ele refere?!!!</w:t>
      </w:r>
    </w:p>
    <w:p w:rsidR="00BA0D66" w:rsidRDefault="00BA0D66" w:rsidP="004B23E6"/>
    <w:p w:rsidR="004B23E6" w:rsidRDefault="004B23E6" w:rsidP="004B23E6">
      <w:r>
        <w:t xml:space="preserve">Sim. Mas veja o </w:t>
      </w:r>
      <w:r w:rsidR="00BA0D66">
        <w:t>exemplo</w:t>
      </w:r>
      <w:r>
        <w:t xml:space="preserve"> abaixo:</w:t>
      </w:r>
    </w:p>
    <w:p w:rsidR="006B35F0" w:rsidRDefault="006B35F0" w:rsidP="006B35F0">
      <w:pPr>
        <w:ind w:firstLine="0"/>
        <w:jc w:val="center"/>
        <w:rPr>
          <w:rStyle w:val="nfaseSutil"/>
        </w:rPr>
      </w:pPr>
    </w:p>
    <w:p w:rsidR="004B23E6" w:rsidRDefault="006B35F0" w:rsidP="006B35F0">
      <w:pPr>
        <w:ind w:firstLine="0"/>
        <w:jc w:val="center"/>
      </w:pPr>
      <w:r>
        <w:rPr>
          <w:b/>
          <w:iCs/>
          <w:noProof/>
          <w:color w:val="808080" w:themeColor="text1" w:themeTint="7F"/>
          <w:lang w:eastAsia="pt-BR"/>
        </w:rPr>
        <mc:AlternateContent>
          <mc:Choice Requires="wps">
            <w:drawing>
              <wp:anchor distT="0" distB="0" distL="114300" distR="114300" simplePos="0" relativeHeight="251716608" behindDoc="0" locked="0" layoutInCell="1" allowOverlap="1">
                <wp:simplePos x="0" y="0"/>
                <wp:positionH relativeFrom="column">
                  <wp:posOffset>2840332</wp:posOffset>
                </wp:positionH>
                <wp:positionV relativeFrom="paragraph">
                  <wp:posOffset>50283</wp:posOffset>
                </wp:positionV>
                <wp:extent cx="129614" cy="422901"/>
                <wp:effectExtent l="44132" t="32068" r="47943" b="9842"/>
                <wp:wrapNone/>
                <wp:docPr id="37" name="Colchete direito 37"/>
                <wp:cNvGraphicFramePr/>
                <a:graphic xmlns:a="http://schemas.openxmlformats.org/drawingml/2006/main">
                  <a:graphicData uri="http://schemas.microsoft.com/office/word/2010/wordprocessingShape">
                    <wps:wsp>
                      <wps:cNvSpPr/>
                      <wps:spPr>
                        <a:xfrm rot="5400000">
                          <a:off x="0" y="0"/>
                          <a:ext cx="129614" cy="422901"/>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F31583" id="Colchete direito 37" o:spid="_x0000_s1026" type="#_x0000_t86" style="position:absolute;margin-left:223.65pt;margin-top:3.95pt;width:10.2pt;height:33.3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" adj="552" strokecolor="#4579b8 [3044]">
                <v:stroke startarrow="block" endarrow="block"/>
              </v:shape>
            </w:pict>
          </mc:Fallback>
        </mc:AlternateContent>
      </w:r>
      <w:r w:rsidR="004B23E6" w:rsidRPr="006B35F0">
        <w:rPr>
          <w:rStyle w:val="nfaseSutil"/>
          <w:b/>
        </w:rPr>
        <w:t>Quem</w:t>
      </w:r>
      <w:r w:rsidR="004B23E6" w:rsidRPr="006B35F0">
        <w:rPr>
          <w:rStyle w:val="nfaseSutil"/>
        </w:rPr>
        <w:t xml:space="preserve"> </w:t>
      </w:r>
      <w:r w:rsidR="004B23E6" w:rsidRPr="006B35F0">
        <w:rPr>
          <w:rStyle w:val="nfaseSutil"/>
          <w:u w:val="single"/>
        </w:rPr>
        <w:t>ama</w:t>
      </w:r>
      <w:r w:rsidR="004B23E6" w:rsidRPr="006B35F0">
        <w:rPr>
          <w:rStyle w:val="nfaseSutil"/>
        </w:rPr>
        <w:t xml:space="preserve"> </w:t>
      </w:r>
      <w:r w:rsidR="004B23E6" w:rsidRPr="006B35F0">
        <w:rPr>
          <w:rStyle w:val="nfaseSutil"/>
          <w:u w:val="single"/>
        </w:rPr>
        <w:t>educa</w:t>
      </w:r>
      <w:r w:rsidR="004B23E6">
        <w:t>.</w:t>
      </w:r>
    </w:p>
    <w:p w:rsidR="004B23E6" w:rsidRDefault="006B35F0" w:rsidP="004B23E6">
      <w:pPr>
        <w:ind w:left="851" w:firstLine="0"/>
      </w:pPr>
      <w:r>
        <w:rPr>
          <w:noProof/>
          <w:lang w:eastAsia="pt-BR"/>
        </w:rPr>
        <mc:AlternateContent>
          <mc:Choice Requires="wps">
            <w:drawing>
              <wp:anchor distT="0" distB="0" distL="114300" distR="114300" simplePos="0" relativeHeight="251718656" behindDoc="0" locked="0" layoutInCell="1" allowOverlap="1" wp14:editId="36B11C9B">
                <wp:simplePos x="0" y="0"/>
                <wp:positionH relativeFrom="column">
                  <wp:posOffset>2638425</wp:posOffset>
                </wp:positionH>
                <wp:positionV relativeFrom="paragraph">
                  <wp:posOffset>60842</wp:posOffset>
                </wp:positionV>
                <wp:extent cx="532263" cy="1403985"/>
                <wp:effectExtent l="0" t="0" r="0" b="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63" cy="1403985"/>
                        </a:xfrm>
                        <a:prstGeom prst="rect">
                          <a:avLst/>
                        </a:prstGeom>
                        <a:noFill/>
                        <a:ln w="9525">
                          <a:noFill/>
                          <a:miter lim="800000"/>
                          <a:headEnd/>
                          <a:tailEnd/>
                        </a:ln>
                      </wps:spPr>
                      <wps:txbx>
                        <w:txbxContent>
                          <w:p w:rsidR="006B35F0" w:rsidRPr="006B35F0" w:rsidRDefault="006B35F0" w:rsidP="006B35F0">
                            <w:pPr>
                              <w:ind w:firstLine="0"/>
                              <w:rPr>
                                <w:sz w:val="16"/>
                                <w:szCs w:val="16"/>
                              </w:rPr>
                            </w:pPr>
                            <w:r w:rsidRPr="006B35F0">
                              <w:rPr>
                                <w:sz w:val="16"/>
                                <w:szCs w:val="16"/>
                              </w:rPr>
                              <w:t>Verbos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38" type="#_x0000_t202" style="position:absolute;left:0;text-align:left;margin-left:207.75pt;margin-top:4.8pt;width:41.9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" filled="f" stroked="f">
                <v:textbox style="mso-fit-shape-to-text:t">
                  <w:txbxContent>
                    <w:p w:rsidR="006B35F0" w:rsidRPr="006B35F0" w:rsidRDefault="006B35F0" w:rsidP="006B35F0">
                      <w:pPr>
                        <w:ind w:firstLine="0"/>
                        <w:rPr>
                          <w:sz w:val="16"/>
                          <w:szCs w:val="16"/>
                        </w:rPr>
                      </w:pPr>
                      <w:r w:rsidRPr="006B35F0">
                        <w:rPr>
                          <w:sz w:val="16"/>
                          <w:szCs w:val="16"/>
                        </w:rPr>
                        <w:t>Verbos</w:t>
                      </w:r>
                    </w:p>
                  </w:txbxContent>
                </v:textbox>
              </v:shape>
            </w:pict>
          </mc:Fallback>
        </mc:AlternateContent>
      </w:r>
    </w:p>
    <w:p w:rsidR="006B35F0" w:rsidRDefault="006B35F0" w:rsidP="004B23E6"/>
    <w:p w:rsidR="006B35F0" w:rsidRDefault="004B23E6" w:rsidP="004B23E6">
      <w:r>
        <w:t xml:space="preserve">Temos dois verbos – “ama” e “educa” – e um pronome relativo – “quem”. Esse pronome pode ser substituído por “aquele que”. Assim, temos: </w:t>
      </w:r>
    </w:p>
    <w:p w:rsidR="006B35F0" w:rsidRDefault="006B35F0" w:rsidP="004B23E6"/>
    <w:p w:rsidR="006B35F0" w:rsidRPr="006B35F0" w:rsidRDefault="004B23E6" w:rsidP="006B35F0">
      <w:pPr>
        <w:ind w:firstLine="0"/>
        <w:jc w:val="center"/>
        <w:rPr>
          <w:rStyle w:val="nfaseSutil"/>
        </w:rPr>
      </w:pPr>
      <w:r w:rsidRPr="006B35F0">
        <w:rPr>
          <w:rStyle w:val="nfaseSutil"/>
        </w:rPr>
        <w:t>Aquele que ama educa.</w:t>
      </w:r>
    </w:p>
    <w:p w:rsidR="006B35F0" w:rsidRDefault="006B35F0" w:rsidP="004B23E6"/>
    <w:p w:rsidR="004B23E6" w:rsidRDefault="004B23E6" w:rsidP="004B23E6">
      <w:r>
        <w:t xml:space="preserve">Pronto, já ficou mais normal, não é? </w:t>
      </w:r>
    </w:p>
    <w:p w:rsidR="004B23E6" w:rsidRDefault="004B23E6" w:rsidP="004B23E6">
      <w:r>
        <w:t xml:space="preserve">Da mesma forma, temos o pronome “onde” na seguinte situação: </w:t>
      </w:r>
    </w:p>
    <w:p w:rsidR="006B35F0" w:rsidRDefault="006B35F0" w:rsidP="006B35F0">
      <w:pPr>
        <w:ind w:firstLine="0"/>
        <w:jc w:val="center"/>
        <w:rPr>
          <w:rStyle w:val="nfaseSutil"/>
        </w:rPr>
      </w:pPr>
    </w:p>
    <w:p w:rsidR="004B23E6" w:rsidRPr="006B35F0" w:rsidRDefault="004B23E6" w:rsidP="006B35F0">
      <w:pPr>
        <w:ind w:firstLine="0"/>
        <w:jc w:val="center"/>
        <w:rPr>
          <w:rStyle w:val="nfaseSutil"/>
        </w:rPr>
      </w:pPr>
      <w:r w:rsidRPr="006B35F0">
        <w:rPr>
          <w:rStyle w:val="nfaseSutil"/>
        </w:rPr>
        <w:t>Ficou onde estava.</w:t>
      </w:r>
    </w:p>
    <w:p w:rsidR="004B23E6" w:rsidRDefault="004B23E6" w:rsidP="004B23E6">
      <w:pPr>
        <w:ind w:left="851" w:firstLine="0"/>
      </w:pPr>
    </w:p>
    <w:p w:rsidR="006B35F0" w:rsidRDefault="004B23E6" w:rsidP="004B23E6">
      <w:r>
        <w:t>Nesse caso, podemos substituir o pronome relativo por “no lugar em que”. Sendo assim, teremo</w:t>
      </w:r>
      <w:r w:rsidR="0078618D">
        <w:t>s</w:t>
      </w:r>
      <w:r>
        <w:t xml:space="preserve">: </w:t>
      </w:r>
    </w:p>
    <w:p w:rsidR="006B35F0" w:rsidRDefault="006B35F0" w:rsidP="004B23E6"/>
    <w:p w:rsidR="004B23E6" w:rsidRPr="006B35F0" w:rsidRDefault="004B23E6" w:rsidP="006B35F0">
      <w:pPr>
        <w:ind w:firstLine="0"/>
        <w:jc w:val="center"/>
        <w:rPr>
          <w:rStyle w:val="nfaseSutil"/>
        </w:rPr>
      </w:pPr>
      <w:r w:rsidRPr="006B35F0">
        <w:rPr>
          <w:rStyle w:val="nfaseSutil"/>
        </w:rPr>
        <w:t>Ficou no lugar em que estava.</w:t>
      </w:r>
    </w:p>
    <w:p w:rsidR="006B35F0" w:rsidRDefault="006B35F0" w:rsidP="004B23E6"/>
    <w:p w:rsidR="004B23E6" w:rsidRDefault="004B23E6" w:rsidP="004B23E6">
      <w:r>
        <w:t xml:space="preserve">Nessas duas situações, o pronome relativo é chamado de </w:t>
      </w:r>
      <w:r w:rsidR="005F5994" w:rsidRPr="00386ACF">
        <w:rPr>
          <w:color w:val="548DD4" w:themeColor="text2" w:themeTint="99"/>
        </w:rPr>
        <w:t xml:space="preserve">pronome relativo </w:t>
      </w:r>
      <w:r w:rsidRPr="00386ACF">
        <w:rPr>
          <w:color w:val="548DD4" w:themeColor="text2" w:themeTint="99"/>
        </w:rPr>
        <w:t>indefinido</w:t>
      </w:r>
      <w:r>
        <w:t>.</w:t>
      </w:r>
    </w:p>
    <w:p w:rsidR="004B23E6" w:rsidRDefault="004B23E6" w:rsidP="004B23E6"/>
    <w:p w:rsidR="004B23E6" w:rsidRDefault="004B23E6" w:rsidP="004B23E6">
      <w:r>
        <w:t>Voltou a respirar? Melhor prender o ar de novo.</w:t>
      </w:r>
    </w:p>
    <w:p w:rsidR="00984AA7" w:rsidRDefault="00984AA7" w:rsidP="004B23E6"/>
    <w:p w:rsidR="004B23E6" w:rsidRDefault="004B23E6" w:rsidP="004B23E6">
      <w:r>
        <w:t xml:space="preserve">Veja a </w:t>
      </w:r>
      <w:r w:rsidR="00984AA7">
        <w:t>situação</w:t>
      </w:r>
      <w:r>
        <w:t xml:space="preserve"> </w:t>
      </w:r>
      <w:r w:rsidR="00BA0D66">
        <w:t>a seguir</w:t>
      </w:r>
      <w:r>
        <w:t>:</w:t>
      </w:r>
    </w:p>
    <w:p w:rsidR="006B35F0" w:rsidRPr="006B35F0" w:rsidRDefault="006B35F0" w:rsidP="006B35F0">
      <w:pPr>
        <w:ind w:firstLine="0"/>
        <w:jc w:val="center"/>
        <w:rPr>
          <w:rStyle w:val="nfaseSutil"/>
        </w:rPr>
      </w:pPr>
      <w:r w:rsidRPr="006B35F0">
        <w:rPr>
          <w:rStyle w:val="nfaseSutil"/>
        </w:rPr>
        <w:t>Crimes de roubo e de extorsão. Ilícitos penais que não constituem “crimes da mesma espécie”. (HC 71.174)</w:t>
      </w:r>
    </w:p>
    <w:p w:rsidR="006B35F0" w:rsidRDefault="006B35F0" w:rsidP="004B23E6"/>
    <w:p w:rsidR="004B23E6" w:rsidRDefault="00984AA7" w:rsidP="004B23E6">
      <w:r>
        <w:t>Em quase todo Extrato de Ata aparece esse tipo de construção. Não se trata de um exemplo de pronome relativo indefinido, pois há um termo explícito ao qual ele se refere. Que tal analisar</w:t>
      </w:r>
      <w:r w:rsidR="0030584A">
        <w:t>mos</w:t>
      </w:r>
      <w:r>
        <w:t xml:space="preserve"> e julgar</w:t>
      </w:r>
      <w:r w:rsidR="0030584A">
        <w:t>mos</w:t>
      </w:r>
      <w:r>
        <w:t xml:space="preserve"> esse tipo de construção em conjunto no </w:t>
      </w:r>
      <w:r w:rsidRPr="00ED2309">
        <w:rPr>
          <w:color w:val="548DD4" w:themeColor="text2" w:themeTint="99"/>
        </w:rPr>
        <w:t>fórum</w:t>
      </w:r>
      <w:r>
        <w:t>?</w:t>
      </w:r>
    </w:p>
    <w:p w:rsidR="0030584A" w:rsidRDefault="0030584A" w:rsidP="004B23E6"/>
    <w:p w:rsidR="0030584A" w:rsidRDefault="0030584A" w:rsidP="00ED2309">
      <w:pPr>
        <w:pStyle w:val="Ttulo2"/>
        <w:ind w:firstLine="0"/>
      </w:pPr>
      <w:r>
        <w:lastRenderedPageBreak/>
        <w:t>4.5 Retomando alguns conceitos</w:t>
      </w:r>
    </w:p>
    <w:p w:rsidR="0030584A" w:rsidRDefault="0030584A" w:rsidP="004B23E6">
      <w:r>
        <w:t>Nesta aula, vimos que as orações adjetivas são iniciadas por pronomes relativos. Estes substituem um termo presente na oração principal, o que fica evidente quando desmembramos o período composto em vários períodos simples.</w:t>
      </w:r>
    </w:p>
    <w:p w:rsidR="0030584A" w:rsidRDefault="0030584A" w:rsidP="004B23E6">
      <w:r>
        <w:t xml:space="preserve">Por vezes, o pronome relativo concorda em gênero (feminino/masculino) e número (singular/plural) com o termo que ele substitui ou com o substantivo </w:t>
      </w:r>
      <w:r w:rsidR="002D4BF0">
        <w:t>presente na oração adjetiva.</w:t>
      </w:r>
      <w:bookmarkStart w:id="6" w:name="_GoBack"/>
      <w:bookmarkEnd w:id="6"/>
    </w:p>
    <w:p w:rsidR="002D4BF0" w:rsidRDefault="002D4BF0" w:rsidP="004B23E6">
      <w:r>
        <w:t>Resumindo, temos:</w:t>
      </w:r>
    </w:p>
    <w:tbl>
      <w:tblPr>
        <w:tblStyle w:val="ListaClara-nfase1"/>
        <w:tblW w:w="8613" w:type="dxa"/>
        <w:tblLook w:val="04A0" w:firstRow="1" w:lastRow="0" w:firstColumn="1" w:lastColumn="0" w:noHBand="0" w:noVBand="1"/>
      </w:tblPr>
      <w:tblGrid>
        <w:gridCol w:w="1845"/>
        <w:gridCol w:w="1382"/>
        <w:gridCol w:w="5386"/>
      </w:tblGrid>
      <w:tr w:rsidR="00E35708" w:rsidRPr="00CD3B38" w:rsidTr="00ED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35708" w:rsidRPr="00ED2309" w:rsidRDefault="00E35708" w:rsidP="00ED2309">
            <w:pPr>
              <w:spacing w:line="240" w:lineRule="auto"/>
              <w:ind w:right="33" w:firstLine="0"/>
              <w:jc w:val="center"/>
              <w:rPr>
                <w:sz w:val="22"/>
              </w:rPr>
            </w:pPr>
            <w:r w:rsidRPr="00ED2309">
              <w:rPr>
                <w:sz w:val="22"/>
              </w:rPr>
              <w:t>Pronome relativo</w:t>
            </w:r>
          </w:p>
        </w:tc>
        <w:tc>
          <w:tcPr>
            <w:tcW w:w="1382" w:type="dxa"/>
          </w:tcPr>
          <w:p w:rsidR="00E35708" w:rsidRPr="00ED2309" w:rsidRDefault="00E35708" w:rsidP="00ED23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rPr>
            </w:pPr>
            <w:r w:rsidRPr="00ED2309">
              <w:rPr>
                <w:sz w:val="22"/>
              </w:rPr>
              <w:t>Flexiona?</w:t>
            </w:r>
          </w:p>
        </w:tc>
        <w:tc>
          <w:tcPr>
            <w:tcW w:w="5386" w:type="dxa"/>
          </w:tcPr>
          <w:p w:rsidR="00E35708" w:rsidRPr="00C038F4" w:rsidRDefault="00E35708" w:rsidP="00CD3B3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rPr>
            </w:pPr>
            <w:r>
              <w:rPr>
                <w:sz w:val="22"/>
              </w:rPr>
              <w:t>Como?</w:t>
            </w:r>
          </w:p>
        </w:tc>
      </w:tr>
      <w:tr w:rsidR="00E35708" w:rsidRPr="00CD3B38" w:rsidTr="00ED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35708" w:rsidRPr="00ED2309" w:rsidRDefault="00E35708" w:rsidP="00ED2309">
            <w:pPr>
              <w:spacing w:line="240" w:lineRule="auto"/>
              <w:ind w:firstLine="0"/>
              <w:jc w:val="left"/>
              <w:rPr>
                <w:sz w:val="22"/>
              </w:rPr>
            </w:pPr>
            <w:r w:rsidRPr="00ED2309">
              <w:rPr>
                <w:sz w:val="22"/>
              </w:rPr>
              <w:t>Que (relativo universal)</w:t>
            </w:r>
          </w:p>
        </w:tc>
        <w:tc>
          <w:tcPr>
            <w:tcW w:w="1382" w:type="dxa"/>
          </w:tcPr>
          <w:p w:rsidR="00E35708" w:rsidRPr="00ED2309" w:rsidRDefault="00E35708" w:rsidP="00ED230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rPr>
            </w:pPr>
            <w:r w:rsidRPr="00ED2309">
              <w:rPr>
                <w:sz w:val="22"/>
              </w:rPr>
              <w:t>Não</w:t>
            </w:r>
          </w:p>
        </w:tc>
        <w:tc>
          <w:tcPr>
            <w:tcW w:w="5386" w:type="dxa"/>
          </w:tcPr>
          <w:p w:rsidR="00E35708" w:rsidRPr="00C038F4" w:rsidRDefault="00E35708" w:rsidP="00CD3B38">
            <w:pPr>
              <w:spacing w:line="240" w:lineRule="auto"/>
              <w:ind w:firstLine="0"/>
              <w:cnfStyle w:val="000000100000" w:firstRow="0" w:lastRow="0" w:firstColumn="0" w:lastColumn="0" w:oddVBand="0" w:evenVBand="0" w:oddHBand="1" w:evenHBand="0" w:firstRowFirstColumn="0" w:firstRowLastColumn="0" w:lastRowFirstColumn="0" w:lastRowLastColumn="0"/>
              <w:rPr>
                <w:sz w:val="22"/>
              </w:rPr>
            </w:pPr>
          </w:p>
        </w:tc>
      </w:tr>
      <w:tr w:rsidR="00E35708" w:rsidRPr="00293542" w:rsidTr="00C31FE8">
        <w:tc>
          <w:tcPr>
            <w:cnfStyle w:val="001000000000" w:firstRow="0" w:lastRow="0" w:firstColumn="1" w:lastColumn="0" w:oddVBand="0" w:evenVBand="0" w:oddHBand="0" w:evenHBand="0" w:firstRowFirstColumn="0" w:firstRowLastColumn="0" w:lastRowFirstColumn="0" w:lastRowLastColumn="0"/>
            <w:tcW w:w="1845" w:type="dxa"/>
          </w:tcPr>
          <w:p w:rsidR="00E35708" w:rsidRPr="00293542" w:rsidRDefault="00E35708" w:rsidP="00C31FE8">
            <w:pPr>
              <w:spacing w:line="240" w:lineRule="auto"/>
              <w:ind w:firstLine="0"/>
              <w:rPr>
                <w:sz w:val="22"/>
              </w:rPr>
            </w:pPr>
            <w:r w:rsidRPr="00293542">
              <w:rPr>
                <w:sz w:val="22"/>
              </w:rPr>
              <w:t>Quem</w:t>
            </w:r>
          </w:p>
        </w:tc>
        <w:tc>
          <w:tcPr>
            <w:tcW w:w="1382" w:type="dxa"/>
          </w:tcPr>
          <w:p w:rsidR="00E35708" w:rsidRPr="00293542" w:rsidRDefault="00E35708" w:rsidP="00C31F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Não</w:t>
            </w:r>
          </w:p>
        </w:tc>
        <w:tc>
          <w:tcPr>
            <w:tcW w:w="5386" w:type="dxa"/>
          </w:tcPr>
          <w:p w:rsidR="00E35708" w:rsidRDefault="00E35708" w:rsidP="00C31FE8">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p>
        </w:tc>
      </w:tr>
      <w:tr w:rsidR="00E35708" w:rsidRPr="00A360F0" w:rsidTr="00C31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35708" w:rsidRPr="00A360F0" w:rsidRDefault="00E35708" w:rsidP="00C31FE8">
            <w:pPr>
              <w:spacing w:line="240" w:lineRule="auto"/>
              <w:ind w:firstLine="0"/>
              <w:rPr>
                <w:sz w:val="22"/>
              </w:rPr>
            </w:pPr>
            <w:r w:rsidRPr="00A360F0">
              <w:rPr>
                <w:sz w:val="22"/>
              </w:rPr>
              <w:t>Onde</w:t>
            </w:r>
          </w:p>
        </w:tc>
        <w:tc>
          <w:tcPr>
            <w:tcW w:w="1382" w:type="dxa"/>
          </w:tcPr>
          <w:p w:rsidR="00E35708" w:rsidRPr="00A360F0" w:rsidRDefault="00E35708" w:rsidP="00C31F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Não</w:t>
            </w:r>
          </w:p>
        </w:tc>
        <w:tc>
          <w:tcPr>
            <w:tcW w:w="5386" w:type="dxa"/>
          </w:tcPr>
          <w:p w:rsidR="00E35708" w:rsidRDefault="00E35708" w:rsidP="00C31FE8">
            <w:pPr>
              <w:spacing w:line="240" w:lineRule="auto"/>
              <w:ind w:firstLine="0"/>
              <w:cnfStyle w:val="000000100000" w:firstRow="0" w:lastRow="0" w:firstColumn="0" w:lastColumn="0" w:oddVBand="0" w:evenVBand="0" w:oddHBand="1" w:evenHBand="0" w:firstRowFirstColumn="0" w:firstRowLastColumn="0" w:lastRowFirstColumn="0" w:lastRowLastColumn="0"/>
              <w:rPr>
                <w:sz w:val="22"/>
              </w:rPr>
            </w:pPr>
          </w:p>
        </w:tc>
      </w:tr>
      <w:tr w:rsidR="00E35708" w:rsidRPr="00F72473" w:rsidTr="00C31FE8">
        <w:tc>
          <w:tcPr>
            <w:cnfStyle w:val="001000000000" w:firstRow="0" w:lastRow="0" w:firstColumn="1" w:lastColumn="0" w:oddVBand="0" w:evenVBand="0" w:oddHBand="0" w:evenHBand="0" w:firstRowFirstColumn="0" w:firstRowLastColumn="0" w:lastRowFirstColumn="0" w:lastRowLastColumn="0"/>
            <w:tcW w:w="1845" w:type="dxa"/>
          </w:tcPr>
          <w:p w:rsidR="00E35708" w:rsidRPr="00F72473" w:rsidRDefault="00E35708" w:rsidP="00C31FE8">
            <w:pPr>
              <w:spacing w:line="240" w:lineRule="auto"/>
              <w:ind w:firstLine="0"/>
              <w:rPr>
                <w:sz w:val="22"/>
              </w:rPr>
            </w:pPr>
            <w:r w:rsidRPr="00F72473">
              <w:rPr>
                <w:sz w:val="22"/>
              </w:rPr>
              <w:t>Como</w:t>
            </w:r>
          </w:p>
        </w:tc>
        <w:tc>
          <w:tcPr>
            <w:tcW w:w="1382" w:type="dxa"/>
          </w:tcPr>
          <w:p w:rsidR="00E35708" w:rsidRPr="00F72473" w:rsidRDefault="00E35708" w:rsidP="00C31FE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Não</w:t>
            </w:r>
          </w:p>
        </w:tc>
        <w:tc>
          <w:tcPr>
            <w:tcW w:w="5386" w:type="dxa"/>
          </w:tcPr>
          <w:p w:rsidR="00E35708" w:rsidRDefault="00E35708" w:rsidP="00C31FE8">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p>
        </w:tc>
      </w:tr>
      <w:tr w:rsidR="00E35708" w:rsidRPr="00F72473" w:rsidTr="00C31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35708" w:rsidRPr="00F72473" w:rsidRDefault="00E35708" w:rsidP="00C31FE8">
            <w:pPr>
              <w:spacing w:line="240" w:lineRule="auto"/>
              <w:ind w:firstLine="0"/>
              <w:rPr>
                <w:sz w:val="22"/>
              </w:rPr>
            </w:pPr>
            <w:r w:rsidRPr="00F72473">
              <w:rPr>
                <w:sz w:val="22"/>
              </w:rPr>
              <w:t>Quando</w:t>
            </w:r>
          </w:p>
        </w:tc>
        <w:tc>
          <w:tcPr>
            <w:tcW w:w="1382" w:type="dxa"/>
          </w:tcPr>
          <w:p w:rsidR="00E35708" w:rsidRPr="00F72473" w:rsidRDefault="00E35708" w:rsidP="00C31FE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Não</w:t>
            </w:r>
          </w:p>
        </w:tc>
        <w:tc>
          <w:tcPr>
            <w:tcW w:w="5386" w:type="dxa"/>
          </w:tcPr>
          <w:p w:rsidR="00E35708" w:rsidRDefault="00E35708" w:rsidP="00C31FE8">
            <w:pPr>
              <w:spacing w:line="240" w:lineRule="auto"/>
              <w:ind w:firstLine="0"/>
              <w:cnfStyle w:val="000000100000" w:firstRow="0" w:lastRow="0" w:firstColumn="0" w:lastColumn="0" w:oddVBand="0" w:evenVBand="0" w:oddHBand="1" w:evenHBand="0" w:firstRowFirstColumn="0" w:firstRowLastColumn="0" w:lastRowFirstColumn="0" w:lastRowLastColumn="0"/>
              <w:rPr>
                <w:sz w:val="22"/>
              </w:rPr>
            </w:pPr>
          </w:p>
        </w:tc>
      </w:tr>
      <w:tr w:rsidR="00E35708" w:rsidRPr="00CD3B38" w:rsidTr="00ED2309">
        <w:tc>
          <w:tcPr>
            <w:cnfStyle w:val="001000000000" w:firstRow="0" w:lastRow="0" w:firstColumn="1" w:lastColumn="0" w:oddVBand="0" w:evenVBand="0" w:oddHBand="0" w:evenHBand="0" w:firstRowFirstColumn="0" w:firstRowLastColumn="0" w:lastRowFirstColumn="0" w:lastRowLastColumn="0"/>
            <w:tcW w:w="1845" w:type="dxa"/>
          </w:tcPr>
          <w:p w:rsidR="00E35708" w:rsidRPr="00ED2309" w:rsidRDefault="00E35708" w:rsidP="00ED2309">
            <w:pPr>
              <w:spacing w:line="240" w:lineRule="auto"/>
              <w:ind w:firstLine="0"/>
              <w:rPr>
                <w:sz w:val="22"/>
              </w:rPr>
            </w:pPr>
            <w:r w:rsidRPr="00ED2309">
              <w:rPr>
                <w:sz w:val="22"/>
              </w:rPr>
              <w:t>O qual</w:t>
            </w:r>
          </w:p>
        </w:tc>
        <w:tc>
          <w:tcPr>
            <w:tcW w:w="1382" w:type="dxa"/>
          </w:tcPr>
          <w:p w:rsidR="00E35708" w:rsidRPr="00ED2309" w:rsidRDefault="00E35708" w:rsidP="00ED23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rPr>
            </w:pPr>
            <w:r w:rsidRPr="00C038F4">
              <w:rPr>
                <w:sz w:val="22"/>
              </w:rPr>
              <w:t>Sim</w:t>
            </w:r>
          </w:p>
        </w:tc>
        <w:tc>
          <w:tcPr>
            <w:tcW w:w="5386" w:type="dxa"/>
          </w:tcPr>
          <w:p w:rsidR="00E35708" w:rsidRPr="007453D8" w:rsidRDefault="00E35708" w:rsidP="00E35708">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r w:rsidRPr="00ED2309">
              <w:rPr>
                <w:color w:val="548DD4" w:themeColor="text2" w:themeTint="99"/>
                <w:sz w:val="22"/>
              </w:rPr>
              <w:t>De acordo com o termo que ele substitui:</w:t>
            </w:r>
          </w:p>
          <w:p w:rsidR="00E35708" w:rsidRPr="00C038F4" w:rsidRDefault="00E35708" w:rsidP="00C038F4">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r w:rsidRPr="007453D8">
              <w:rPr>
                <w:sz w:val="22"/>
              </w:rPr>
              <w:t>A acusação d</w:t>
            </w:r>
            <w:r w:rsidRPr="007453D8">
              <w:rPr>
                <w:sz w:val="22"/>
                <w:u w:val="single"/>
              </w:rPr>
              <w:t>os</w:t>
            </w:r>
            <w:r w:rsidRPr="00ED2309">
              <w:rPr>
                <w:sz w:val="22"/>
              </w:rPr>
              <w:t xml:space="preserve"> </w:t>
            </w:r>
            <w:r w:rsidR="009C6923" w:rsidRPr="00ED2309">
              <w:rPr>
                <w:sz w:val="22"/>
              </w:rPr>
              <w:t>prisioneir</w:t>
            </w:r>
            <w:r w:rsidR="009C6923" w:rsidRPr="00C038F4">
              <w:rPr>
                <w:sz w:val="22"/>
                <w:u w:val="single"/>
              </w:rPr>
              <w:t>os</w:t>
            </w:r>
            <w:r w:rsidRPr="007453D8">
              <w:rPr>
                <w:sz w:val="22"/>
              </w:rPr>
              <w:t xml:space="preserve">, </w:t>
            </w:r>
            <w:r w:rsidRPr="007453D8">
              <w:rPr>
                <w:sz w:val="22"/>
                <w:u w:val="single"/>
              </w:rPr>
              <w:t>os</w:t>
            </w:r>
            <w:r w:rsidRPr="00ED2309">
              <w:rPr>
                <w:sz w:val="22"/>
              </w:rPr>
              <w:t xml:space="preserve"> qua</w:t>
            </w:r>
            <w:r w:rsidRPr="007453D8">
              <w:rPr>
                <w:sz w:val="22"/>
                <w:u w:val="single"/>
              </w:rPr>
              <w:t>is</w:t>
            </w:r>
            <w:r w:rsidRPr="007453D8">
              <w:rPr>
                <w:sz w:val="22"/>
              </w:rPr>
              <w:t xml:space="preserve"> havia</w:t>
            </w:r>
            <w:r>
              <w:rPr>
                <w:sz w:val="22"/>
              </w:rPr>
              <w:t>m sido detidos em flagrante, foi sucinta.</w:t>
            </w:r>
          </w:p>
        </w:tc>
      </w:tr>
      <w:tr w:rsidR="00E35708" w:rsidRPr="00CD3B38" w:rsidTr="00ED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E35708" w:rsidRPr="00ED2309" w:rsidRDefault="00E35708" w:rsidP="00ED2309">
            <w:pPr>
              <w:spacing w:line="240" w:lineRule="auto"/>
              <w:ind w:firstLine="0"/>
              <w:rPr>
                <w:sz w:val="22"/>
              </w:rPr>
            </w:pPr>
            <w:r w:rsidRPr="00ED2309">
              <w:rPr>
                <w:sz w:val="22"/>
              </w:rPr>
              <w:t>Quanto</w:t>
            </w:r>
          </w:p>
        </w:tc>
        <w:tc>
          <w:tcPr>
            <w:tcW w:w="1382" w:type="dxa"/>
          </w:tcPr>
          <w:p w:rsidR="00E35708" w:rsidRDefault="00E35708" w:rsidP="00ED230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Sim</w:t>
            </w:r>
          </w:p>
          <w:p w:rsidR="00E35708" w:rsidRPr="00ED2309" w:rsidRDefault="00E35708" w:rsidP="00ED230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5386" w:type="dxa"/>
          </w:tcPr>
          <w:p w:rsidR="00E35708" w:rsidRDefault="00E35708" w:rsidP="00CD3B38">
            <w:pPr>
              <w:spacing w:line="240" w:lineRule="auto"/>
              <w:ind w:firstLine="0"/>
              <w:cnfStyle w:val="000000100000" w:firstRow="0" w:lastRow="0" w:firstColumn="0" w:lastColumn="0" w:oddVBand="0" w:evenVBand="0" w:oddHBand="1" w:evenHBand="0" w:firstRowFirstColumn="0" w:firstRowLastColumn="0" w:lastRowFirstColumn="0" w:lastRowLastColumn="0"/>
              <w:rPr>
                <w:sz w:val="22"/>
              </w:rPr>
            </w:pPr>
            <w:r w:rsidRPr="00ED2309">
              <w:rPr>
                <w:color w:val="548DD4" w:themeColor="text2" w:themeTint="99"/>
                <w:sz w:val="22"/>
              </w:rPr>
              <w:t>De acordo com o termo que ele substitui:</w:t>
            </w:r>
          </w:p>
          <w:p w:rsidR="00E35708" w:rsidRDefault="00E35708" w:rsidP="00CD3B38">
            <w:pPr>
              <w:spacing w:line="240" w:lineRule="auto"/>
              <w:ind w:firstLine="0"/>
              <w:cnfStyle w:val="000000100000" w:firstRow="0" w:lastRow="0" w:firstColumn="0" w:lastColumn="0" w:oddVBand="0" w:evenVBand="0" w:oddHBand="1" w:evenHBand="0" w:firstRowFirstColumn="0" w:firstRowLastColumn="0" w:lastRowFirstColumn="0" w:lastRowLastColumn="0"/>
              <w:rPr>
                <w:sz w:val="22"/>
              </w:rPr>
            </w:pPr>
            <w:r>
              <w:rPr>
                <w:sz w:val="22"/>
              </w:rPr>
              <w:t>Visitarei tod</w:t>
            </w:r>
            <w:r w:rsidRPr="00A3763D">
              <w:rPr>
                <w:sz w:val="22"/>
                <w:u w:val="single"/>
              </w:rPr>
              <w:t>as</w:t>
            </w:r>
            <w:r>
              <w:rPr>
                <w:sz w:val="22"/>
              </w:rPr>
              <w:t xml:space="preserve"> quant</w:t>
            </w:r>
            <w:r w:rsidRPr="00A3763D">
              <w:rPr>
                <w:sz w:val="22"/>
                <w:u w:val="single"/>
              </w:rPr>
              <w:t>as</w:t>
            </w:r>
            <w:r>
              <w:rPr>
                <w:sz w:val="22"/>
              </w:rPr>
              <w:t xml:space="preserve"> forem de </w:t>
            </w:r>
            <w:proofErr w:type="spellStart"/>
            <w:r>
              <w:rPr>
                <w:sz w:val="22"/>
              </w:rPr>
              <w:t>intertesse</w:t>
            </w:r>
            <w:proofErr w:type="spellEnd"/>
            <w:r>
              <w:rPr>
                <w:sz w:val="22"/>
              </w:rPr>
              <w:t>.</w:t>
            </w:r>
          </w:p>
        </w:tc>
      </w:tr>
      <w:tr w:rsidR="00E35708" w:rsidRPr="00CD3B38" w:rsidTr="00ED2309">
        <w:tc>
          <w:tcPr>
            <w:cnfStyle w:val="001000000000" w:firstRow="0" w:lastRow="0" w:firstColumn="1" w:lastColumn="0" w:oddVBand="0" w:evenVBand="0" w:oddHBand="0" w:evenHBand="0" w:firstRowFirstColumn="0" w:firstRowLastColumn="0" w:lastRowFirstColumn="0" w:lastRowLastColumn="0"/>
            <w:tcW w:w="1845" w:type="dxa"/>
          </w:tcPr>
          <w:p w:rsidR="00E35708" w:rsidRPr="00ED2309" w:rsidRDefault="00E35708" w:rsidP="00ED2309">
            <w:pPr>
              <w:spacing w:line="240" w:lineRule="auto"/>
              <w:ind w:firstLine="0"/>
              <w:rPr>
                <w:sz w:val="22"/>
              </w:rPr>
            </w:pPr>
            <w:r w:rsidRPr="00ED2309">
              <w:rPr>
                <w:sz w:val="22"/>
              </w:rPr>
              <w:t xml:space="preserve">Cujo </w:t>
            </w:r>
          </w:p>
        </w:tc>
        <w:tc>
          <w:tcPr>
            <w:tcW w:w="1382" w:type="dxa"/>
          </w:tcPr>
          <w:p w:rsidR="00E35708" w:rsidRPr="00ED2309" w:rsidRDefault="00E35708" w:rsidP="00ED23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Sim </w:t>
            </w:r>
          </w:p>
        </w:tc>
        <w:tc>
          <w:tcPr>
            <w:tcW w:w="5386" w:type="dxa"/>
          </w:tcPr>
          <w:p w:rsidR="00E35708" w:rsidRDefault="00E35708" w:rsidP="00ED2309">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r w:rsidRPr="00ED2309">
              <w:rPr>
                <w:color w:val="548DD4" w:themeColor="text2" w:themeTint="99"/>
                <w:sz w:val="22"/>
              </w:rPr>
              <w:t>De acordo com o substantivo presente na oração adjetiva:</w:t>
            </w:r>
          </w:p>
          <w:p w:rsidR="00E35708" w:rsidRDefault="009C6923" w:rsidP="00ED2309">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r>
              <w:rPr>
                <w:sz w:val="22"/>
              </w:rPr>
              <w:t>Estas</w:t>
            </w:r>
            <w:r w:rsidR="00E35708">
              <w:rPr>
                <w:sz w:val="22"/>
              </w:rPr>
              <w:t xml:space="preserve"> páginas</w:t>
            </w:r>
            <w:r>
              <w:rPr>
                <w:sz w:val="22"/>
              </w:rPr>
              <w:t>,</w:t>
            </w:r>
            <w:r w:rsidR="00E35708">
              <w:rPr>
                <w:sz w:val="22"/>
              </w:rPr>
              <w:t xml:space="preserve"> cuj</w:t>
            </w:r>
            <w:r w:rsidR="00E35708" w:rsidRPr="007E5BE7">
              <w:rPr>
                <w:sz w:val="22"/>
                <w:u w:val="single"/>
              </w:rPr>
              <w:t>a</w:t>
            </w:r>
            <w:r w:rsidR="00E35708">
              <w:rPr>
                <w:sz w:val="22"/>
              </w:rPr>
              <w:t xml:space="preserve"> leitur</w:t>
            </w:r>
            <w:r w:rsidR="00E35708" w:rsidRPr="007E5BE7">
              <w:rPr>
                <w:sz w:val="22"/>
                <w:u w:val="single"/>
              </w:rPr>
              <w:t>a</w:t>
            </w:r>
            <w:r w:rsidR="00E35708">
              <w:rPr>
                <w:sz w:val="22"/>
              </w:rPr>
              <w:t xml:space="preserve"> faço agora</w:t>
            </w:r>
            <w:r>
              <w:rPr>
                <w:sz w:val="22"/>
              </w:rPr>
              <w:t>,</w:t>
            </w:r>
            <w:r w:rsidR="00E35708">
              <w:rPr>
                <w:sz w:val="22"/>
              </w:rPr>
              <w:t xml:space="preserve"> são de Dom Quixote.</w:t>
            </w:r>
          </w:p>
          <w:p w:rsidR="00E35708" w:rsidRDefault="00E35708" w:rsidP="00E35708">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p>
          <w:p w:rsidR="00E35708" w:rsidRDefault="009C6923" w:rsidP="00E35708">
            <w:pPr>
              <w:spacing w:line="240" w:lineRule="auto"/>
              <w:ind w:firstLine="0"/>
              <w:cnfStyle w:val="000000000000" w:firstRow="0" w:lastRow="0" w:firstColumn="0" w:lastColumn="0" w:oddVBand="0" w:evenVBand="0" w:oddHBand="0" w:evenHBand="0" w:firstRowFirstColumn="0" w:firstRowLastColumn="0" w:lastRowFirstColumn="0" w:lastRowLastColumn="0"/>
              <w:rPr>
                <w:sz w:val="22"/>
              </w:rPr>
            </w:pPr>
            <w:r>
              <w:rPr>
                <w:sz w:val="22"/>
              </w:rPr>
              <w:t>Estas</w:t>
            </w:r>
            <w:r w:rsidR="00E35708">
              <w:rPr>
                <w:sz w:val="22"/>
              </w:rPr>
              <w:t xml:space="preserve"> páginas</w:t>
            </w:r>
            <w:r>
              <w:rPr>
                <w:sz w:val="22"/>
              </w:rPr>
              <w:t>,</w:t>
            </w:r>
            <w:r w:rsidR="00E35708">
              <w:rPr>
                <w:sz w:val="22"/>
              </w:rPr>
              <w:t xml:space="preserve"> cuj</w:t>
            </w:r>
            <w:r w:rsidR="00E35708" w:rsidRPr="007E5BE7">
              <w:rPr>
                <w:sz w:val="22"/>
                <w:u w:val="single"/>
              </w:rPr>
              <w:t>os</w:t>
            </w:r>
            <w:r w:rsidR="00E35708">
              <w:rPr>
                <w:sz w:val="22"/>
              </w:rPr>
              <w:t xml:space="preserve"> vinc</w:t>
            </w:r>
            <w:r w:rsidR="00E35708" w:rsidRPr="007E5BE7">
              <w:rPr>
                <w:sz w:val="22"/>
                <w:u w:val="single"/>
              </w:rPr>
              <w:t>os</w:t>
            </w:r>
            <w:r w:rsidR="00E35708">
              <w:rPr>
                <w:sz w:val="22"/>
              </w:rPr>
              <w:t xml:space="preserve"> mostram desgaste</w:t>
            </w:r>
            <w:r>
              <w:rPr>
                <w:sz w:val="22"/>
              </w:rPr>
              <w:t>,</w:t>
            </w:r>
            <w:r w:rsidR="00E35708">
              <w:rPr>
                <w:sz w:val="22"/>
              </w:rPr>
              <w:t xml:space="preserve"> são do século passado.</w:t>
            </w:r>
          </w:p>
        </w:tc>
      </w:tr>
    </w:tbl>
    <w:p w:rsidR="00E35708" w:rsidRDefault="00E35708" w:rsidP="004B23E6"/>
    <w:p w:rsidR="002D4BF0" w:rsidRDefault="00E35708" w:rsidP="004B23E6">
      <w:r>
        <w:t>Além disso, é sempre necessário lembrar que, por regra de regência, o relativo pode ser precedido por preposição. Novamente, desmembrar as orações facilita a percepção.</w:t>
      </w:r>
    </w:p>
    <w:p w:rsidR="002D4BF0" w:rsidRDefault="00E35708" w:rsidP="004B23E6">
      <w:r>
        <w:t>Para garantir um</w:t>
      </w:r>
      <w:r w:rsidR="00C038F4">
        <w:t>a</w:t>
      </w:r>
      <w:r>
        <w:t xml:space="preserve"> fixação melhor d</w:t>
      </w:r>
      <w:r w:rsidR="00C038F4">
        <w:t>o</w:t>
      </w:r>
      <w:r>
        <w:t xml:space="preserve"> assunto, vamos </w:t>
      </w:r>
      <w:del w:id="7" w:author="Ana Vitória Belati Mesquita" w:date="2016-11-16T17:21:00Z">
        <w:r w:rsidRPr="00ED2309" w:rsidDel="00CE1507">
          <w:rPr>
            <w:color w:val="548DD4" w:themeColor="text2" w:themeTint="99"/>
          </w:rPr>
          <w:delText xml:space="preserve">exercitar </w:delText>
        </w:r>
      </w:del>
      <w:ins w:id="8" w:author="Ana Vitória Belati Mesquita" w:date="2016-11-16T17:21:00Z">
        <w:r w:rsidR="00CE1507">
          <w:rPr>
            <w:color w:val="548DD4" w:themeColor="text2" w:themeTint="99"/>
          </w:rPr>
          <w:t>praticar</w:t>
        </w:r>
        <w:r w:rsidR="00CE1507" w:rsidRPr="00ED2309">
          <w:rPr>
            <w:color w:val="548DD4" w:themeColor="text2" w:themeTint="99"/>
          </w:rPr>
          <w:t xml:space="preserve"> </w:t>
        </w:r>
      </w:ins>
      <w:r>
        <w:t>um pouco!</w:t>
      </w:r>
    </w:p>
    <w:p w:rsidR="00882D59" w:rsidRDefault="00882D59" w:rsidP="004B23E6"/>
    <w:p w:rsidR="00882D59" w:rsidRDefault="00882D59" w:rsidP="004B23E6"/>
    <w:p w:rsidR="00882D59" w:rsidRDefault="00882D59" w:rsidP="004B23E6"/>
    <w:p w:rsidR="00882D59" w:rsidRDefault="00882D59" w:rsidP="004B23E6"/>
    <w:p w:rsidR="00882D59" w:rsidRDefault="00882D59" w:rsidP="004B23E6"/>
    <w:p w:rsidR="00882D59" w:rsidRDefault="00882D59" w:rsidP="004B23E6"/>
    <w:p w:rsidR="00882D59" w:rsidRDefault="00882D59" w:rsidP="004B23E6"/>
    <w:p w:rsidR="00882D59" w:rsidRDefault="00882D59" w:rsidP="004B23E6"/>
    <w:p w:rsidR="00882D59" w:rsidRDefault="00213584" w:rsidP="004B23E6">
      <w:r>
        <w:rPr>
          <w:noProof/>
          <w:lang w:eastAsia="pt-BR"/>
        </w:rPr>
        <mc:AlternateContent>
          <mc:Choice Requires="wps">
            <w:drawing>
              <wp:anchor distT="0" distB="0" distL="114300" distR="114300" simplePos="0" relativeHeight="251720704" behindDoc="0" locked="0" layoutInCell="1" allowOverlap="1" wp14:anchorId="18CB9AD7" wp14:editId="55FFDF01">
                <wp:simplePos x="0" y="0"/>
                <wp:positionH relativeFrom="column">
                  <wp:align>center</wp:align>
                </wp:positionH>
                <wp:positionV relativeFrom="paragraph">
                  <wp:posOffset>0</wp:posOffset>
                </wp:positionV>
                <wp:extent cx="5431042" cy="3568890"/>
                <wp:effectExtent l="0" t="0" r="17780" b="12700"/>
                <wp:wrapNone/>
                <wp:docPr id="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3568890"/>
                        </a:xfrm>
                        <a:prstGeom prst="rect">
                          <a:avLst/>
                        </a:prstGeom>
                        <a:solidFill>
                          <a:srgbClr val="FFFFFF"/>
                        </a:solidFill>
                        <a:ln w="9525">
                          <a:solidFill>
                            <a:srgbClr val="000000"/>
                          </a:solidFill>
                          <a:miter lim="800000"/>
                          <a:headEnd/>
                          <a:tailEnd/>
                        </a:ln>
                      </wps:spPr>
                      <wps:txbx>
                        <w:txbxContent>
                          <w:p w:rsidR="00882D59" w:rsidRPr="00213584" w:rsidRDefault="00882D59" w:rsidP="00213584">
                            <w:pPr>
                              <w:pStyle w:val="PargrafodaLista"/>
                              <w:numPr>
                                <w:ilvl w:val="0"/>
                                <w:numId w:val="27"/>
                              </w:numPr>
                              <w:spacing w:after="120"/>
                              <w:ind w:left="284" w:hanging="284"/>
                              <w:rPr>
                                <w:sz w:val="20"/>
                                <w:szCs w:val="20"/>
                              </w:rPr>
                            </w:pPr>
                            <w:r w:rsidRPr="00213584">
                              <w:rPr>
                                <w:sz w:val="20"/>
                                <w:szCs w:val="20"/>
                              </w:rPr>
                              <w:t>Determine o termo ao qual o pronome relativo se refere e utilize a preposição adequadamente:</w:t>
                            </w:r>
                          </w:p>
                          <w:p w:rsidR="00E13915" w:rsidRPr="00213584" w:rsidRDefault="00E13915" w:rsidP="00213584">
                            <w:pPr>
                              <w:pStyle w:val="PargrafodaLista"/>
                              <w:numPr>
                                <w:ilvl w:val="0"/>
                                <w:numId w:val="19"/>
                              </w:numPr>
                              <w:spacing w:after="120"/>
                              <w:rPr>
                                <w:sz w:val="20"/>
                                <w:szCs w:val="20"/>
                              </w:rPr>
                            </w:pPr>
                            <w:r w:rsidRPr="00213584">
                              <w:rPr>
                                <w:sz w:val="20"/>
                                <w:szCs w:val="20"/>
                              </w:rPr>
                              <w:t>O assunto _____ o qual discursou era polêmico.</w:t>
                            </w:r>
                          </w:p>
                          <w:p w:rsidR="00E13915" w:rsidRPr="00213584" w:rsidRDefault="00E13915" w:rsidP="00213584">
                            <w:pPr>
                              <w:pStyle w:val="PargrafodaLista"/>
                              <w:numPr>
                                <w:ilvl w:val="0"/>
                                <w:numId w:val="19"/>
                              </w:numPr>
                              <w:spacing w:after="120"/>
                              <w:rPr>
                                <w:sz w:val="20"/>
                                <w:szCs w:val="20"/>
                              </w:rPr>
                            </w:pPr>
                            <w:r w:rsidRPr="00213584">
                              <w:rPr>
                                <w:sz w:val="20"/>
                                <w:szCs w:val="20"/>
                              </w:rPr>
                              <w:t>Consequente interposição de recurso de agravo ainda em curso de processamento perante a instância judiciária _____ cuja decisão se recorreu.</w:t>
                            </w:r>
                          </w:p>
                          <w:p w:rsidR="002171E3" w:rsidRPr="00213584" w:rsidRDefault="002171E3" w:rsidP="00213584">
                            <w:pPr>
                              <w:pStyle w:val="PargrafodaLista"/>
                              <w:numPr>
                                <w:ilvl w:val="0"/>
                                <w:numId w:val="19"/>
                              </w:numPr>
                              <w:spacing w:after="120"/>
                              <w:rPr>
                                <w:sz w:val="20"/>
                                <w:szCs w:val="20"/>
                              </w:rPr>
                            </w:pPr>
                            <w:r w:rsidRPr="00213584">
                              <w:rPr>
                                <w:sz w:val="20"/>
                                <w:szCs w:val="20"/>
                              </w:rPr>
                              <w:t>Todas as fases ____ que passou são da natureza desse tipo de processo licitatório.</w:t>
                            </w:r>
                          </w:p>
                          <w:p w:rsidR="002171E3" w:rsidRPr="00213584" w:rsidRDefault="002171E3" w:rsidP="00213584">
                            <w:pPr>
                              <w:spacing w:after="120" w:line="240" w:lineRule="auto"/>
                              <w:ind w:firstLine="0"/>
                              <w:rPr>
                                <w:sz w:val="20"/>
                                <w:szCs w:val="20"/>
                              </w:rPr>
                            </w:pPr>
                            <w:proofErr w:type="gramStart"/>
                            <w:r w:rsidRPr="00213584">
                              <w:rPr>
                                <w:sz w:val="20"/>
                                <w:szCs w:val="20"/>
                              </w:rPr>
                              <w:t>2</w:t>
                            </w:r>
                            <w:proofErr w:type="gramEnd"/>
                            <w:r w:rsidRPr="00213584">
                              <w:rPr>
                                <w:sz w:val="20"/>
                                <w:szCs w:val="20"/>
                              </w:rPr>
                              <w:t>) Selecione o pronome relativo de acordo com a regra de concordância:</w:t>
                            </w:r>
                          </w:p>
                          <w:p w:rsidR="002171E3" w:rsidRPr="00213584" w:rsidRDefault="002171E3" w:rsidP="00213584">
                            <w:pPr>
                              <w:spacing w:after="120" w:line="240" w:lineRule="auto"/>
                              <w:ind w:left="851" w:hanging="284"/>
                              <w:rPr>
                                <w:sz w:val="20"/>
                                <w:szCs w:val="20"/>
                              </w:rPr>
                            </w:pPr>
                            <w:r w:rsidRPr="00213584">
                              <w:rPr>
                                <w:sz w:val="20"/>
                                <w:szCs w:val="20"/>
                              </w:rPr>
                              <w:t xml:space="preserve">a) </w:t>
                            </w:r>
                            <w:r w:rsidR="005F0142" w:rsidRPr="00213584">
                              <w:rPr>
                                <w:sz w:val="20"/>
                                <w:szCs w:val="20"/>
                              </w:rPr>
                              <w:t xml:space="preserve">É deficiente a fundamentação do agravo regimental </w:t>
                            </w:r>
                            <w:r w:rsidR="005F0142" w:rsidRPr="00213584">
                              <w:rPr>
                                <w:sz w:val="20"/>
                                <w:szCs w:val="20"/>
                                <w:u w:val="single"/>
                              </w:rPr>
                              <w:t>cujo/cujas</w:t>
                            </w:r>
                            <w:r w:rsidR="005F0142" w:rsidRPr="00213584">
                              <w:rPr>
                                <w:sz w:val="20"/>
                                <w:szCs w:val="20"/>
                              </w:rPr>
                              <w:t xml:space="preserve"> razões não atacam o fundamento da decisão agravada.</w:t>
                            </w:r>
                          </w:p>
                          <w:p w:rsidR="005F0142" w:rsidRPr="00213584" w:rsidRDefault="005F0142" w:rsidP="00213584">
                            <w:pPr>
                              <w:spacing w:after="120" w:line="240" w:lineRule="auto"/>
                              <w:ind w:left="851" w:hanging="284"/>
                              <w:rPr>
                                <w:sz w:val="20"/>
                                <w:szCs w:val="20"/>
                              </w:rPr>
                            </w:pPr>
                            <w:r w:rsidRPr="00213584">
                              <w:rPr>
                                <w:sz w:val="20"/>
                                <w:szCs w:val="20"/>
                              </w:rPr>
                              <w:t xml:space="preserve">b) (...) até que seja certificado o trânsito em julgado da decisão </w:t>
                            </w:r>
                            <w:r w:rsidRPr="00213584">
                              <w:rPr>
                                <w:sz w:val="20"/>
                                <w:szCs w:val="20"/>
                                <w:u w:val="single"/>
                              </w:rPr>
                              <w:t>cuja/cujos</w:t>
                            </w:r>
                            <w:r w:rsidRPr="00213584">
                              <w:rPr>
                                <w:sz w:val="20"/>
                                <w:szCs w:val="20"/>
                              </w:rPr>
                              <w:t xml:space="preserve"> efeitos foram suspensos.</w:t>
                            </w:r>
                          </w:p>
                          <w:p w:rsidR="005F0142" w:rsidRPr="00213584" w:rsidRDefault="005F0142" w:rsidP="00213584">
                            <w:pPr>
                              <w:spacing w:after="120" w:line="240" w:lineRule="auto"/>
                              <w:ind w:left="851" w:hanging="284"/>
                              <w:rPr>
                                <w:sz w:val="20"/>
                                <w:szCs w:val="20"/>
                              </w:rPr>
                            </w:pPr>
                            <w:r w:rsidRPr="00213584">
                              <w:rPr>
                                <w:sz w:val="20"/>
                                <w:szCs w:val="20"/>
                              </w:rPr>
                              <w:t xml:space="preserve">c) </w:t>
                            </w:r>
                            <w:r w:rsidR="00F2329F" w:rsidRPr="00213584">
                              <w:rPr>
                                <w:sz w:val="20"/>
                                <w:szCs w:val="20"/>
                              </w:rPr>
                              <w:t xml:space="preserve">(...) implica alteração dos fundamentos </w:t>
                            </w:r>
                            <w:r w:rsidR="00F2329F" w:rsidRPr="00213584">
                              <w:rPr>
                                <w:sz w:val="20"/>
                                <w:szCs w:val="20"/>
                                <w:u w:val="single"/>
                              </w:rPr>
                              <w:t>pelos quais/pelo qual</w:t>
                            </w:r>
                            <w:r w:rsidR="00F2329F" w:rsidRPr="00213584">
                              <w:rPr>
                                <w:sz w:val="20"/>
                                <w:szCs w:val="20"/>
                              </w:rPr>
                              <w:t xml:space="preserve"> o próprio direito se constitui.</w:t>
                            </w:r>
                          </w:p>
                          <w:p w:rsidR="002171E3" w:rsidRDefault="002171E3" w:rsidP="002171E3">
                            <w:pPr>
                              <w:ind w:left="567" w:firstLine="0"/>
                            </w:pPr>
                          </w:p>
                          <w:p w:rsidR="002171E3" w:rsidRDefault="002171E3" w:rsidP="00213584">
                            <w:pPr>
                              <w:spacing w:line="240" w:lineRule="auto"/>
                              <w:ind w:left="284" w:hanging="284"/>
                              <w:rPr>
                                <w:sz w:val="16"/>
                                <w:szCs w:val="16"/>
                              </w:rPr>
                            </w:pPr>
                            <w:r w:rsidRPr="002171E3">
                              <w:rPr>
                                <w:sz w:val="16"/>
                                <w:szCs w:val="16"/>
                              </w:rPr>
                              <w:t>Resposta:</w:t>
                            </w:r>
                          </w:p>
                          <w:p w:rsidR="005F0142" w:rsidRPr="002171E3" w:rsidRDefault="005F0142" w:rsidP="00213584">
                            <w:pPr>
                              <w:spacing w:line="240" w:lineRule="auto"/>
                              <w:ind w:left="284" w:hanging="284"/>
                              <w:rPr>
                                <w:sz w:val="16"/>
                                <w:szCs w:val="16"/>
                              </w:rPr>
                            </w:pPr>
                            <w:r>
                              <w:rPr>
                                <w:sz w:val="16"/>
                                <w:szCs w:val="16"/>
                              </w:rPr>
                              <w:t>1)</w:t>
                            </w:r>
                          </w:p>
                          <w:p w:rsidR="002171E3" w:rsidRPr="002171E3" w:rsidRDefault="002171E3" w:rsidP="00213584">
                            <w:pPr>
                              <w:pStyle w:val="PargrafodaLista"/>
                              <w:numPr>
                                <w:ilvl w:val="0"/>
                                <w:numId w:val="20"/>
                              </w:numPr>
                              <w:ind w:left="284" w:hanging="284"/>
                              <w:rPr>
                                <w:sz w:val="16"/>
                                <w:szCs w:val="16"/>
                              </w:rPr>
                            </w:pPr>
                            <w:r w:rsidRPr="002171E3">
                              <w:rPr>
                                <w:sz w:val="16"/>
                                <w:szCs w:val="16"/>
                              </w:rPr>
                              <w:t>Assunto – sobre</w:t>
                            </w:r>
                          </w:p>
                          <w:p w:rsidR="002171E3" w:rsidRPr="002171E3" w:rsidRDefault="002171E3" w:rsidP="00213584">
                            <w:pPr>
                              <w:pStyle w:val="PargrafodaLista"/>
                              <w:numPr>
                                <w:ilvl w:val="0"/>
                                <w:numId w:val="20"/>
                              </w:numPr>
                              <w:ind w:left="284" w:hanging="284"/>
                              <w:rPr>
                                <w:sz w:val="16"/>
                                <w:szCs w:val="16"/>
                              </w:rPr>
                            </w:pPr>
                            <w:r w:rsidRPr="002171E3">
                              <w:rPr>
                                <w:sz w:val="16"/>
                                <w:szCs w:val="16"/>
                              </w:rPr>
                              <w:t>Instância judiciária – de</w:t>
                            </w:r>
                          </w:p>
                          <w:p w:rsidR="002171E3" w:rsidRDefault="002171E3" w:rsidP="00213584">
                            <w:pPr>
                              <w:pStyle w:val="PargrafodaLista"/>
                              <w:numPr>
                                <w:ilvl w:val="0"/>
                                <w:numId w:val="20"/>
                              </w:numPr>
                              <w:ind w:left="284" w:hanging="284"/>
                              <w:rPr>
                                <w:sz w:val="16"/>
                                <w:szCs w:val="16"/>
                              </w:rPr>
                            </w:pPr>
                            <w:r w:rsidRPr="002171E3">
                              <w:rPr>
                                <w:sz w:val="16"/>
                                <w:szCs w:val="16"/>
                              </w:rPr>
                              <w:t>Fases – por</w:t>
                            </w:r>
                          </w:p>
                          <w:p w:rsidR="00F2329F" w:rsidRDefault="00F2329F" w:rsidP="00213584">
                            <w:pPr>
                              <w:spacing w:line="240" w:lineRule="auto"/>
                              <w:ind w:left="284" w:hanging="284"/>
                              <w:rPr>
                                <w:sz w:val="16"/>
                                <w:szCs w:val="16"/>
                              </w:rPr>
                            </w:pPr>
                          </w:p>
                          <w:p w:rsidR="00F2329F" w:rsidRDefault="00F2329F" w:rsidP="00213584">
                            <w:pPr>
                              <w:spacing w:line="240" w:lineRule="auto"/>
                              <w:ind w:left="284" w:hanging="284"/>
                              <w:rPr>
                                <w:sz w:val="16"/>
                                <w:szCs w:val="16"/>
                              </w:rPr>
                            </w:pPr>
                            <w:r>
                              <w:rPr>
                                <w:sz w:val="16"/>
                                <w:szCs w:val="16"/>
                              </w:rPr>
                              <w:t>2)</w:t>
                            </w:r>
                          </w:p>
                          <w:p w:rsidR="00F2329F" w:rsidRDefault="00F2329F" w:rsidP="00213584">
                            <w:pPr>
                              <w:spacing w:line="240" w:lineRule="auto"/>
                              <w:ind w:left="284" w:hanging="284"/>
                              <w:rPr>
                                <w:sz w:val="16"/>
                                <w:szCs w:val="16"/>
                              </w:rPr>
                            </w:pPr>
                            <w:r>
                              <w:rPr>
                                <w:sz w:val="16"/>
                                <w:szCs w:val="16"/>
                              </w:rPr>
                              <w:t>a) cujas</w:t>
                            </w:r>
                          </w:p>
                          <w:p w:rsidR="00F2329F" w:rsidRDefault="00F2329F" w:rsidP="00213584">
                            <w:pPr>
                              <w:spacing w:line="240" w:lineRule="auto"/>
                              <w:ind w:firstLine="0"/>
                              <w:rPr>
                                <w:sz w:val="16"/>
                                <w:szCs w:val="16"/>
                              </w:rPr>
                            </w:pPr>
                            <w:r>
                              <w:rPr>
                                <w:sz w:val="16"/>
                                <w:szCs w:val="16"/>
                              </w:rPr>
                              <w:t>b) cujos</w:t>
                            </w:r>
                          </w:p>
                          <w:p w:rsidR="00F2329F" w:rsidRPr="00F2329F" w:rsidRDefault="00F2329F" w:rsidP="00213584">
                            <w:pPr>
                              <w:spacing w:line="240" w:lineRule="auto"/>
                              <w:ind w:firstLine="0"/>
                              <w:rPr>
                                <w:sz w:val="16"/>
                                <w:szCs w:val="16"/>
                              </w:rPr>
                            </w:pPr>
                            <w:r>
                              <w:rPr>
                                <w:sz w:val="16"/>
                                <w:szCs w:val="16"/>
                              </w:rPr>
                              <w:t>c) pelos quais</w:t>
                            </w:r>
                          </w:p>
                          <w:p w:rsidR="002171E3" w:rsidRDefault="002171E3" w:rsidP="002171E3">
                            <w:pPr>
                              <w:pStyle w:val="PargrafodaLista"/>
                              <w:ind w:left="927"/>
                            </w:pPr>
                          </w:p>
                          <w:p w:rsidR="002171E3" w:rsidRDefault="002171E3" w:rsidP="002171E3">
                            <w:pPr>
                              <w:ind w:left="567"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B9AD7" id="_x0000_s1039" type="#_x0000_t202" style="position:absolute;left:0;text-align:left;margin-left:0;margin-top:0;width:427.65pt;height:281pt;z-index:251720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">
                <v:textbox>
                  <w:txbxContent>
                    <w:p w:rsidR="00882D59" w:rsidRPr="00213584" w:rsidRDefault="00882D59" w:rsidP="00213584">
                      <w:pPr>
                        <w:pStyle w:val="PargrafodaLista"/>
                        <w:numPr>
                          <w:ilvl w:val="0"/>
                          <w:numId w:val="27"/>
                        </w:numPr>
                        <w:spacing w:after="120"/>
                        <w:ind w:left="284" w:hanging="284"/>
                        <w:rPr>
                          <w:sz w:val="20"/>
                          <w:szCs w:val="20"/>
                        </w:rPr>
                      </w:pPr>
                      <w:r w:rsidRPr="00213584">
                        <w:rPr>
                          <w:sz w:val="20"/>
                          <w:szCs w:val="20"/>
                        </w:rPr>
                        <w:t>Determine o termo ao qual o pronome relativo se refere e utilize a preposição adequadamente:</w:t>
                      </w:r>
                    </w:p>
                    <w:p w:rsidR="00E13915" w:rsidRPr="00213584" w:rsidRDefault="00E13915" w:rsidP="00213584">
                      <w:pPr>
                        <w:pStyle w:val="PargrafodaLista"/>
                        <w:numPr>
                          <w:ilvl w:val="0"/>
                          <w:numId w:val="19"/>
                        </w:numPr>
                        <w:spacing w:after="120"/>
                        <w:rPr>
                          <w:sz w:val="20"/>
                          <w:szCs w:val="20"/>
                        </w:rPr>
                      </w:pPr>
                      <w:r w:rsidRPr="00213584">
                        <w:rPr>
                          <w:sz w:val="20"/>
                          <w:szCs w:val="20"/>
                        </w:rPr>
                        <w:t>O assunto _____ o qual discursou era polêmico.</w:t>
                      </w:r>
                    </w:p>
                    <w:p w:rsidR="00E13915" w:rsidRPr="00213584" w:rsidRDefault="00E13915" w:rsidP="00213584">
                      <w:pPr>
                        <w:pStyle w:val="PargrafodaLista"/>
                        <w:numPr>
                          <w:ilvl w:val="0"/>
                          <w:numId w:val="19"/>
                        </w:numPr>
                        <w:spacing w:after="120"/>
                        <w:rPr>
                          <w:sz w:val="20"/>
                          <w:szCs w:val="20"/>
                        </w:rPr>
                      </w:pPr>
                      <w:r w:rsidRPr="00213584">
                        <w:rPr>
                          <w:sz w:val="20"/>
                          <w:szCs w:val="20"/>
                        </w:rPr>
                        <w:t>Consequente interposição de recurso de agravo ainda em curso de processamento perante a instância judiciária _____ cuja decisão se recorreu.</w:t>
                      </w:r>
                    </w:p>
                    <w:p w:rsidR="002171E3" w:rsidRPr="00213584" w:rsidRDefault="002171E3" w:rsidP="00213584">
                      <w:pPr>
                        <w:pStyle w:val="PargrafodaLista"/>
                        <w:numPr>
                          <w:ilvl w:val="0"/>
                          <w:numId w:val="19"/>
                        </w:numPr>
                        <w:spacing w:after="120"/>
                        <w:rPr>
                          <w:sz w:val="20"/>
                          <w:szCs w:val="20"/>
                        </w:rPr>
                      </w:pPr>
                      <w:r w:rsidRPr="00213584">
                        <w:rPr>
                          <w:sz w:val="20"/>
                          <w:szCs w:val="20"/>
                        </w:rPr>
                        <w:t>Todas as fases ____ que passou são da natureza desse tipo de processo licitatório.</w:t>
                      </w:r>
                    </w:p>
                    <w:p w:rsidR="002171E3" w:rsidRPr="00213584" w:rsidRDefault="002171E3" w:rsidP="00213584">
                      <w:pPr>
                        <w:spacing w:after="120" w:line="240" w:lineRule="auto"/>
                        <w:ind w:firstLine="0"/>
                        <w:rPr>
                          <w:sz w:val="20"/>
                          <w:szCs w:val="20"/>
                        </w:rPr>
                      </w:pPr>
                      <w:proofErr w:type="gramStart"/>
                      <w:r w:rsidRPr="00213584">
                        <w:rPr>
                          <w:sz w:val="20"/>
                          <w:szCs w:val="20"/>
                        </w:rPr>
                        <w:t>2) Selecione</w:t>
                      </w:r>
                      <w:proofErr w:type="gramEnd"/>
                      <w:r w:rsidRPr="00213584">
                        <w:rPr>
                          <w:sz w:val="20"/>
                          <w:szCs w:val="20"/>
                        </w:rPr>
                        <w:t xml:space="preserve"> o pronome relativo de acordo com a regra de concordância:</w:t>
                      </w:r>
                    </w:p>
                    <w:p w:rsidR="002171E3" w:rsidRPr="00213584" w:rsidRDefault="002171E3" w:rsidP="00213584">
                      <w:pPr>
                        <w:spacing w:after="120" w:line="240" w:lineRule="auto"/>
                        <w:ind w:left="851" w:hanging="284"/>
                        <w:rPr>
                          <w:sz w:val="20"/>
                          <w:szCs w:val="20"/>
                        </w:rPr>
                      </w:pPr>
                      <w:r w:rsidRPr="00213584">
                        <w:rPr>
                          <w:sz w:val="20"/>
                          <w:szCs w:val="20"/>
                        </w:rPr>
                        <w:t xml:space="preserve">a) </w:t>
                      </w:r>
                      <w:r w:rsidR="005F0142" w:rsidRPr="00213584">
                        <w:rPr>
                          <w:sz w:val="20"/>
                          <w:szCs w:val="20"/>
                        </w:rPr>
                        <w:t xml:space="preserve">É deficiente a fundamentação do agravo regimental </w:t>
                      </w:r>
                      <w:r w:rsidR="005F0142" w:rsidRPr="00213584">
                        <w:rPr>
                          <w:sz w:val="20"/>
                          <w:szCs w:val="20"/>
                          <w:u w:val="single"/>
                        </w:rPr>
                        <w:t>cujo/cujas</w:t>
                      </w:r>
                      <w:r w:rsidR="005F0142" w:rsidRPr="00213584">
                        <w:rPr>
                          <w:sz w:val="20"/>
                          <w:szCs w:val="20"/>
                        </w:rPr>
                        <w:t xml:space="preserve"> razões não atacam o fundamento da decisão agravada.</w:t>
                      </w:r>
                    </w:p>
                    <w:p w:rsidR="005F0142" w:rsidRPr="00213584" w:rsidRDefault="005F0142" w:rsidP="00213584">
                      <w:pPr>
                        <w:spacing w:after="120" w:line="240" w:lineRule="auto"/>
                        <w:ind w:left="851" w:hanging="284"/>
                        <w:rPr>
                          <w:sz w:val="20"/>
                          <w:szCs w:val="20"/>
                        </w:rPr>
                      </w:pPr>
                      <w:r w:rsidRPr="00213584">
                        <w:rPr>
                          <w:sz w:val="20"/>
                          <w:szCs w:val="20"/>
                        </w:rPr>
                        <w:t xml:space="preserve">b) (...) até que seja certificado o trânsito em julgado da decisão </w:t>
                      </w:r>
                      <w:r w:rsidRPr="00213584">
                        <w:rPr>
                          <w:sz w:val="20"/>
                          <w:szCs w:val="20"/>
                          <w:u w:val="single"/>
                        </w:rPr>
                        <w:t>cuja/cujos</w:t>
                      </w:r>
                      <w:r w:rsidRPr="00213584">
                        <w:rPr>
                          <w:sz w:val="20"/>
                          <w:szCs w:val="20"/>
                        </w:rPr>
                        <w:t xml:space="preserve"> efeitos foram suspensos.</w:t>
                      </w:r>
                    </w:p>
                    <w:p w:rsidR="005F0142" w:rsidRPr="00213584" w:rsidRDefault="005F0142" w:rsidP="00213584">
                      <w:pPr>
                        <w:spacing w:after="120" w:line="240" w:lineRule="auto"/>
                        <w:ind w:left="851" w:hanging="284"/>
                        <w:rPr>
                          <w:sz w:val="20"/>
                          <w:szCs w:val="20"/>
                        </w:rPr>
                      </w:pPr>
                      <w:r w:rsidRPr="00213584">
                        <w:rPr>
                          <w:sz w:val="20"/>
                          <w:szCs w:val="20"/>
                        </w:rPr>
                        <w:t xml:space="preserve">c) </w:t>
                      </w:r>
                      <w:r w:rsidR="00F2329F" w:rsidRPr="00213584">
                        <w:rPr>
                          <w:sz w:val="20"/>
                          <w:szCs w:val="20"/>
                        </w:rPr>
                        <w:t xml:space="preserve">(...) implica alteração dos fundamentos </w:t>
                      </w:r>
                      <w:r w:rsidR="00F2329F" w:rsidRPr="00213584">
                        <w:rPr>
                          <w:sz w:val="20"/>
                          <w:szCs w:val="20"/>
                          <w:u w:val="single"/>
                        </w:rPr>
                        <w:t>pelos quais/pelo qual</w:t>
                      </w:r>
                      <w:r w:rsidR="00F2329F" w:rsidRPr="00213584">
                        <w:rPr>
                          <w:sz w:val="20"/>
                          <w:szCs w:val="20"/>
                        </w:rPr>
                        <w:t xml:space="preserve"> o próprio direito se constitui.</w:t>
                      </w:r>
                    </w:p>
                    <w:p w:rsidR="002171E3" w:rsidRDefault="002171E3" w:rsidP="002171E3">
                      <w:pPr>
                        <w:ind w:left="567" w:firstLine="0"/>
                      </w:pPr>
                    </w:p>
                    <w:p w:rsidR="002171E3" w:rsidRDefault="002171E3" w:rsidP="00213584">
                      <w:pPr>
                        <w:spacing w:line="240" w:lineRule="auto"/>
                        <w:ind w:left="284" w:hanging="284"/>
                        <w:rPr>
                          <w:sz w:val="16"/>
                          <w:szCs w:val="16"/>
                        </w:rPr>
                      </w:pPr>
                      <w:r w:rsidRPr="002171E3">
                        <w:rPr>
                          <w:sz w:val="16"/>
                          <w:szCs w:val="16"/>
                        </w:rPr>
                        <w:t>Resposta:</w:t>
                      </w:r>
                    </w:p>
                    <w:p w:rsidR="005F0142" w:rsidRPr="002171E3" w:rsidRDefault="005F0142" w:rsidP="00213584">
                      <w:pPr>
                        <w:spacing w:line="240" w:lineRule="auto"/>
                        <w:ind w:left="284" w:hanging="284"/>
                        <w:rPr>
                          <w:sz w:val="16"/>
                          <w:szCs w:val="16"/>
                        </w:rPr>
                      </w:pPr>
                      <w:r>
                        <w:rPr>
                          <w:sz w:val="16"/>
                          <w:szCs w:val="16"/>
                        </w:rPr>
                        <w:t>1)</w:t>
                      </w:r>
                    </w:p>
                    <w:p w:rsidR="002171E3" w:rsidRPr="002171E3" w:rsidRDefault="002171E3" w:rsidP="00213584">
                      <w:pPr>
                        <w:pStyle w:val="PargrafodaLista"/>
                        <w:numPr>
                          <w:ilvl w:val="0"/>
                          <w:numId w:val="20"/>
                        </w:numPr>
                        <w:ind w:left="284" w:hanging="284"/>
                        <w:rPr>
                          <w:sz w:val="16"/>
                          <w:szCs w:val="16"/>
                        </w:rPr>
                      </w:pPr>
                      <w:r w:rsidRPr="002171E3">
                        <w:rPr>
                          <w:sz w:val="16"/>
                          <w:szCs w:val="16"/>
                        </w:rPr>
                        <w:t>Assunto – sobre</w:t>
                      </w:r>
                    </w:p>
                    <w:p w:rsidR="002171E3" w:rsidRPr="002171E3" w:rsidRDefault="002171E3" w:rsidP="00213584">
                      <w:pPr>
                        <w:pStyle w:val="PargrafodaLista"/>
                        <w:numPr>
                          <w:ilvl w:val="0"/>
                          <w:numId w:val="20"/>
                        </w:numPr>
                        <w:ind w:left="284" w:hanging="284"/>
                        <w:rPr>
                          <w:sz w:val="16"/>
                          <w:szCs w:val="16"/>
                        </w:rPr>
                      </w:pPr>
                      <w:r w:rsidRPr="002171E3">
                        <w:rPr>
                          <w:sz w:val="16"/>
                          <w:szCs w:val="16"/>
                        </w:rPr>
                        <w:t>Instância judiciária – de</w:t>
                      </w:r>
                    </w:p>
                    <w:p w:rsidR="002171E3" w:rsidRDefault="002171E3" w:rsidP="00213584">
                      <w:pPr>
                        <w:pStyle w:val="PargrafodaLista"/>
                        <w:numPr>
                          <w:ilvl w:val="0"/>
                          <w:numId w:val="20"/>
                        </w:numPr>
                        <w:ind w:left="284" w:hanging="284"/>
                        <w:rPr>
                          <w:sz w:val="16"/>
                          <w:szCs w:val="16"/>
                        </w:rPr>
                      </w:pPr>
                      <w:r w:rsidRPr="002171E3">
                        <w:rPr>
                          <w:sz w:val="16"/>
                          <w:szCs w:val="16"/>
                        </w:rPr>
                        <w:t>Fases – por</w:t>
                      </w:r>
                    </w:p>
                    <w:p w:rsidR="00F2329F" w:rsidRDefault="00F2329F" w:rsidP="00213584">
                      <w:pPr>
                        <w:spacing w:line="240" w:lineRule="auto"/>
                        <w:ind w:left="284" w:hanging="284"/>
                        <w:rPr>
                          <w:sz w:val="16"/>
                          <w:szCs w:val="16"/>
                        </w:rPr>
                      </w:pPr>
                    </w:p>
                    <w:p w:rsidR="00F2329F" w:rsidRDefault="00F2329F" w:rsidP="00213584">
                      <w:pPr>
                        <w:spacing w:line="240" w:lineRule="auto"/>
                        <w:ind w:left="284" w:hanging="284"/>
                        <w:rPr>
                          <w:sz w:val="16"/>
                          <w:szCs w:val="16"/>
                        </w:rPr>
                      </w:pPr>
                      <w:r>
                        <w:rPr>
                          <w:sz w:val="16"/>
                          <w:szCs w:val="16"/>
                        </w:rPr>
                        <w:t>2)</w:t>
                      </w:r>
                    </w:p>
                    <w:p w:rsidR="00F2329F" w:rsidRDefault="00F2329F" w:rsidP="00213584">
                      <w:pPr>
                        <w:spacing w:line="240" w:lineRule="auto"/>
                        <w:ind w:left="284" w:hanging="284"/>
                        <w:rPr>
                          <w:sz w:val="16"/>
                          <w:szCs w:val="16"/>
                        </w:rPr>
                      </w:pPr>
                      <w:r>
                        <w:rPr>
                          <w:sz w:val="16"/>
                          <w:szCs w:val="16"/>
                        </w:rPr>
                        <w:t>a) cujas</w:t>
                      </w:r>
                    </w:p>
                    <w:p w:rsidR="00F2329F" w:rsidRDefault="00F2329F" w:rsidP="00213584">
                      <w:pPr>
                        <w:spacing w:line="240" w:lineRule="auto"/>
                        <w:ind w:firstLine="0"/>
                        <w:rPr>
                          <w:sz w:val="16"/>
                          <w:szCs w:val="16"/>
                        </w:rPr>
                      </w:pPr>
                      <w:r>
                        <w:rPr>
                          <w:sz w:val="16"/>
                          <w:szCs w:val="16"/>
                        </w:rPr>
                        <w:t>b) cujos</w:t>
                      </w:r>
                    </w:p>
                    <w:p w:rsidR="00F2329F" w:rsidRPr="00F2329F" w:rsidRDefault="00F2329F" w:rsidP="00213584">
                      <w:pPr>
                        <w:spacing w:line="240" w:lineRule="auto"/>
                        <w:ind w:firstLine="0"/>
                        <w:rPr>
                          <w:sz w:val="16"/>
                          <w:szCs w:val="16"/>
                        </w:rPr>
                      </w:pPr>
                      <w:r>
                        <w:rPr>
                          <w:sz w:val="16"/>
                          <w:szCs w:val="16"/>
                        </w:rPr>
                        <w:t>c) pelos quais</w:t>
                      </w:r>
                    </w:p>
                    <w:p w:rsidR="002171E3" w:rsidRDefault="002171E3" w:rsidP="002171E3">
                      <w:pPr>
                        <w:pStyle w:val="PargrafodaLista"/>
                        <w:ind w:left="927"/>
                      </w:pPr>
                    </w:p>
                    <w:p w:rsidR="002171E3" w:rsidRDefault="002171E3" w:rsidP="002171E3">
                      <w:pPr>
                        <w:ind w:left="567" w:firstLine="0"/>
                      </w:pPr>
                    </w:p>
                  </w:txbxContent>
                </v:textbox>
              </v:shape>
            </w:pict>
          </mc:Fallback>
        </mc:AlternateContent>
      </w:r>
    </w:p>
    <w:p w:rsidR="00882D59" w:rsidRDefault="00882D59" w:rsidP="004B23E6"/>
    <w:p w:rsidR="00882D59" w:rsidRDefault="00882D59" w:rsidP="004B23E6"/>
    <w:p w:rsidR="002171E3" w:rsidRDefault="002171E3" w:rsidP="004B23E6"/>
    <w:p w:rsidR="002171E3" w:rsidRDefault="002171E3" w:rsidP="004B23E6"/>
    <w:p w:rsidR="002171E3" w:rsidRDefault="002171E3" w:rsidP="004B23E6"/>
    <w:p w:rsidR="002171E3" w:rsidRDefault="002171E3" w:rsidP="004B23E6"/>
    <w:p w:rsidR="002171E3" w:rsidRDefault="002171E3" w:rsidP="004B23E6"/>
    <w:p w:rsidR="002171E3" w:rsidRDefault="002171E3" w:rsidP="004B23E6"/>
    <w:p w:rsidR="00F2329F" w:rsidRDefault="00F2329F" w:rsidP="004B23E6"/>
    <w:p w:rsidR="00F2329F" w:rsidRDefault="00F2329F" w:rsidP="004B23E6"/>
    <w:p w:rsidR="00F2329F" w:rsidRDefault="00F2329F" w:rsidP="004B23E6"/>
    <w:p w:rsidR="00F2329F" w:rsidRDefault="00F2329F" w:rsidP="004B23E6"/>
    <w:p w:rsidR="00F2329F" w:rsidRDefault="00F2329F" w:rsidP="004B23E6"/>
    <w:p w:rsidR="00213584" w:rsidRDefault="00213584" w:rsidP="004B23E6"/>
    <w:p w:rsidR="00E35708" w:rsidRDefault="00E35708" w:rsidP="004B23E6">
      <w:r>
        <w:t>Na próxima aula, iremos abordar os casos de orações adjetivas reduzidas, em que não há a presença de pronome relativo.</w:t>
      </w:r>
    </w:p>
    <w:p w:rsidR="004B23E6" w:rsidRDefault="00984AA7" w:rsidP="004B23E6">
      <w:r>
        <w:t>Espero por você lá!</w:t>
      </w:r>
    </w:p>
    <w:p w:rsidR="00984AA7" w:rsidRDefault="00984AA7" w:rsidP="004B23E6"/>
    <w:p w:rsidR="00984AA7" w:rsidRDefault="00984AA7" w:rsidP="00984AA7">
      <w:pPr>
        <w:pStyle w:val="Ttulo2"/>
        <w:ind w:firstLine="0"/>
      </w:pPr>
      <w:r>
        <w:t>Referências</w:t>
      </w:r>
    </w:p>
    <w:p w:rsidR="000A577D" w:rsidRDefault="00406434" w:rsidP="00984AA7">
      <w:pPr>
        <w:ind w:firstLine="0"/>
      </w:pPr>
      <w:r>
        <w:rPr>
          <w:shd w:val="clear" w:color="auto" w:fill="FFFFFF"/>
        </w:rPr>
        <w:t xml:space="preserve">CUNHA, Celso; CINTRA, </w:t>
      </w:r>
      <w:proofErr w:type="spellStart"/>
      <w:r>
        <w:rPr>
          <w:shd w:val="clear" w:color="auto" w:fill="FFFFFF"/>
        </w:rPr>
        <w:t>Lindley</w:t>
      </w:r>
      <w:proofErr w:type="spellEnd"/>
      <w:r>
        <w:rPr>
          <w:shd w:val="clear" w:color="auto" w:fill="FFFFFF"/>
        </w:rPr>
        <w:t xml:space="preserve">. </w:t>
      </w:r>
      <w:r w:rsidRPr="0028041B">
        <w:rPr>
          <w:b/>
          <w:shd w:val="clear" w:color="auto" w:fill="FFFFFF"/>
        </w:rPr>
        <w:t>Nova gramática do português contemporâneo</w:t>
      </w:r>
      <w:r>
        <w:rPr>
          <w:shd w:val="clear" w:color="auto" w:fill="FFFFFF"/>
        </w:rPr>
        <w:t xml:space="preserve">. 5. ed. Rio de Janeiro: </w:t>
      </w:r>
      <w:proofErr w:type="spellStart"/>
      <w:r>
        <w:rPr>
          <w:shd w:val="clear" w:color="auto" w:fill="FFFFFF"/>
        </w:rPr>
        <w:t>Lexikon</w:t>
      </w:r>
      <w:proofErr w:type="spellEnd"/>
      <w:r>
        <w:rPr>
          <w:shd w:val="clear" w:color="auto" w:fill="FFFFFF"/>
        </w:rPr>
        <w:t xml:space="preserve">, 2008. </w:t>
      </w:r>
      <w:r w:rsidR="00984AA7">
        <w:t xml:space="preserve"> </w:t>
      </w:r>
    </w:p>
    <w:p w:rsidR="00984AA7" w:rsidRDefault="00984AA7" w:rsidP="00984AA7">
      <w:pPr>
        <w:ind w:firstLine="0"/>
      </w:pPr>
      <w:r>
        <w:t>RIBEIRO, Manuel Pinto.</w:t>
      </w:r>
      <w:r w:rsidR="00406434">
        <w:t xml:space="preserve"> </w:t>
      </w:r>
      <w:r w:rsidR="00406434" w:rsidRPr="00ED2309">
        <w:rPr>
          <w:b/>
        </w:rPr>
        <w:t>Gramática aplicada da língua portuguesa</w:t>
      </w:r>
      <w:r w:rsidR="00406434">
        <w:t xml:space="preserve">. 10. ed. Rio de Janeiro: Metáfora, 1998. </w:t>
      </w:r>
    </w:p>
    <w:sectPr w:rsidR="00984AA7">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268" w:rsidRDefault="00DD2268" w:rsidP="004E021D">
      <w:pPr>
        <w:spacing w:line="240" w:lineRule="auto"/>
      </w:pPr>
      <w:r>
        <w:separator/>
      </w:r>
    </w:p>
  </w:endnote>
  <w:endnote w:type="continuationSeparator" w:id="0">
    <w:p w:rsidR="00DD2268" w:rsidRDefault="00DD2268" w:rsidP="004E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54928"/>
      <w:docPartObj>
        <w:docPartGallery w:val="Page Numbers (Bottom of Page)"/>
        <w:docPartUnique/>
      </w:docPartObj>
    </w:sdtPr>
    <w:sdtEndPr/>
    <w:sdtContent>
      <w:p w:rsidR="00C31FE8" w:rsidRDefault="00C31FE8">
        <w:pPr>
          <w:pStyle w:val="Rodap"/>
          <w:jc w:val="right"/>
        </w:pPr>
        <w:r>
          <w:fldChar w:fldCharType="begin"/>
        </w:r>
        <w:r>
          <w:instrText>PAGE   \* MERGEFORMAT</w:instrText>
        </w:r>
        <w:r>
          <w:fldChar w:fldCharType="separate"/>
        </w:r>
        <w:r w:rsidR="00260D96">
          <w:rPr>
            <w:noProof/>
          </w:rPr>
          <w:t>14</w:t>
        </w:r>
        <w:r>
          <w:fldChar w:fldCharType="end"/>
        </w:r>
      </w:p>
    </w:sdtContent>
  </w:sdt>
  <w:p w:rsidR="00C31FE8" w:rsidRDefault="00C31FE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268" w:rsidRDefault="00DD2268" w:rsidP="004E021D">
      <w:pPr>
        <w:spacing w:line="240" w:lineRule="auto"/>
      </w:pPr>
      <w:r>
        <w:separator/>
      </w:r>
    </w:p>
  </w:footnote>
  <w:footnote w:type="continuationSeparator" w:id="0">
    <w:p w:rsidR="00DD2268" w:rsidRDefault="00DD2268" w:rsidP="004E021D">
      <w:pPr>
        <w:spacing w:line="240" w:lineRule="auto"/>
      </w:pPr>
      <w:r>
        <w:continuationSeparator/>
      </w:r>
    </w:p>
  </w:footnote>
  <w:footnote w:id="1">
    <w:p w:rsidR="00C31FE8" w:rsidRPr="00506D17" w:rsidRDefault="00C31FE8" w:rsidP="004017D4">
      <w:pPr>
        <w:pStyle w:val="PargrafodaLista"/>
      </w:pPr>
      <w:r w:rsidRPr="00506D17">
        <w:rPr>
          <w:rStyle w:val="Refdenotaderodap"/>
        </w:rPr>
        <w:footnoteRef/>
      </w:r>
      <w:r w:rsidRPr="00506D17">
        <w:t xml:space="preserve"> Sintagma </w:t>
      </w:r>
      <w:r w:rsidRPr="00ED2309">
        <w:rPr>
          <w:rFonts w:hint="eastAsia"/>
          <w:shd w:val="clear" w:color="auto" w:fill="FFFFFF"/>
        </w:rPr>
        <w:t>é</w:t>
      </w:r>
      <w:r w:rsidRPr="00ED2309">
        <w:rPr>
          <w:shd w:val="clear" w:color="auto" w:fill="FFFFFF"/>
        </w:rPr>
        <w:t xml:space="preserve"> </w:t>
      </w:r>
      <w:r>
        <w:rPr>
          <w:shd w:val="clear" w:color="auto" w:fill="FFFFFF"/>
        </w:rPr>
        <w:t>“</w:t>
      </w:r>
      <w:r w:rsidRPr="00ED2309">
        <w:rPr>
          <w:shd w:val="clear" w:color="auto" w:fill="FFFFFF"/>
        </w:rPr>
        <w:t>uma unidade formada por uma ou v</w:t>
      </w:r>
      <w:r w:rsidRPr="00ED2309">
        <w:rPr>
          <w:rFonts w:hint="eastAsia"/>
          <w:shd w:val="clear" w:color="auto" w:fill="FFFFFF"/>
        </w:rPr>
        <w:t>á</w:t>
      </w:r>
      <w:r w:rsidRPr="00ED2309">
        <w:rPr>
          <w:shd w:val="clear" w:color="auto" w:fill="FFFFFF"/>
        </w:rPr>
        <w:t>rias palavras que, juntas, desempenham uma fun</w:t>
      </w:r>
      <w:r w:rsidRPr="00ED2309">
        <w:rPr>
          <w:rFonts w:hint="eastAsia"/>
          <w:shd w:val="clear" w:color="auto" w:fill="FFFFFF"/>
        </w:rPr>
        <w:t>çã</w:t>
      </w:r>
      <w:r w:rsidRPr="00ED2309">
        <w:rPr>
          <w:shd w:val="clear" w:color="auto" w:fill="FFFFFF"/>
        </w:rPr>
        <w:t>o sint</w:t>
      </w:r>
      <w:r w:rsidRPr="00ED2309">
        <w:rPr>
          <w:rFonts w:hint="eastAsia"/>
          <w:shd w:val="clear" w:color="auto" w:fill="FFFFFF"/>
        </w:rPr>
        <w:t>á</w:t>
      </w:r>
      <w:r w:rsidRPr="00ED2309">
        <w:rPr>
          <w:shd w:val="clear" w:color="auto" w:fill="FFFFFF"/>
        </w:rPr>
        <w:t>tica na frase</w:t>
      </w:r>
      <w:r>
        <w:rPr>
          <w:shd w:val="clear" w:color="auto" w:fill="FFFFFF"/>
        </w:rPr>
        <w:t>”</w:t>
      </w:r>
      <w:r w:rsidRPr="00ED2309">
        <w:rPr>
          <w:shd w:val="clear" w:color="auto" w:fill="FFFFFF"/>
        </w:rPr>
        <w:t xml:space="preserve"> (http://www.dicionarioinformal.com.br/sintagma/)</w:t>
      </w:r>
      <w:r>
        <w:rPr>
          <w:shd w:val="clear" w:color="auto" w:fill="FFFFFF"/>
        </w:rPr>
        <w:t>.</w:t>
      </w:r>
    </w:p>
  </w:footnote>
  <w:footnote w:id="2">
    <w:p w:rsidR="00C31FE8" w:rsidRDefault="00C31FE8" w:rsidP="004E021D">
      <w:pPr>
        <w:pStyle w:val="Textodenotaderodap"/>
        <w:ind w:firstLine="0"/>
      </w:pPr>
      <w:r>
        <w:rPr>
          <w:rStyle w:val="Refdenotaderodap"/>
        </w:rPr>
        <w:footnoteRef/>
      </w:r>
      <w:r>
        <w:t xml:space="preserve"> A grande maioria dos gramáticos considera que o pronome relativo “cujo” possui apenas a função sintática de adjunto adnominal. Entretanto, alguns estudiosos acrescentam a função de complemento nominal a esse pronome, análise que, para mim, se mostra mais adequada. Para um aprofundamento na questão, acesse a página </w:t>
      </w:r>
      <w:hyperlink r:id="rId1" w:history="1">
        <w:proofErr w:type="spellStart"/>
        <w:r w:rsidRPr="004E021D">
          <w:rPr>
            <w:rStyle w:val="Hyperlink"/>
          </w:rPr>
          <w:t>sóportuguês</w:t>
        </w:r>
        <w:proofErr w:type="spellEnd"/>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5E0"/>
    <w:multiLevelType w:val="hybridMultilevel"/>
    <w:tmpl w:val="E8967168"/>
    <w:lvl w:ilvl="0" w:tplc="D23263A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032C67C9"/>
    <w:multiLevelType w:val="hybridMultilevel"/>
    <w:tmpl w:val="EFD41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DB7BE9"/>
    <w:multiLevelType w:val="hybridMultilevel"/>
    <w:tmpl w:val="10A4AA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780DB7"/>
    <w:multiLevelType w:val="hybridMultilevel"/>
    <w:tmpl w:val="82AEEA04"/>
    <w:lvl w:ilvl="0" w:tplc="FCF260F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nsid w:val="15865A1A"/>
    <w:multiLevelType w:val="hybridMultilevel"/>
    <w:tmpl w:val="4AB0BA16"/>
    <w:lvl w:ilvl="0" w:tplc="9CC6D21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nsid w:val="1CBB7547"/>
    <w:multiLevelType w:val="hybridMultilevel"/>
    <w:tmpl w:val="2686368E"/>
    <w:lvl w:ilvl="0" w:tplc="88A80536">
      <w:start w:val="1"/>
      <w:numFmt w:val="lowerLetter"/>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22BD6006"/>
    <w:multiLevelType w:val="hybridMultilevel"/>
    <w:tmpl w:val="4BCC373C"/>
    <w:lvl w:ilvl="0" w:tplc="5E3CC1D2">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nsid w:val="24603149"/>
    <w:multiLevelType w:val="hybridMultilevel"/>
    <w:tmpl w:val="171609D2"/>
    <w:lvl w:ilvl="0" w:tplc="65BC35E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nsid w:val="31AB3BB2"/>
    <w:multiLevelType w:val="hybridMultilevel"/>
    <w:tmpl w:val="429A9EDE"/>
    <w:lvl w:ilvl="0" w:tplc="07C42DD2">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nsid w:val="332D7047"/>
    <w:multiLevelType w:val="hybridMultilevel"/>
    <w:tmpl w:val="0CEC0B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E7B41AA"/>
    <w:multiLevelType w:val="hybridMultilevel"/>
    <w:tmpl w:val="282EDF82"/>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EE752CB"/>
    <w:multiLevelType w:val="hybridMultilevel"/>
    <w:tmpl w:val="5818FF8E"/>
    <w:lvl w:ilvl="0" w:tplc="9ADEB0C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nsid w:val="443E4AD0"/>
    <w:multiLevelType w:val="hybridMultilevel"/>
    <w:tmpl w:val="D3B4210C"/>
    <w:lvl w:ilvl="0" w:tplc="9EB27D98">
      <w:start w:val="1"/>
      <w:numFmt w:val="lowerLetter"/>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nsid w:val="48982D41"/>
    <w:multiLevelType w:val="hybridMultilevel"/>
    <w:tmpl w:val="043CB75A"/>
    <w:lvl w:ilvl="0" w:tplc="DCD8D50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nsid w:val="4B9F55D4"/>
    <w:multiLevelType w:val="hybridMultilevel"/>
    <w:tmpl w:val="DFA2026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4ECE7D50"/>
    <w:multiLevelType w:val="hybridMultilevel"/>
    <w:tmpl w:val="37424488"/>
    <w:lvl w:ilvl="0" w:tplc="84960EB6">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nsid w:val="5AD30BC7"/>
    <w:multiLevelType w:val="hybridMultilevel"/>
    <w:tmpl w:val="455E7834"/>
    <w:lvl w:ilvl="0" w:tplc="932C65F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nsid w:val="60CD6BD1"/>
    <w:multiLevelType w:val="hybridMultilevel"/>
    <w:tmpl w:val="E416E146"/>
    <w:lvl w:ilvl="0" w:tplc="15081632">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8">
    <w:nsid w:val="68B10B1C"/>
    <w:multiLevelType w:val="hybridMultilevel"/>
    <w:tmpl w:val="7E56315A"/>
    <w:lvl w:ilvl="0" w:tplc="47E4448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9">
    <w:nsid w:val="6DB63804"/>
    <w:multiLevelType w:val="hybridMultilevel"/>
    <w:tmpl w:val="4E72BBD4"/>
    <w:lvl w:ilvl="0" w:tplc="6A2229E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nsid w:val="6FA603C8"/>
    <w:multiLevelType w:val="hybridMultilevel"/>
    <w:tmpl w:val="3E885060"/>
    <w:lvl w:ilvl="0" w:tplc="A4502E9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1">
    <w:nsid w:val="71231ADB"/>
    <w:multiLevelType w:val="hybridMultilevel"/>
    <w:tmpl w:val="575E0B8E"/>
    <w:lvl w:ilvl="0" w:tplc="04220374">
      <w:start w:val="1"/>
      <w:numFmt w:val="bullet"/>
      <w:lvlText w:val=""/>
      <w:lvlJc w:val="left"/>
      <w:pPr>
        <w:ind w:left="2988" w:hanging="360"/>
      </w:pPr>
      <w:rPr>
        <w:rFonts w:ascii="Wingdings" w:hAnsi="Wingdings"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2">
    <w:nsid w:val="76EB5C12"/>
    <w:multiLevelType w:val="hybridMultilevel"/>
    <w:tmpl w:val="6DFA6D3A"/>
    <w:lvl w:ilvl="0" w:tplc="E25A26B0">
      <w:start w:val="1"/>
      <w:numFmt w:val="decimal"/>
      <w:lvlText w:val="%1)"/>
      <w:lvlJc w:val="left"/>
      <w:pPr>
        <w:ind w:left="1211" w:hanging="360"/>
      </w:p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3">
    <w:nsid w:val="79074D07"/>
    <w:multiLevelType w:val="hybridMultilevel"/>
    <w:tmpl w:val="40266AC8"/>
    <w:lvl w:ilvl="0" w:tplc="99F8604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nsid w:val="790F7E0E"/>
    <w:multiLevelType w:val="hybridMultilevel"/>
    <w:tmpl w:val="F0F2235C"/>
    <w:lvl w:ilvl="0" w:tplc="4BCC1EC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5">
    <w:nsid w:val="79910A1F"/>
    <w:multiLevelType w:val="hybridMultilevel"/>
    <w:tmpl w:val="4B6A825A"/>
    <w:lvl w:ilvl="0" w:tplc="7AACAA8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21"/>
  </w:num>
  <w:num w:numId="2">
    <w:abstractNumId w:val="21"/>
  </w:num>
  <w:num w:numId="3">
    <w:abstractNumId w:val="25"/>
  </w:num>
  <w:num w:numId="4">
    <w:abstractNumId w:val="16"/>
  </w:num>
  <w:num w:numId="5">
    <w:abstractNumId w:val="1"/>
  </w:num>
  <w:num w:numId="6">
    <w:abstractNumId w:val="24"/>
  </w:num>
  <w:num w:numId="7">
    <w:abstractNumId w:val="3"/>
  </w:num>
  <w:num w:numId="8">
    <w:abstractNumId w:val="4"/>
  </w:num>
  <w:num w:numId="9">
    <w:abstractNumId w:val="0"/>
  </w:num>
  <w:num w:numId="10">
    <w:abstractNumId w:val="15"/>
  </w:num>
  <w:num w:numId="11">
    <w:abstractNumId w:val="7"/>
  </w:num>
  <w:num w:numId="12">
    <w:abstractNumId w:val="22"/>
  </w:num>
  <w:num w:numId="13">
    <w:abstractNumId w:val="6"/>
  </w:num>
  <w:num w:numId="14">
    <w:abstractNumId w:val="19"/>
  </w:num>
  <w:num w:numId="15">
    <w:abstractNumId w:val="11"/>
  </w:num>
  <w:num w:numId="16">
    <w:abstractNumId w:val="20"/>
  </w:num>
  <w:num w:numId="17">
    <w:abstractNumId w:val="18"/>
  </w:num>
  <w:num w:numId="18">
    <w:abstractNumId w:val="13"/>
  </w:num>
  <w:num w:numId="19">
    <w:abstractNumId w:val="17"/>
  </w:num>
  <w:num w:numId="20">
    <w:abstractNumId w:val="8"/>
  </w:num>
  <w:num w:numId="21">
    <w:abstractNumId w:val="23"/>
  </w:num>
  <w:num w:numId="22">
    <w:abstractNumId w:val="12"/>
  </w:num>
  <w:num w:numId="23">
    <w:abstractNumId w:val="5"/>
  </w:num>
  <w:num w:numId="24">
    <w:abstractNumId w:val="9"/>
  </w:num>
  <w:num w:numId="25">
    <w:abstractNumId w:val="10"/>
  </w:num>
  <w:num w:numId="26">
    <w:abstractNumId w:val="2"/>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rene Santos Brito">
    <w15:presenceInfo w15:providerId="AD" w15:userId="S-1-5-21-218343095-1971474984-3997418811-72531"/>
  </w15:person>
  <w15:person w15:author="Ana Vitória Belati Mesquita">
    <w15:presenceInfo w15:providerId="AD" w15:userId="S-1-5-21-218343095-1971474984-3997418811-67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E6"/>
    <w:rsid w:val="00062C6E"/>
    <w:rsid w:val="0008589A"/>
    <w:rsid w:val="0008747C"/>
    <w:rsid w:val="000A577D"/>
    <w:rsid w:val="000A6703"/>
    <w:rsid w:val="000F05CA"/>
    <w:rsid w:val="000F6C70"/>
    <w:rsid w:val="00106770"/>
    <w:rsid w:val="0011272F"/>
    <w:rsid w:val="00134117"/>
    <w:rsid w:val="00164D14"/>
    <w:rsid w:val="001848D4"/>
    <w:rsid w:val="001D0D19"/>
    <w:rsid w:val="001D3593"/>
    <w:rsid w:val="001E2548"/>
    <w:rsid w:val="00202289"/>
    <w:rsid w:val="00213584"/>
    <w:rsid w:val="00213F36"/>
    <w:rsid w:val="002171E3"/>
    <w:rsid w:val="00230895"/>
    <w:rsid w:val="00247085"/>
    <w:rsid w:val="0025008D"/>
    <w:rsid w:val="00260D96"/>
    <w:rsid w:val="00274A6B"/>
    <w:rsid w:val="00286B0C"/>
    <w:rsid w:val="002A51A2"/>
    <w:rsid w:val="002C007C"/>
    <w:rsid w:val="002C1B1C"/>
    <w:rsid w:val="002D1FB9"/>
    <w:rsid w:val="002D4BF0"/>
    <w:rsid w:val="002E1837"/>
    <w:rsid w:val="0030584A"/>
    <w:rsid w:val="0036520F"/>
    <w:rsid w:val="00386ACF"/>
    <w:rsid w:val="003B538D"/>
    <w:rsid w:val="004017D4"/>
    <w:rsid w:val="00406434"/>
    <w:rsid w:val="0047188F"/>
    <w:rsid w:val="004A6680"/>
    <w:rsid w:val="004B23E6"/>
    <w:rsid w:val="004D2354"/>
    <w:rsid w:val="004D4934"/>
    <w:rsid w:val="004E021D"/>
    <w:rsid w:val="00500743"/>
    <w:rsid w:val="00506D17"/>
    <w:rsid w:val="005153B3"/>
    <w:rsid w:val="005A1D48"/>
    <w:rsid w:val="005E3B68"/>
    <w:rsid w:val="005F0142"/>
    <w:rsid w:val="005F5994"/>
    <w:rsid w:val="00611F16"/>
    <w:rsid w:val="00620F7C"/>
    <w:rsid w:val="00621AA1"/>
    <w:rsid w:val="00627717"/>
    <w:rsid w:val="00631803"/>
    <w:rsid w:val="00660FFA"/>
    <w:rsid w:val="00684433"/>
    <w:rsid w:val="006B35F0"/>
    <w:rsid w:val="006B379E"/>
    <w:rsid w:val="00702563"/>
    <w:rsid w:val="00731497"/>
    <w:rsid w:val="007735E6"/>
    <w:rsid w:val="0078618D"/>
    <w:rsid w:val="007A2C28"/>
    <w:rsid w:val="007A4970"/>
    <w:rsid w:val="007B1DF8"/>
    <w:rsid w:val="007B5135"/>
    <w:rsid w:val="007D3BD3"/>
    <w:rsid w:val="00850C40"/>
    <w:rsid w:val="008536CE"/>
    <w:rsid w:val="00882D59"/>
    <w:rsid w:val="008B77F2"/>
    <w:rsid w:val="008C50B7"/>
    <w:rsid w:val="00942C37"/>
    <w:rsid w:val="009776FB"/>
    <w:rsid w:val="00984AA7"/>
    <w:rsid w:val="00984DB5"/>
    <w:rsid w:val="009A7CFA"/>
    <w:rsid w:val="009C2A38"/>
    <w:rsid w:val="009C6923"/>
    <w:rsid w:val="009D1180"/>
    <w:rsid w:val="009E2119"/>
    <w:rsid w:val="009F1BD8"/>
    <w:rsid w:val="009F4EE1"/>
    <w:rsid w:val="00A20614"/>
    <w:rsid w:val="00A30844"/>
    <w:rsid w:val="00A31F87"/>
    <w:rsid w:val="00A37246"/>
    <w:rsid w:val="00A60383"/>
    <w:rsid w:val="00AA22AE"/>
    <w:rsid w:val="00B073A8"/>
    <w:rsid w:val="00B32178"/>
    <w:rsid w:val="00B7007D"/>
    <w:rsid w:val="00B70C41"/>
    <w:rsid w:val="00BA0D66"/>
    <w:rsid w:val="00BB3637"/>
    <w:rsid w:val="00C00D37"/>
    <w:rsid w:val="00C01333"/>
    <w:rsid w:val="00C038F4"/>
    <w:rsid w:val="00C31FE8"/>
    <w:rsid w:val="00C64665"/>
    <w:rsid w:val="00CA6B11"/>
    <w:rsid w:val="00CD3B38"/>
    <w:rsid w:val="00CE1507"/>
    <w:rsid w:val="00CE3728"/>
    <w:rsid w:val="00D10CD9"/>
    <w:rsid w:val="00D243DB"/>
    <w:rsid w:val="00D522C1"/>
    <w:rsid w:val="00D62BBA"/>
    <w:rsid w:val="00D7681E"/>
    <w:rsid w:val="00D87A8E"/>
    <w:rsid w:val="00DC3E0F"/>
    <w:rsid w:val="00DD1460"/>
    <w:rsid w:val="00DD2268"/>
    <w:rsid w:val="00DF2D9D"/>
    <w:rsid w:val="00E0466C"/>
    <w:rsid w:val="00E12E35"/>
    <w:rsid w:val="00E13915"/>
    <w:rsid w:val="00E222A5"/>
    <w:rsid w:val="00E32725"/>
    <w:rsid w:val="00E35708"/>
    <w:rsid w:val="00ED0069"/>
    <w:rsid w:val="00ED2309"/>
    <w:rsid w:val="00EE3843"/>
    <w:rsid w:val="00F0425C"/>
    <w:rsid w:val="00F2329F"/>
    <w:rsid w:val="00F3587F"/>
    <w:rsid w:val="00F469A5"/>
    <w:rsid w:val="00F70B99"/>
    <w:rsid w:val="00F977FC"/>
    <w:rsid w:val="00FC080C"/>
    <w:rsid w:val="00FD10B6"/>
    <w:rsid w:val="00FD4A14"/>
    <w:rsid w:val="00FE161E"/>
    <w:rsid w:val="00FE67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4017D4"/>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773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B53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character" w:styleId="Hyperlink">
    <w:name w:val="Hyperlink"/>
    <w:basedOn w:val="Fontepargpadro"/>
    <w:uiPriority w:val="99"/>
    <w:unhideWhenUsed/>
    <w:rsid w:val="004B23E6"/>
    <w:rPr>
      <w:color w:val="0000FF"/>
      <w:u w:val="single"/>
    </w:rPr>
  </w:style>
  <w:style w:type="character" w:customStyle="1" w:styleId="Ttulo2Char">
    <w:name w:val="Título 2 Char"/>
    <w:basedOn w:val="Fontepargpadro"/>
    <w:link w:val="Ttulo2"/>
    <w:uiPriority w:val="9"/>
    <w:rsid w:val="003B538D"/>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627717"/>
    <w:rPr>
      <w:color w:val="800080" w:themeColor="followedHyperlink"/>
      <w:u w:val="single"/>
    </w:rPr>
  </w:style>
  <w:style w:type="table" w:styleId="Tabelacomgrade">
    <w:name w:val="Table Grid"/>
    <w:basedOn w:val="Tabelanormal"/>
    <w:uiPriority w:val="59"/>
    <w:rsid w:val="00C6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6466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4665"/>
    <w:rPr>
      <w:rFonts w:ascii="Tahoma" w:hAnsi="Tahoma" w:cs="Tahoma"/>
      <w:sz w:val="16"/>
      <w:szCs w:val="16"/>
    </w:rPr>
  </w:style>
  <w:style w:type="character" w:customStyle="1" w:styleId="Ttulo1Char">
    <w:name w:val="Título 1 Char"/>
    <w:basedOn w:val="Fontepargpadro"/>
    <w:link w:val="Ttulo1"/>
    <w:uiPriority w:val="9"/>
    <w:rsid w:val="007735E6"/>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har"/>
    <w:uiPriority w:val="99"/>
    <w:semiHidden/>
    <w:unhideWhenUsed/>
    <w:rsid w:val="004E021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E021D"/>
    <w:rPr>
      <w:rFonts w:ascii="Times New Roman" w:hAnsi="Times New Roman"/>
      <w:sz w:val="20"/>
      <w:szCs w:val="20"/>
    </w:rPr>
  </w:style>
  <w:style w:type="character" w:styleId="Refdenotaderodap">
    <w:name w:val="footnote reference"/>
    <w:basedOn w:val="Fontepargpadro"/>
    <w:uiPriority w:val="99"/>
    <w:semiHidden/>
    <w:unhideWhenUsed/>
    <w:rsid w:val="004E021D"/>
    <w:rPr>
      <w:vertAlign w:val="superscript"/>
    </w:rPr>
  </w:style>
  <w:style w:type="character" w:styleId="Refdecomentrio">
    <w:name w:val="annotation reference"/>
    <w:basedOn w:val="Fontepargpadro"/>
    <w:uiPriority w:val="99"/>
    <w:semiHidden/>
    <w:unhideWhenUsed/>
    <w:rsid w:val="00F977FC"/>
    <w:rPr>
      <w:sz w:val="16"/>
      <w:szCs w:val="16"/>
    </w:rPr>
  </w:style>
  <w:style w:type="paragraph" w:styleId="Textodecomentrio">
    <w:name w:val="annotation text"/>
    <w:basedOn w:val="Normal"/>
    <w:link w:val="TextodecomentrioChar"/>
    <w:uiPriority w:val="99"/>
    <w:semiHidden/>
    <w:unhideWhenUsed/>
    <w:rsid w:val="00F977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977F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977FC"/>
    <w:rPr>
      <w:b/>
      <w:bCs/>
    </w:rPr>
  </w:style>
  <w:style w:type="character" w:customStyle="1" w:styleId="AssuntodocomentrioChar">
    <w:name w:val="Assunto do comentário Char"/>
    <w:basedOn w:val="TextodecomentrioChar"/>
    <w:link w:val="Assuntodocomentrio"/>
    <w:uiPriority w:val="99"/>
    <w:semiHidden/>
    <w:rsid w:val="00F977FC"/>
    <w:rPr>
      <w:rFonts w:ascii="Times New Roman" w:hAnsi="Times New Roman"/>
      <w:b/>
      <w:bCs/>
      <w:sz w:val="20"/>
      <w:szCs w:val="20"/>
    </w:rPr>
  </w:style>
  <w:style w:type="character" w:styleId="Forte">
    <w:name w:val="Strong"/>
    <w:basedOn w:val="Fontepargpadro"/>
    <w:uiPriority w:val="22"/>
    <w:qFormat/>
    <w:rsid w:val="00621AA1"/>
    <w:rPr>
      <w:b/>
      <w:bCs/>
    </w:rPr>
  </w:style>
  <w:style w:type="character" w:customStyle="1" w:styleId="apple-converted-space">
    <w:name w:val="apple-converted-space"/>
    <w:basedOn w:val="Fontepargpadro"/>
    <w:rsid w:val="00621AA1"/>
  </w:style>
  <w:style w:type="table" w:styleId="ListaClara-nfase1">
    <w:name w:val="Light List Accent 1"/>
    <w:basedOn w:val="Tabelanormal"/>
    <w:uiPriority w:val="61"/>
    <w:rsid w:val="002D4B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bealho">
    <w:name w:val="header"/>
    <w:basedOn w:val="Normal"/>
    <w:link w:val="CabealhoChar"/>
    <w:uiPriority w:val="99"/>
    <w:unhideWhenUsed/>
    <w:rsid w:val="00C038F4"/>
    <w:pPr>
      <w:tabs>
        <w:tab w:val="center" w:pos="4252"/>
        <w:tab w:val="right" w:pos="8504"/>
      </w:tabs>
      <w:spacing w:line="240" w:lineRule="auto"/>
    </w:pPr>
  </w:style>
  <w:style w:type="character" w:customStyle="1" w:styleId="CabealhoChar">
    <w:name w:val="Cabeçalho Char"/>
    <w:basedOn w:val="Fontepargpadro"/>
    <w:link w:val="Cabealho"/>
    <w:uiPriority w:val="99"/>
    <w:rsid w:val="00C038F4"/>
    <w:rPr>
      <w:rFonts w:ascii="Times New Roman" w:hAnsi="Times New Roman"/>
      <w:sz w:val="24"/>
    </w:rPr>
  </w:style>
  <w:style w:type="paragraph" w:styleId="Rodap">
    <w:name w:val="footer"/>
    <w:basedOn w:val="Normal"/>
    <w:link w:val="RodapChar"/>
    <w:uiPriority w:val="99"/>
    <w:unhideWhenUsed/>
    <w:rsid w:val="00C038F4"/>
    <w:pPr>
      <w:tabs>
        <w:tab w:val="center" w:pos="4252"/>
        <w:tab w:val="right" w:pos="8504"/>
      </w:tabs>
      <w:spacing w:line="240" w:lineRule="auto"/>
    </w:pPr>
  </w:style>
  <w:style w:type="character" w:customStyle="1" w:styleId="RodapChar">
    <w:name w:val="Rodapé Char"/>
    <w:basedOn w:val="Fontepargpadro"/>
    <w:link w:val="Rodap"/>
    <w:uiPriority w:val="99"/>
    <w:rsid w:val="00C038F4"/>
    <w:rPr>
      <w:rFonts w:ascii="Times New Roman" w:hAnsi="Times New Roman"/>
      <w:sz w:val="24"/>
    </w:rPr>
  </w:style>
  <w:style w:type="character" w:styleId="nfaseSutil">
    <w:name w:val="Subtle Emphasis"/>
    <w:aliases w:val="Exemplo"/>
    <w:basedOn w:val="Fontepargpadro"/>
    <w:uiPriority w:val="19"/>
    <w:qFormat/>
    <w:rsid w:val="00ED2309"/>
    <w:rPr>
      <w:rFonts w:ascii="Times New Roman" w:hAnsi="Times New Roman"/>
      <w:i w:val="0"/>
      <w:iCs/>
      <w:color w:val="808080" w:themeColor="text1" w:themeTint="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4017D4"/>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7735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B53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character" w:styleId="Hyperlink">
    <w:name w:val="Hyperlink"/>
    <w:basedOn w:val="Fontepargpadro"/>
    <w:uiPriority w:val="99"/>
    <w:unhideWhenUsed/>
    <w:rsid w:val="004B23E6"/>
    <w:rPr>
      <w:color w:val="0000FF"/>
      <w:u w:val="single"/>
    </w:rPr>
  </w:style>
  <w:style w:type="character" w:customStyle="1" w:styleId="Ttulo2Char">
    <w:name w:val="Título 2 Char"/>
    <w:basedOn w:val="Fontepargpadro"/>
    <w:link w:val="Ttulo2"/>
    <w:uiPriority w:val="9"/>
    <w:rsid w:val="003B538D"/>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627717"/>
    <w:rPr>
      <w:color w:val="800080" w:themeColor="followedHyperlink"/>
      <w:u w:val="single"/>
    </w:rPr>
  </w:style>
  <w:style w:type="table" w:styleId="Tabelacomgrade">
    <w:name w:val="Table Grid"/>
    <w:basedOn w:val="Tabelanormal"/>
    <w:uiPriority w:val="59"/>
    <w:rsid w:val="00C6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6466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4665"/>
    <w:rPr>
      <w:rFonts w:ascii="Tahoma" w:hAnsi="Tahoma" w:cs="Tahoma"/>
      <w:sz w:val="16"/>
      <w:szCs w:val="16"/>
    </w:rPr>
  </w:style>
  <w:style w:type="character" w:customStyle="1" w:styleId="Ttulo1Char">
    <w:name w:val="Título 1 Char"/>
    <w:basedOn w:val="Fontepargpadro"/>
    <w:link w:val="Ttulo1"/>
    <w:uiPriority w:val="9"/>
    <w:rsid w:val="007735E6"/>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har"/>
    <w:uiPriority w:val="99"/>
    <w:semiHidden/>
    <w:unhideWhenUsed/>
    <w:rsid w:val="004E021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E021D"/>
    <w:rPr>
      <w:rFonts w:ascii="Times New Roman" w:hAnsi="Times New Roman"/>
      <w:sz w:val="20"/>
      <w:szCs w:val="20"/>
    </w:rPr>
  </w:style>
  <w:style w:type="character" w:styleId="Refdenotaderodap">
    <w:name w:val="footnote reference"/>
    <w:basedOn w:val="Fontepargpadro"/>
    <w:uiPriority w:val="99"/>
    <w:semiHidden/>
    <w:unhideWhenUsed/>
    <w:rsid w:val="004E021D"/>
    <w:rPr>
      <w:vertAlign w:val="superscript"/>
    </w:rPr>
  </w:style>
  <w:style w:type="character" w:styleId="Refdecomentrio">
    <w:name w:val="annotation reference"/>
    <w:basedOn w:val="Fontepargpadro"/>
    <w:uiPriority w:val="99"/>
    <w:semiHidden/>
    <w:unhideWhenUsed/>
    <w:rsid w:val="00F977FC"/>
    <w:rPr>
      <w:sz w:val="16"/>
      <w:szCs w:val="16"/>
    </w:rPr>
  </w:style>
  <w:style w:type="paragraph" w:styleId="Textodecomentrio">
    <w:name w:val="annotation text"/>
    <w:basedOn w:val="Normal"/>
    <w:link w:val="TextodecomentrioChar"/>
    <w:uiPriority w:val="99"/>
    <w:semiHidden/>
    <w:unhideWhenUsed/>
    <w:rsid w:val="00F977F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977F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977FC"/>
    <w:rPr>
      <w:b/>
      <w:bCs/>
    </w:rPr>
  </w:style>
  <w:style w:type="character" w:customStyle="1" w:styleId="AssuntodocomentrioChar">
    <w:name w:val="Assunto do comentário Char"/>
    <w:basedOn w:val="TextodecomentrioChar"/>
    <w:link w:val="Assuntodocomentrio"/>
    <w:uiPriority w:val="99"/>
    <w:semiHidden/>
    <w:rsid w:val="00F977FC"/>
    <w:rPr>
      <w:rFonts w:ascii="Times New Roman" w:hAnsi="Times New Roman"/>
      <w:b/>
      <w:bCs/>
      <w:sz w:val="20"/>
      <w:szCs w:val="20"/>
    </w:rPr>
  </w:style>
  <w:style w:type="character" w:styleId="Forte">
    <w:name w:val="Strong"/>
    <w:basedOn w:val="Fontepargpadro"/>
    <w:uiPriority w:val="22"/>
    <w:qFormat/>
    <w:rsid w:val="00621AA1"/>
    <w:rPr>
      <w:b/>
      <w:bCs/>
    </w:rPr>
  </w:style>
  <w:style w:type="character" w:customStyle="1" w:styleId="apple-converted-space">
    <w:name w:val="apple-converted-space"/>
    <w:basedOn w:val="Fontepargpadro"/>
    <w:rsid w:val="00621AA1"/>
  </w:style>
  <w:style w:type="table" w:styleId="ListaClara-nfase1">
    <w:name w:val="Light List Accent 1"/>
    <w:basedOn w:val="Tabelanormal"/>
    <w:uiPriority w:val="61"/>
    <w:rsid w:val="002D4B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bealho">
    <w:name w:val="header"/>
    <w:basedOn w:val="Normal"/>
    <w:link w:val="CabealhoChar"/>
    <w:uiPriority w:val="99"/>
    <w:unhideWhenUsed/>
    <w:rsid w:val="00C038F4"/>
    <w:pPr>
      <w:tabs>
        <w:tab w:val="center" w:pos="4252"/>
        <w:tab w:val="right" w:pos="8504"/>
      </w:tabs>
      <w:spacing w:line="240" w:lineRule="auto"/>
    </w:pPr>
  </w:style>
  <w:style w:type="character" w:customStyle="1" w:styleId="CabealhoChar">
    <w:name w:val="Cabeçalho Char"/>
    <w:basedOn w:val="Fontepargpadro"/>
    <w:link w:val="Cabealho"/>
    <w:uiPriority w:val="99"/>
    <w:rsid w:val="00C038F4"/>
    <w:rPr>
      <w:rFonts w:ascii="Times New Roman" w:hAnsi="Times New Roman"/>
      <w:sz w:val="24"/>
    </w:rPr>
  </w:style>
  <w:style w:type="paragraph" w:styleId="Rodap">
    <w:name w:val="footer"/>
    <w:basedOn w:val="Normal"/>
    <w:link w:val="RodapChar"/>
    <w:uiPriority w:val="99"/>
    <w:unhideWhenUsed/>
    <w:rsid w:val="00C038F4"/>
    <w:pPr>
      <w:tabs>
        <w:tab w:val="center" w:pos="4252"/>
        <w:tab w:val="right" w:pos="8504"/>
      </w:tabs>
      <w:spacing w:line="240" w:lineRule="auto"/>
    </w:pPr>
  </w:style>
  <w:style w:type="character" w:customStyle="1" w:styleId="RodapChar">
    <w:name w:val="Rodapé Char"/>
    <w:basedOn w:val="Fontepargpadro"/>
    <w:link w:val="Rodap"/>
    <w:uiPriority w:val="99"/>
    <w:rsid w:val="00C038F4"/>
    <w:rPr>
      <w:rFonts w:ascii="Times New Roman" w:hAnsi="Times New Roman"/>
      <w:sz w:val="24"/>
    </w:rPr>
  </w:style>
  <w:style w:type="character" w:styleId="nfaseSutil">
    <w:name w:val="Subtle Emphasis"/>
    <w:aliases w:val="Exemplo"/>
    <w:basedOn w:val="Fontepargpadro"/>
    <w:uiPriority w:val="19"/>
    <w:qFormat/>
    <w:rsid w:val="00ED2309"/>
    <w:rPr>
      <w:rFonts w:ascii="Times New Roman" w:hAnsi="Times New Roman"/>
      <w:i w:val="0"/>
      <w:iCs/>
      <w:color w:val="808080" w:themeColor="text1" w:themeTint="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0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brasilescola.uol.com.br/gramatica/classificacao-das-palavras-que-e-se.htm" TargetMode="External"/><Relationship Id="rId4" Type="http://schemas.microsoft.com/office/2007/relationships/stylesWithEffects" Target="stylesWithEffects.xml"/><Relationship Id="rId9" Type="http://schemas.openxmlformats.org/officeDocument/2006/relationships/hyperlink" Target="http://brasilescola.uol.com.br/gramatica/classificacao-das-palavras-que-e-se.htm"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soportugues.com.br/secoes/sint/sint38.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67259-9BAA-4AB9-B22D-F3623EF9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14</Pages>
  <Words>2462</Words>
  <Characters>13295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Mariana Aparecida Serejo de Souza Lima</cp:lastModifiedBy>
  <cp:revision>8</cp:revision>
  <cp:lastPrinted>2016-05-12T11:46:00Z</cp:lastPrinted>
  <dcterms:created xsi:type="dcterms:W3CDTF">2016-07-06T20:41:00Z</dcterms:created>
  <dcterms:modified xsi:type="dcterms:W3CDTF">2016-11-18T21:35:00Z</dcterms:modified>
</cp:coreProperties>
</file>