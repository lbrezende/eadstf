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649816" w14:textId="77777777" w:rsidR="00116350" w:rsidRDefault="00116350" w:rsidP="00116350">
      <w:pPr>
        <w:pStyle w:val="Ttulo1"/>
      </w:pPr>
      <w:r>
        <w:t xml:space="preserve">Caminhos da pontuação: entenda as orações adjetivas </w:t>
      </w:r>
    </w:p>
    <w:p w14:paraId="6C2B586F" w14:textId="77777777" w:rsidR="000A577D" w:rsidRDefault="00116350" w:rsidP="00120D6D">
      <w:pPr>
        <w:pStyle w:val="Ttulo2"/>
        <w:ind w:firstLine="0"/>
      </w:pPr>
      <w:r>
        <w:t xml:space="preserve">AULA </w:t>
      </w:r>
      <w:r w:rsidR="00072909">
        <w:t>6</w:t>
      </w:r>
      <w:r>
        <w:t xml:space="preserve"> – </w:t>
      </w:r>
      <w:r w:rsidR="00072909" w:rsidRPr="00072909">
        <w:t>As orações adjetivas e a produção de textos de qualidade</w:t>
      </w:r>
    </w:p>
    <w:p w14:paraId="55EC8F5C" w14:textId="77777777" w:rsidR="00116350" w:rsidRDefault="00116350" w:rsidP="00116350"/>
    <w:p w14:paraId="312D70A1" w14:textId="77777777" w:rsidR="004D6763" w:rsidRDefault="00116350" w:rsidP="00116350">
      <w:r>
        <w:t xml:space="preserve">Olá! </w:t>
      </w:r>
      <w:r w:rsidR="00120D6D">
        <w:t xml:space="preserve">Chegamos ao final da jornada! </w:t>
      </w:r>
    </w:p>
    <w:p w14:paraId="6F44B222" w14:textId="37468D68" w:rsidR="00116350" w:rsidRDefault="00120D6D" w:rsidP="00116350">
      <w:r>
        <w:t>Como disse na apresentação deste curso, o estudo da oração adjetiva seria feito para que a sua prática de escrita melhorasse. É claro que não podemos ignorar por completo nomenclaturas, mas nossa intenção aqui foi reduzir ao mínimo a decoreba e desenvolver mais a sensibilidade para a interpretação do texto de acordo com pequenas mudanças nas estruturas das orações adjetivas.</w:t>
      </w:r>
    </w:p>
    <w:p w14:paraId="3972A9E7" w14:textId="77777777" w:rsidR="005D37FF" w:rsidRDefault="00120D6D" w:rsidP="00116350">
      <w:r>
        <w:t xml:space="preserve">Por isso, nesta derradeira aula, vamos raciocinar e praticar. Faremos algumas análises de pequenos problemas no texto que poderão ser resolvidos com o conhecimento adquirido ao longo deste curso. Com isso, você vai </w:t>
      </w:r>
      <w:r w:rsidR="00413AD4">
        <w:t>treinar</w:t>
      </w:r>
      <w:r>
        <w:t xml:space="preserve"> sua audição e sua visão para identificar</w:t>
      </w:r>
      <w:r w:rsidR="00413AD4">
        <w:t>,</w:t>
      </w:r>
      <w:r w:rsidR="005D37FF">
        <w:t xml:space="preserve"> com maior agilidade</w:t>
      </w:r>
      <w:r w:rsidR="00413AD4">
        <w:t>,</w:t>
      </w:r>
      <w:r w:rsidR="005D37FF">
        <w:t xml:space="preserve"> defeitos e soluções para sua escrita.</w:t>
      </w:r>
    </w:p>
    <w:p w14:paraId="7EECDDF4" w14:textId="77777777" w:rsidR="005D37FF" w:rsidRDefault="005D37FF" w:rsidP="00116350">
      <w:r>
        <w:t>Ao trabalho!</w:t>
      </w:r>
    </w:p>
    <w:p w14:paraId="600BCE14" w14:textId="77777777" w:rsidR="005D37FF" w:rsidRDefault="005D37FF" w:rsidP="00116350"/>
    <w:p w14:paraId="3FEDB998" w14:textId="77777777" w:rsidR="005D37FF" w:rsidRDefault="005D37FF" w:rsidP="005D37FF">
      <w:pPr>
        <w:pStyle w:val="Ttulo2"/>
        <w:ind w:firstLine="0"/>
      </w:pPr>
      <w:r>
        <w:t>6.1 Uma síntese para facilitar</w:t>
      </w:r>
    </w:p>
    <w:p w14:paraId="1DF5DE61" w14:textId="77777777" w:rsidR="005D37FF" w:rsidRDefault="005D37FF" w:rsidP="005D37FF">
      <w:r>
        <w:t>Como, para resolver problemas com maior celeridade, precisamos acessar alguns instrumentos rapidamente, segue uma síntese de todas as informações apresentadas neste curso.</w:t>
      </w:r>
    </w:p>
    <w:p w14:paraId="7C60E0C3" w14:textId="77777777" w:rsidR="005D37FF" w:rsidRDefault="005D37FF" w:rsidP="005D37FF">
      <w:r w:rsidRPr="003138FE">
        <w:rPr>
          <w:b/>
        </w:rPr>
        <w:t>Frase</w:t>
      </w:r>
      <w:r>
        <w:t>: T</w:t>
      </w:r>
      <w:r w:rsidRPr="005D37FF">
        <w:t>odo enunciado suficiente por si mesmo para estabelecer comunicação</w:t>
      </w:r>
      <w:r>
        <w:t>.</w:t>
      </w:r>
    </w:p>
    <w:p w14:paraId="2B9B9B84" w14:textId="77777777" w:rsidR="005D37FF" w:rsidRDefault="005D37FF" w:rsidP="005D37FF">
      <w:r w:rsidRPr="003138FE">
        <w:rPr>
          <w:b/>
        </w:rPr>
        <w:t>Oração</w:t>
      </w:r>
      <w:r>
        <w:t>: Estrutura sintático-semântica cujo termo central é o verbo.</w:t>
      </w:r>
    </w:p>
    <w:p w14:paraId="0BA9E867" w14:textId="77777777" w:rsidR="005D37FF" w:rsidRDefault="005D37FF" w:rsidP="005D37FF">
      <w:r w:rsidRPr="003138FE">
        <w:rPr>
          <w:b/>
        </w:rPr>
        <w:t>Período</w:t>
      </w:r>
      <w:r>
        <w:t>: Frase constituída por uma ou mais orações.</w:t>
      </w:r>
    </w:p>
    <w:p w14:paraId="10457BE8" w14:textId="77777777" w:rsidR="005D37FF" w:rsidRDefault="005D37FF" w:rsidP="005D37FF">
      <w:r w:rsidRPr="003138FE">
        <w:rPr>
          <w:b/>
        </w:rPr>
        <w:t>Período simples</w:t>
      </w:r>
      <w:r>
        <w:t>: Frase constituída por apenas uma oração, chamada de absoluta.</w:t>
      </w:r>
    </w:p>
    <w:p w14:paraId="54AF2781" w14:textId="77777777" w:rsidR="005D37FF" w:rsidRDefault="005D37FF" w:rsidP="005D37FF">
      <w:r w:rsidRPr="003138FE">
        <w:rPr>
          <w:b/>
        </w:rPr>
        <w:t>Período composto</w:t>
      </w:r>
      <w:r>
        <w:t>:</w:t>
      </w:r>
      <w:r w:rsidR="00734092">
        <w:t xml:space="preserve"> Frase constituída por mais de uma oração.</w:t>
      </w:r>
    </w:p>
    <w:p w14:paraId="5E8B70DB" w14:textId="77777777" w:rsidR="005D37FF" w:rsidRDefault="005D37FF" w:rsidP="005D37FF">
      <w:r w:rsidRPr="003138FE">
        <w:rPr>
          <w:b/>
        </w:rPr>
        <w:t>Período composto por coordenação</w:t>
      </w:r>
      <w:r>
        <w:t>:</w:t>
      </w:r>
      <w:r w:rsidR="00734092">
        <w:t xml:space="preserve"> Frase constituída por orações independentes sintaticamente entre si.</w:t>
      </w:r>
    </w:p>
    <w:p w14:paraId="2675581A" w14:textId="77777777" w:rsidR="005D37FF" w:rsidRDefault="005D37FF" w:rsidP="005D37FF">
      <w:r w:rsidRPr="003138FE">
        <w:rPr>
          <w:b/>
        </w:rPr>
        <w:t>Período composto por subor</w:t>
      </w:r>
      <w:r w:rsidR="00734092" w:rsidRPr="003138FE">
        <w:rPr>
          <w:b/>
        </w:rPr>
        <w:t>d</w:t>
      </w:r>
      <w:r w:rsidRPr="003138FE">
        <w:rPr>
          <w:b/>
        </w:rPr>
        <w:t>i</w:t>
      </w:r>
      <w:r w:rsidR="00734092" w:rsidRPr="003138FE">
        <w:rPr>
          <w:b/>
        </w:rPr>
        <w:t>n</w:t>
      </w:r>
      <w:r w:rsidRPr="003138FE">
        <w:rPr>
          <w:b/>
        </w:rPr>
        <w:t>ação</w:t>
      </w:r>
      <w:r>
        <w:t>:</w:t>
      </w:r>
      <w:r w:rsidR="00734092">
        <w:t xml:space="preserve"> Frase constituída por orações dependentes sintaticamente entre si. As orações subordinadas podem ser substantivas, adverbiais ou adjetivas. </w:t>
      </w:r>
    </w:p>
    <w:p w14:paraId="7EC1AF6A" w14:textId="77777777" w:rsidR="005D37FF" w:rsidRDefault="005D37FF" w:rsidP="005D37FF">
      <w:r w:rsidRPr="003138FE">
        <w:rPr>
          <w:b/>
        </w:rPr>
        <w:lastRenderedPageBreak/>
        <w:t>Oração subordinada adjetiva</w:t>
      </w:r>
      <w:r>
        <w:t>:</w:t>
      </w:r>
      <w:r w:rsidR="00734092">
        <w:t xml:space="preserve"> Qualifica um termo presente na oração principal. Exerce função sintática típica de um adjetivo.</w:t>
      </w:r>
    </w:p>
    <w:p w14:paraId="67736AC5" w14:textId="77777777" w:rsidR="005D37FF" w:rsidRDefault="005D37FF" w:rsidP="005D37FF">
      <w:r w:rsidRPr="003138FE">
        <w:rPr>
          <w:b/>
        </w:rPr>
        <w:t>Oração subordinada adjetiva restritiva</w:t>
      </w:r>
      <w:r>
        <w:t>:</w:t>
      </w:r>
      <w:r w:rsidR="00734092">
        <w:t xml:space="preserve"> Restringe o conceito do termo ao qual ela se refere, cria um subgrupo d</w:t>
      </w:r>
      <w:r w:rsidR="003138FE">
        <w:t>esse</w:t>
      </w:r>
      <w:r w:rsidR="00734092">
        <w:t xml:space="preserve"> termo. NUNCA </w:t>
      </w:r>
      <w:r w:rsidR="003138FE">
        <w:t>é precedida por</w:t>
      </w:r>
      <w:r w:rsidR="00734092">
        <w:t xml:space="preserve"> vírgulas.</w:t>
      </w:r>
    </w:p>
    <w:p w14:paraId="51D3EBBF" w14:textId="77777777" w:rsidR="005D37FF" w:rsidRDefault="005D37FF" w:rsidP="005D37FF">
      <w:r w:rsidRPr="003138FE">
        <w:rPr>
          <w:b/>
        </w:rPr>
        <w:t>Oração subordinada adjetiva explicativa</w:t>
      </w:r>
      <w:r>
        <w:t>:</w:t>
      </w:r>
      <w:r w:rsidR="00734092">
        <w:t xml:space="preserve"> Explica o termo que a antecede. SEMPRE </w:t>
      </w:r>
      <w:r w:rsidR="003138FE">
        <w:t>é precedida por</w:t>
      </w:r>
      <w:r w:rsidR="00734092">
        <w:t xml:space="preserve"> vírgula.</w:t>
      </w:r>
    </w:p>
    <w:p w14:paraId="4A07D29B" w14:textId="77777777" w:rsidR="005D37FF" w:rsidRDefault="005D37FF" w:rsidP="005D37FF">
      <w:r w:rsidRPr="003138FE">
        <w:rPr>
          <w:b/>
        </w:rPr>
        <w:t>Pronome relativo</w:t>
      </w:r>
      <w:r>
        <w:t>:</w:t>
      </w:r>
      <w:r w:rsidR="00734092">
        <w:t xml:space="preserve"> Substitui na oração adjetiva um termo da oração principal. São eles: que, o qual, cujo, onde, quando, </w:t>
      </w:r>
      <w:proofErr w:type="gramStart"/>
      <w:r w:rsidR="001641BB">
        <w:t xml:space="preserve">quanto, </w:t>
      </w:r>
      <w:r w:rsidR="00734092">
        <w:t>quem</w:t>
      </w:r>
      <w:proofErr w:type="gramEnd"/>
      <w:r w:rsidR="00734092">
        <w:t>.</w:t>
      </w:r>
    </w:p>
    <w:p w14:paraId="29276471" w14:textId="77777777" w:rsidR="005D37FF" w:rsidRDefault="005D37FF" w:rsidP="005D37FF">
      <w:r w:rsidRPr="003138FE">
        <w:rPr>
          <w:b/>
        </w:rPr>
        <w:t>Oração adjetiva desenvolvida</w:t>
      </w:r>
      <w:r>
        <w:t>:</w:t>
      </w:r>
      <w:r w:rsidR="00734092">
        <w:t xml:space="preserve"> Apresenta sempre pronome relativo e verbo flexionado em modo e tempo.</w:t>
      </w:r>
    </w:p>
    <w:p w14:paraId="67451E9C" w14:textId="77777777" w:rsidR="005D37FF" w:rsidRDefault="005D37FF" w:rsidP="005D37FF">
      <w:r w:rsidRPr="003138FE">
        <w:rPr>
          <w:b/>
        </w:rPr>
        <w:t>Oração adjetiva reduzida</w:t>
      </w:r>
      <w:r>
        <w:t>:</w:t>
      </w:r>
      <w:r w:rsidR="00734092">
        <w:t xml:space="preserve"> Não apresenta pronome relativo e seu verbo está flexionado no infinitivo, no gerúndio ou no particípio.</w:t>
      </w:r>
    </w:p>
    <w:p w14:paraId="61B44586" w14:textId="77777777" w:rsidR="00120D6D" w:rsidRDefault="005D37FF" w:rsidP="005D37FF">
      <w:r>
        <w:t xml:space="preserve"> </w:t>
      </w:r>
    </w:p>
    <w:p w14:paraId="5BDC1360" w14:textId="77777777" w:rsidR="00734092" w:rsidRDefault="00734092" w:rsidP="005D37FF">
      <w:r>
        <w:t>Fixando esses conceitos, vamos à prática!</w:t>
      </w:r>
      <w:r w:rsidR="00A53A58">
        <w:t xml:space="preserve"> </w:t>
      </w:r>
    </w:p>
    <w:p w14:paraId="24E020B8" w14:textId="77777777" w:rsidR="00BE55C8" w:rsidRDefault="00BE55C8" w:rsidP="005D37FF"/>
    <w:p w14:paraId="4553FA53" w14:textId="77777777" w:rsidR="000C230B" w:rsidRDefault="000C230B" w:rsidP="000C230B">
      <w:pPr>
        <w:pStyle w:val="Ttulo2"/>
        <w:ind w:firstLine="0"/>
      </w:pPr>
      <w:r>
        <w:t xml:space="preserve">6.2 </w:t>
      </w:r>
      <w:r w:rsidR="005157E1">
        <w:t>Dois vilões do texto</w:t>
      </w:r>
    </w:p>
    <w:p w14:paraId="41B726EE" w14:textId="77777777" w:rsidR="005157E1" w:rsidRDefault="006A3EF5" w:rsidP="005157E1">
      <w:r>
        <w:rPr>
          <w:noProof/>
          <w:lang w:eastAsia="pt-BR"/>
        </w:rPr>
        <w:drawing>
          <wp:anchor distT="0" distB="0" distL="114300" distR="114300" simplePos="0" relativeHeight="251630592" behindDoc="0" locked="0" layoutInCell="1" allowOverlap="1" wp14:anchorId="1393F102" wp14:editId="11287D5E">
            <wp:simplePos x="0" y="0"/>
            <wp:positionH relativeFrom="column">
              <wp:posOffset>3898265</wp:posOffset>
            </wp:positionH>
            <wp:positionV relativeFrom="paragraph">
              <wp:posOffset>1104265</wp:posOffset>
            </wp:positionV>
            <wp:extent cx="1503045" cy="2517775"/>
            <wp:effectExtent l="0" t="0" r="1905" b="0"/>
            <wp:wrapSquare wrapText="bothSides"/>
            <wp:docPr id="1" name="Imagem 1" descr="Manuscrito foi descoberto no arquivo pessoal do escritor na Biblioteca Nacion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uscrito foi descoberto no arquivo pessoal do escritor na Biblioteca Nacional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03045" cy="2517775"/>
                    </a:xfrm>
                    <a:prstGeom prst="rect">
                      <a:avLst/>
                    </a:prstGeom>
                    <a:noFill/>
                    <a:ln>
                      <a:noFill/>
                    </a:ln>
                  </pic:spPr>
                </pic:pic>
              </a:graphicData>
            </a:graphic>
            <wp14:sizeRelH relativeFrom="page">
              <wp14:pctWidth>0</wp14:pctWidth>
            </wp14:sizeRelH>
            <wp14:sizeRelV relativeFrom="page">
              <wp14:pctHeight>0</wp14:pctHeight>
            </wp14:sizeRelV>
          </wp:anchor>
        </w:drawing>
      </w:r>
      <w:r w:rsidR="005157E1">
        <w:t>Você já deve ter passado pela sensação de ler um texto com facilidade, como se estivesse vendo tudo muito claramente, não é mesmo? Por outro lado, já deve ter lido e relido algum trecho porque simplesmente ele não consegue entrar na sua cabeça! Provavelmente você atribui</w:t>
      </w:r>
      <w:r w:rsidR="001641BB">
        <w:t>u</w:t>
      </w:r>
      <w:r w:rsidR="005157E1">
        <w:t xml:space="preserve"> a isso uma inabilidade sua. Mas sabia que às vezes o problema está no texto e não em você?</w:t>
      </w:r>
    </w:p>
    <w:p w14:paraId="2A5D5E11" w14:textId="77777777" w:rsidR="006A3EF5" w:rsidRDefault="003138FE" w:rsidP="005157E1">
      <w:r>
        <w:t>Geralmente, q</w:t>
      </w:r>
      <w:r w:rsidR="005157E1">
        <w:t xml:space="preserve">uando redigimos, não nos focamos na forma, mas na mensagem. Queremos passar para o papel o que estamos pensando. Essa despreocupação inicial é necessária, </w:t>
      </w:r>
      <w:proofErr w:type="gramStart"/>
      <w:r w:rsidR="005157E1">
        <w:t>sob pena</w:t>
      </w:r>
      <w:proofErr w:type="gramEnd"/>
      <w:r w:rsidR="005157E1">
        <w:t xml:space="preserve"> de termos um bloqueio </w:t>
      </w:r>
      <w:r w:rsidR="001641BB">
        <w:t>criativo</w:t>
      </w:r>
      <w:r w:rsidR="005157E1">
        <w:t>. Mas é fundamental que</w:t>
      </w:r>
      <w:r>
        <w:t>,</w:t>
      </w:r>
      <w:r w:rsidR="005157E1">
        <w:t xml:space="preserve"> no momento seguinte à produção do texto</w:t>
      </w:r>
      <w:r>
        <w:t>,</w:t>
      </w:r>
      <w:r w:rsidR="005157E1">
        <w:t xml:space="preserve"> haja o momento da </w:t>
      </w:r>
      <w:r>
        <w:t xml:space="preserve">leitura e </w:t>
      </w:r>
      <w:proofErr w:type="spellStart"/>
      <w:r w:rsidR="005157E1">
        <w:t>reescritura</w:t>
      </w:r>
      <w:proofErr w:type="spellEnd"/>
      <w:r w:rsidR="005157E1">
        <w:t xml:space="preserve">. Não existe texto bom </w:t>
      </w:r>
      <w:r w:rsidR="001641BB">
        <w:t>redigido</w:t>
      </w:r>
      <w:r w:rsidR="005157E1">
        <w:t xml:space="preserve"> de primeira.</w:t>
      </w:r>
      <w:r w:rsidR="006A3EF5">
        <w:t xml:space="preserve"> Exemplo disso é um </w:t>
      </w:r>
      <w:commentRangeStart w:id="0"/>
      <w:r w:rsidR="006A3EF5">
        <w:t xml:space="preserve">manuscrito </w:t>
      </w:r>
      <w:commentRangeEnd w:id="0"/>
      <w:r w:rsidR="00FD7488">
        <w:rPr>
          <w:rStyle w:val="Refdecomentrio"/>
        </w:rPr>
        <w:commentReference w:id="0"/>
      </w:r>
      <w:r w:rsidR="006A3EF5">
        <w:t xml:space="preserve">de </w:t>
      </w:r>
      <w:hyperlink r:id="rId11" w:history="1">
        <w:r w:rsidR="006A3EF5" w:rsidRPr="0083030F">
          <w:rPr>
            <w:rStyle w:val="Hyperlink"/>
          </w:rPr>
          <w:t>Lima Barreto</w:t>
        </w:r>
      </w:hyperlink>
      <w:r w:rsidR="006A3EF5">
        <w:t>, romancista brasileiro do início do século XX, encontrado na Biblioteca Nacional.</w:t>
      </w:r>
    </w:p>
    <w:p w14:paraId="5AEE7157" w14:textId="4D031861" w:rsidR="00E81619" w:rsidRDefault="00E81619" w:rsidP="005157E1">
      <w:r>
        <w:t>Outro exemplo de que fazer e refazer é tarefa rotineira para verdadeiros artistas está nas obras de Leonardo Da Vinci</w:t>
      </w:r>
      <w:r w:rsidR="0083030F">
        <w:t xml:space="preserve">, </w:t>
      </w:r>
      <w:r>
        <w:t xml:space="preserve">que costumava </w:t>
      </w:r>
      <w:r w:rsidR="0083030F">
        <w:rPr>
          <w:noProof/>
          <w:lang w:eastAsia="pt-BR"/>
        </w:rPr>
        <mc:AlternateContent>
          <mc:Choice Requires="wps">
            <w:drawing>
              <wp:anchor distT="0" distB="0" distL="114300" distR="114300" simplePos="0" relativeHeight="251638784" behindDoc="0" locked="0" layoutInCell="1" allowOverlap="1" wp14:anchorId="5B2876C2" wp14:editId="0F3BC51E">
                <wp:simplePos x="0" y="0"/>
                <wp:positionH relativeFrom="column">
                  <wp:posOffset>-635</wp:posOffset>
                </wp:positionH>
                <wp:positionV relativeFrom="paragraph">
                  <wp:posOffset>3029585</wp:posOffset>
                </wp:positionV>
                <wp:extent cx="5400040" cy="635"/>
                <wp:effectExtent l="0" t="0" r="0" b="0"/>
                <wp:wrapNone/>
                <wp:docPr id="6" name="Caixa de texto 3"/>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a:effectLst/>
                      </wps:spPr>
                      <wps:txbx>
                        <w:txbxContent>
                          <w:p w14:paraId="32DFF883" w14:textId="77777777" w:rsidR="0051070D" w:rsidRPr="00E81619" w:rsidRDefault="0051070D" w:rsidP="00E81619">
                            <w:pPr>
                              <w:pStyle w:val="Legenda"/>
                              <w:jc w:val="center"/>
                              <w:rPr>
                                <w:color w:val="808080" w:themeColor="background1" w:themeShade="80"/>
                                <w:sz w:val="24"/>
                              </w:rPr>
                            </w:pPr>
                            <w:proofErr w:type="gramStart"/>
                            <w:r w:rsidRPr="00E81619">
                              <w:rPr>
                                <w:color w:val="808080" w:themeColor="background1" w:themeShade="80"/>
                              </w:rPr>
                              <w:t>https</w:t>
                            </w:r>
                            <w:proofErr w:type="gramEnd"/>
                            <w:r w:rsidRPr="00E81619">
                              <w:rPr>
                                <w:color w:val="808080" w:themeColor="background1" w:themeShade="80"/>
                              </w:rPr>
                              <w:t>://marinafranconeti.wordpress.com/tag/leonardo-da-vinci/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5B2876C2" id="_x0000_s1027" type="#_x0000_t202" style="position:absolute;left:0;text-align:left;margin-left:-.05pt;margin-top:238.55pt;width:425.2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" stroked="f">
                <v:textbox style="mso-fit-shape-to-text:t" inset="0,0,0,0">
                  <w:txbxContent>
                    <w:p w14:paraId="32DFF883" w14:textId="77777777" w:rsidR="0051070D" w:rsidRPr="00E81619" w:rsidRDefault="0051070D" w:rsidP="00E81619">
                      <w:pPr>
                        <w:pStyle w:val="Legenda"/>
                        <w:jc w:val="center"/>
                        <w:rPr>
                          <w:color w:val="808080" w:themeColor="background1" w:themeShade="80"/>
                          <w:sz w:val="24"/>
                        </w:rPr>
                      </w:pPr>
                      <w:r w:rsidRPr="00E81619">
                        <w:rPr>
                          <w:color w:val="808080" w:themeColor="background1" w:themeShade="80"/>
                        </w:rPr>
                        <w:t>https://marinafranconeti.wordpress.com/tag/leonardo-da-vinci/</w:t>
                      </w:r>
                    </w:p>
                  </w:txbxContent>
                </v:textbox>
              </v:shape>
            </w:pict>
          </mc:Fallback>
        </mc:AlternateContent>
      </w:r>
      <w:r w:rsidR="0083030F">
        <w:rPr>
          <w:noProof/>
          <w:lang w:eastAsia="pt-BR"/>
        </w:rPr>
        <w:t>produzir</w:t>
      </w:r>
      <w:r w:rsidR="0083030F">
        <w:t xml:space="preserve"> </w:t>
      </w:r>
      <w:r>
        <w:t xml:space="preserve">vários esboços até </w:t>
      </w:r>
      <w:r>
        <w:lastRenderedPageBreak/>
        <w:t>alcançar o que considerava ser o produto final.</w:t>
      </w:r>
      <w:r w:rsidR="0083030F">
        <w:t xml:space="preserve"> Exemplo desse processo pode ser percebido no retrato de Isabella d’Este, atribuído ao pintor.</w:t>
      </w:r>
    </w:p>
    <w:p w14:paraId="087EF52B" w14:textId="77777777" w:rsidR="00E81619" w:rsidRDefault="00E81619" w:rsidP="005157E1"/>
    <w:p w14:paraId="09902EF1" w14:textId="77777777" w:rsidR="003138FE" w:rsidRDefault="0083030F" w:rsidP="005157E1">
      <w:r>
        <w:rPr>
          <w:noProof/>
          <w:lang w:eastAsia="pt-BR"/>
        </w:rPr>
        <mc:AlternateContent>
          <mc:Choice Requires="wps">
            <w:drawing>
              <wp:anchor distT="0" distB="0" distL="114300" distR="114300" simplePos="0" relativeHeight="251639808" behindDoc="0" locked="0" layoutInCell="1" allowOverlap="1" wp14:anchorId="2FAE468C" wp14:editId="0305C866">
                <wp:simplePos x="0" y="0"/>
                <wp:positionH relativeFrom="column">
                  <wp:posOffset>-32385</wp:posOffset>
                </wp:positionH>
                <wp:positionV relativeFrom="paragraph">
                  <wp:posOffset>2553335</wp:posOffset>
                </wp:positionV>
                <wp:extent cx="5400040" cy="635"/>
                <wp:effectExtent l="0" t="0" r="0" b="18415"/>
                <wp:wrapTopAndBottom/>
                <wp:docPr id="7" name="Caixa de Texto 7"/>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181B82CE" w14:textId="611C178E" w:rsidR="0051070D" w:rsidRPr="00F9224F" w:rsidRDefault="0051070D">
                            <w:pPr>
                              <w:pStyle w:val="Legenda"/>
                              <w:rPr>
                                <w:noProof/>
                              </w:rPr>
                              <w:pPrChange w:id="1" w:author="lilianfbraga@gmail.com" w:date="2016-07-07T10:53:00Z">
                                <w:pPr/>
                              </w:pPrChange>
                            </w:pPr>
                            <w:ins w:id="2" w:author="lilianfbraga@gmail.com" w:date="2016-07-07T10:53:00Z">
                              <w:r>
                                <w:t xml:space="preserve">Retrato de Isabella d'Este. Fonte: </w:t>
                              </w:r>
                            </w:ins>
                            <w:ins w:id="3" w:author="lilianfbraga@gmail.com" w:date="2016-07-07T10:54:00Z">
                              <w:r>
                                <w:fldChar w:fldCharType="begin"/>
                              </w:r>
                              <w:r>
                                <w:instrText xml:space="preserve"> HYPERLINK "http://literatortura.com/2013/10/possivel-obra-inedita-leonardo-vinci-encontrada-suica/" </w:instrText>
                              </w:r>
                              <w:r>
                                <w:fldChar w:fldCharType="separate"/>
                              </w:r>
                              <w:r w:rsidRPr="002D41A3">
                                <w:rPr>
                                  <w:rStyle w:val="Hyperlink"/>
                                </w:rPr>
                                <w:t>literatortura</w:t>
                              </w:r>
                              <w:r>
                                <w:fldChar w:fldCharType="end"/>
                              </w:r>
                            </w:ins>
                            <w:proofErr w:type="gramStart"/>
                            <w:ins w:id="4" w:author="lilianfbraga@gmail.com" w:date="2016-07-07T10:53:00Z">
                              <w:r>
                                <w:t>.</w:t>
                              </w:r>
                              <w:proofErr w:type="gramEnd"/>
                              <w:r>
                                <w:t>com</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Caixa de Texto 7" o:spid="_x0000_s1027" type="#_x0000_t202" style="position:absolute;left:0;text-align:left;margin-left:-2.55pt;margin-top:201.05pt;width:425.2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" stroked="f">
                <v:textbox style="mso-fit-shape-to-text:t" inset="0,0,0,0">
                  <w:txbxContent>
                    <w:p w14:paraId="181B82CE" w14:textId="611C178E" w:rsidR="0051070D" w:rsidRPr="00F9224F" w:rsidRDefault="0051070D">
                      <w:pPr>
                        <w:pStyle w:val="Legenda"/>
                        <w:rPr>
                          <w:noProof/>
                        </w:rPr>
                        <w:pPrChange w:id="5" w:author="lilianfbraga@gmail.com" w:date="2016-07-07T10:53:00Z">
                          <w:pPr/>
                        </w:pPrChange>
                      </w:pPr>
                      <w:ins w:id="6" w:author="lilianfbraga@gmail.com" w:date="2016-07-07T10:53:00Z">
                        <w:r>
                          <w:t xml:space="preserve">Retrato de Isabella d'Este. Fonte: </w:t>
                        </w:r>
                      </w:ins>
                      <w:ins w:id="7" w:author="lilianfbraga@gmail.com" w:date="2016-07-07T10:54:00Z">
                        <w:r>
                          <w:fldChar w:fldCharType="begin"/>
                        </w:r>
                        <w:r>
                          <w:instrText xml:space="preserve"> HYPERLINK "http://literatortura.com/2013/10/possivel-obra-inedita-leonardo-vinci-encontrada-suica/" </w:instrText>
                        </w:r>
                        <w:r>
                          <w:fldChar w:fldCharType="separate"/>
                        </w:r>
                        <w:r w:rsidRPr="002D41A3">
                          <w:rPr>
                            <w:rStyle w:val="Hyperlink"/>
                          </w:rPr>
                          <w:t>literatortura</w:t>
                        </w:r>
                        <w:r>
                          <w:fldChar w:fldCharType="end"/>
                        </w:r>
                      </w:ins>
                      <w:proofErr w:type="gramStart"/>
                      <w:ins w:id="8" w:author="lilianfbraga@gmail.com" w:date="2016-07-07T10:53:00Z">
                        <w:r>
                          <w:t>.</w:t>
                        </w:r>
                        <w:proofErr w:type="gramEnd"/>
                        <w:r>
                          <w:t>com</w:t>
                        </w:r>
                      </w:ins>
                    </w:p>
                  </w:txbxContent>
                </v:textbox>
                <w10:wrap type="topAndBottom"/>
              </v:shape>
            </w:pict>
          </mc:Fallback>
        </mc:AlternateContent>
      </w:r>
      <w:r w:rsidR="003138FE">
        <w:rPr>
          <w:noProof/>
          <w:lang w:eastAsia="pt-BR"/>
        </w:rPr>
        <w:drawing>
          <wp:anchor distT="0" distB="0" distL="114300" distR="114300" simplePos="0" relativeHeight="251631616" behindDoc="0" locked="0" layoutInCell="1" allowOverlap="1" wp14:anchorId="4B0B9123" wp14:editId="0FE5A2E3">
            <wp:simplePos x="0" y="0"/>
            <wp:positionH relativeFrom="column">
              <wp:posOffset>-32385</wp:posOffset>
            </wp:positionH>
            <wp:positionV relativeFrom="paragraph">
              <wp:posOffset>230505</wp:posOffset>
            </wp:positionV>
            <wp:extent cx="5400040" cy="2265680"/>
            <wp:effectExtent l="0" t="0" r="0" b="1270"/>
            <wp:wrapTopAndBottom/>
            <wp:docPr id="2" name="Imagem 2" descr="https://marinafranconeti.files.wordpress.com/2013/11/3bf1b-davinci-new-isabella-d-es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rinafranconeti.files.wordpress.com/2013/11/3bf1b-davinci-new-isabella-d-este.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2265680"/>
                    </a:xfrm>
                    <a:prstGeom prst="rect">
                      <a:avLst/>
                    </a:prstGeom>
                    <a:noFill/>
                    <a:ln>
                      <a:noFill/>
                    </a:ln>
                  </pic:spPr>
                </pic:pic>
              </a:graphicData>
            </a:graphic>
            <wp14:sizeRelH relativeFrom="page">
              <wp14:pctWidth>0</wp14:pctWidth>
            </wp14:sizeRelH>
            <wp14:sizeRelV relativeFrom="page">
              <wp14:pctHeight>0</wp14:pctHeight>
            </wp14:sizeRelV>
          </wp:anchor>
        </w:drawing>
      </w:r>
      <w:r w:rsidR="005157E1">
        <w:t xml:space="preserve"> </w:t>
      </w:r>
    </w:p>
    <w:p w14:paraId="7B658F7D" w14:textId="17FD602A" w:rsidR="005157E1" w:rsidRDefault="005157E1" w:rsidP="005157E1">
      <w:r>
        <w:t>Toda obra</w:t>
      </w:r>
      <w:r w:rsidR="006A3EF5">
        <w:t xml:space="preserve"> precisa ser feita e refeita para adquirir a perfeição. E, </w:t>
      </w:r>
      <w:r w:rsidR="003D5D4C">
        <w:t>em se tratando</w:t>
      </w:r>
      <w:r w:rsidR="006A3EF5">
        <w:t xml:space="preserve"> de </w:t>
      </w:r>
      <w:r w:rsidR="008206F6">
        <w:t xml:space="preserve">textos produzidos no STF, sejam eles administrativos, </w:t>
      </w:r>
      <w:proofErr w:type="gramStart"/>
      <w:r w:rsidR="008206F6">
        <w:t>sejam</w:t>
      </w:r>
      <w:proofErr w:type="gramEnd"/>
      <w:r w:rsidR="008206F6">
        <w:t xml:space="preserve"> jurídicos,</w:t>
      </w:r>
      <w:r w:rsidR="006A7F69">
        <w:t xml:space="preserve"> </w:t>
      </w:r>
      <w:r w:rsidR="003D5D4C">
        <w:t>essa</w:t>
      </w:r>
      <w:r w:rsidR="006A3EF5">
        <w:t xml:space="preserve"> perfeição está na clareza e na objetividade.</w:t>
      </w:r>
      <w:r>
        <w:t xml:space="preserve"> </w:t>
      </w:r>
    </w:p>
    <w:p w14:paraId="023EBA9B" w14:textId="6468EF07" w:rsidR="00E81619" w:rsidRPr="005157E1" w:rsidRDefault="00E81619" w:rsidP="005157E1">
      <w:r>
        <w:t>Nesse caso</w:t>
      </w:r>
      <w:r w:rsidR="003D5D4C">
        <w:t>,</w:t>
      </w:r>
      <w:r>
        <w:t xml:space="preserve"> existem alguns vilões comumente </w:t>
      </w:r>
      <w:r w:rsidR="008206F6">
        <w:t>percebidos</w:t>
      </w:r>
      <w:r>
        <w:t xml:space="preserve">. </w:t>
      </w:r>
      <w:r w:rsidR="003138FE">
        <w:t xml:space="preserve">Não se trata de erro gramatical, mas da melhor opção estilística para a clareza e compreensão na mensagem. </w:t>
      </w:r>
      <w:r>
        <w:t xml:space="preserve">Como nosso curso é focado nas orações adjetivas, abordaremos </w:t>
      </w:r>
      <w:r w:rsidR="008206F6">
        <w:t>os quatro mais conflituosos</w:t>
      </w:r>
      <w:r>
        <w:t>: eco</w:t>
      </w:r>
      <w:r w:rsidR="008206F6">
        <w:t>,</w:t>
      </w:r>
      <w:r>
        <w:t xml:space="preserve"> </w:t>
      </w:r>
      <w:r w:rsidR="008206F6">
        <w:t>“</w:t>
      </w:r>
      <w:proofErr w:type="spellStart"/>
      <w:r w:rsidR="008206F6">
        <w:t>queísmo</w:t>
      </w:r>
      <w:proofErr w:type="spellEnd"/>
      <w:r w:rsidR="008206F6">
        <w:t>”, crase ante</w:t>
      </w:r>
      <w:r w:rsidR="00AA283A">
        <w:t>s</w:t>
      </w:r>
      <w:r w:rsidR="008206F6">
        <w:t xml:space="preserve"> de a qual/as quais e concordância verbal com pronome que e quem</w:t>
      </w:r>
      <w:r>
        <w:t xml:space="preserve">. </w:t>
      </w:r>
    </w:p>
    <w:p w14:paraId="3B897A17" w14:textId="77777777" w:rsidR="003D5D4C" w:rsidRDefault="003D5D4C" w:rsidP="005D37FF"/>
    <w:p w14:paraId="241D9D86" w14:textId="77777777" w:rsidR="003D5D4C" w:rsidRDefault="003D5D4C" w:rsidP="004069A4">
      <w:pPr>
        <w:pStyle w:val="Ttulo3"/>
        <w:ind w:firstLine="0"/>
      </w:pPr>
      <w:r>
        <w:t>6.2.1 Resolvendo o eco</w:t>
      </w:r>
    </w:p>
    <w:p w14:paraId="1F30EE01" w14:textId="77777777" w:rsidR="00E86939" w:rsidRDefault="000C230B" w:rsidP="005D37FF">
      <w:r>
        <w:t>Como já foi dito na aula anterior, o eco é a rima gerada por repetições excessivas de alguns sons</w:t>
      </w:r>
      <w:r w:rsidR="00265370">
        <w:t xml:space="preserve"> no final das palavras</w:t>
      </w:r>
      <w:r>
        <w:t>.</w:t>
      </w:r>
      <w:r w:rsidR="00F90357">
        <w:t xml:space="preserve"> </w:t>
      </w:r>
    </w:p>
    <w:p w14:paraId="33276B6A" w14:textId="77777777" w:rsidR="00E86939" w:rsidRDefault="006A7F69" w:rsidP="005D37FF">
      <w:r>
        <w:t xml:space="preserve">Em letras de músicas, </w:t>
      </w:r>
      <w:r w:rsidR="00E86939">
        <w:t>temos exemplos desse fenômeno. Veja os trechos destacados na canção “</w:t>
      </w:r>
      <w:hyperlink r:id="rId13" w:history="1">
        <w:r w:rsidR="00E86939" w:rsidRPr="00E86939">
          <w:rPr>
            <w:rStyle w:val="Hyperlink"/>
          </w:rPr>
          <w:t>Linha do Equador</w:t>
        </w:r>
      </w:hyperlink>
      <w:r w:rsidR="00E86939">
        <w:t xml:space="preserve">” </w:t>
      </w:r>
      <w:r w:rsidR="00522045">
        <w:t>(</w:t>
      </w:r>
      <w:r w:rsidR="00E86939">
        <w:rPr>
          <w:rFonts w:ascii="Arial" w:hAnsi="Arial" w:cs="Arial"/>
          <w:color w:val="333333"/>
          <w:sz w:val="21"/>
          <w:szCs w:val="21"/>
          <w:shd w:val="clear" w:color="auto" w:fill="FFFFFF"/>
        </w:rPr>
        <w:t>Djavan e Caetano Veloso</w:t>
      </w:r>
      <w:r w:rsidR="00522045">
        <w:rPr>
          <w:rFonts w:ascii="Arial" w:hAnsi="Arial" w:cs="Arial"/>
          <w:color w:val="333333"/>
          <w:sz w:val="21"/>
          <w:szCs w:val="21"/>
          <w:shd w:val="clear" w:color="auto" w:fill="FFFFFF"/>
        </w:rPr>
        <w:t>)</w:t>
      </w:r>
      <w:r w:rsidR="00E86939">
        <w:rPr>
          <w:rFonts w:ascii="Arial" w:hAnsi="Arial" w:cs="Arial"/>
          <w:color w:val="333333"/>
          <w:sz w:val="21"/>
          <w:szCs w:val="21"/>
          <w:shd w:val="clear" w:color="auto" w:fill="FFFFFF"/>
        </w:rPr>
        <w:t>.</w:t>
      </w:r>
    </w:p>
    <w:p w14:paraId="0A508D30" w14:textId="77777777" w:rsidR="00E86939" w:rsidRDefault="00E86939" w:rsidP="00E86939">
      <w:pPr>
        <w:ind w:firstLine="0"/>
        <w:jc w:val="left"/>
        <w:rPr>
          <w:rFonts w:ascii="Arial" w:hAnsi="Arial" w:cs="Arial"/>
          <w:color w:val="333333"/>
          <w:sz w:val="18"/>
          <w:szCs w:val="18"/>
          <w:shd w:val="clear" w:color="auto" w:fill="FFFFFF"/>
        </w:rPr>
        <w:sectPr w:rsidR="00E86939">
          <w:footerReference w:type="default" r:id="rId14"/>
          <w:pgSz w:w="11906" w:h="16838"/>
          <w:pgMar w:top="1417" w:right="1701" w:bottom="1417" w:left="1701" w:header="708" w:footer="708" w:gutter="0"/>
          <w:cols w:space="708"/>
          <w:docGrid w:linePitch="360"/>
        </w:sectPr>
      </w:pPr>
    </w:p>
    <w:p w14:paraId="4F452F72" w14:textId="77777777" w:rsidR="00E86939" w:rsidRPr="00E86939" w:rsidRDefault="00E86939" w:rsidP="00E86939">
      <w:pPr>
        <w:ind w:firstLine="0"/>
        <w:jc w:val="left"/>
        <w:rPr>
          <w:sz w:val="18"/>
          <w:szCs w:val="18"/>
        </w:rPr>
      </w:pPr>
      <w:r w:rsidRPr="00E86939">
        <w:rPr>
          <w:rFonts w:ascii="Arial" w:hAnsi="Arial" w:cs="Arial"/>
          <w:color w:val="333333"/>
          <w:sz w:val="18"/>
          <w:szCs w:val="18"/>
          <w:shd w:val="clear" w:color="auto" w:fill="FFFFFF"/>
        </w:rPr>
        <w:lastRenderedPageBreak/>
        <w:t xml:space="preserve">Luz das estrelas </w:t>
      </w:r>
      <w:r w:rsidRPr="00E86939">
        <w:rPr>
          <w:rFonts w:ascii="Arial" w:hAnsi="Arial" w:cs="Arial"/>
          <w:color w:val="333333"/>
          <w:sz w:val="18"/>
          <w:szCs w:val="18"/>
        </w:rPr>
        <w:br/>
      </w:r>
      <w:r w:rsidRPr="00E86939">
        <w:rPr>
          <w:rFonts w:ascii="Arial" w:hAnsi="Arial" w:cs="Arial"/>
          <w:color w:val="333333"/>
          <w:sz w:val="18"/>
          <w:szCs w:val="18"/>
          <w:shd w:val="clear" w:color="auto" w:fill="FFFFFF"/>
        </w:rPr>
        <w:t>laço do infinito</w:t>
      </w:r>
      <w:r w:rsidRPr="00E86939">
        <w:rPr>
          <w:rFonts w:ascii="Arial" w:hAnsi="Arial" w:cs="Arial"/>
          <w:color w:val="333333"/>
          <w:sz w:val="18"/>
          <w:szCs w:val="18"/>
        </w:rPr>
        <w:br/>
      </w:r>
      <w:r w:rsidRPr="00E86939">
        <w:rPr>
          <w:rFonts w:ascii="Arial" w:hAnsi="Arial" w:cs="Arial"/>
          <w:color w:val="333333"/>
          <w:sz w:val="18"/>
          <w:szCs w:val="18"/>
          <w:shd w:val="clear" w:color="auto" w:fill="FFFFFF"/>
        </w:rPr>
        <w:t>gosto tanto dela assim</w:t>
      </w:r>
      <w:r w:rsidRPr="00E86939">
        <w:rPr>
          <w:rFonts w:ascii="Arial" w:hAnsi="Arial" w:cs="Arial"/>
          <w:color w:val="333333"/>
          <w:sz w:val="18"/>
          <w:szCs w:val="18"/>
        </w:rPr>
        <w:br/>
      </w:r>
      <w:r w:rsidRPr="00E86939">
        <w:rPr>
          <w:rFonts w:ascii="Arial" w:hAnsi="Arial" w:cs="Arial"/>
          <w:color w:val="333333"/>
          <w:sz w:val="18"/>
          <w:szCs w:val="18"/>
          <w:shd w:val="clear" w:color="auto" w:fill="FFFFFF"/>
        </w:rPr>
        <w:t>rosa amarela</w:t>
      </w:r>
      <w:r w:rsidRPr="00E86939">
        <w:rPr>
          <w:rFonts w:ascii="Arial" w:hAnsi="Arial" w:cs="Arial"/>
          <w:color w:val="333333"/>
          <w:sz w:val="18"/>
          <w:szCs w:val="18"/>
        </w:rPr>
        <w:br/>
      </w:r>
      <w:r w:rsidRPr="00E86939">
        <w:rPr>
          <w:rFonts w:ascii="Arial" w:hAnsi="Arial" w:cs="Arial"/>
          <w:color w:val="333333"/>
          <w:sz w:val="18"/>
          <w:szCs w:val="18"/>
          <w:shd w:val="clear" w:color="auto" w:fill="FFFFFF"/>
        </w:rPr>
        <w:t>voz de todo grito</w:t>
      </w:r>
      <w:r w:rsidRPr="00E86939">
        <w:rPr>
          <w:rFonts w:ascii="Arial" w:hAnsi="Arial" w:cs="Arial"/>
          <w:color w:val="333333"/>
          <w:sz w:val="18"/>
          <w:szCs w:val="18"/>
        </w:rPr>
        <w:br/>
      </w:r>
      <w:r w:rsidRPr="00E86939">
        <w:rPr>
          <w:rFonts w:ascii="Arial" w:hAnsi="Arial" w:cs="Arial"/>
          <w:color w:val="333333"/>
          <w:sz w:val="18"/>
          <w:szCs w:val="18"/>
          <w:shd w:val="clear" w:color="auto" w:fill="FFFFFF"/>
        </w:rPr>
        <w:t>gosto tanto dela assim</w:t>
      </w:r>
      <w:r w:rsidRPr="00E86939">
        <w:rPr>
          <w:rFonts w:ascii="Arial" w:hAnsi="Arial" w:cs="Arial"/>
          <w:color w:val="333333"/>
          <w:sz w:val="18"/>
          <w:szCs w:val="18"/>
        </w:rPr>
        <w:br/>
      </w:r>
      <w:r w:rsidRPr="00E86939">
        <w:rPr>
          <w:rFonts w:ascii="Arial" w:hAnsi="Arial" w:cs="Arial"/>
          <w:b/>
          <w:color w:val="333333"/>
          <w:sz w:val="18"/>
          <w:szCs w:val="18"/>
          <w:shd w:val="clear" w:color="auto" w:fill="FFFFFF"/>
        </w:rPr>
        <w:lastRenderedPageBreak/>
        <w:t>esse imenso, desmedido amor</w:t>
      </w:r>
      <w:r w:rsidRPr="00E86939">
        <w:rPr>
          <w:rFonts w:ascii="Arial" w:hAnsi="Arial" w:cs="Arial"/>
          <w:b/>
          <w:color w:val="333333"/>
          <w:sz w:val="18"/>
          <w:szCs w:val="18"/>
        </w:rPr>
        <w:br/>
      </w:r>
      <w:r w:rsidRPr="00E86939">
        <w:rPr>
          <w:rFonts w:ascii="Arial" w:hAnsi="Arial" w:cs="Arial"/>
          <w:b/>
          <w:color w:val="333333"/>
          <w:sz w:val="18"/>
          <w:szCs w:val="18"/>
          <w:shd w:val="clear" w:color="auto" w:fill="FFFFFF"/>
        </w:rPr>
        <w:t>vai além de seja o que for</w:t>
      </w:r>
      <w:r w:rsidRPr="00E86939">
        <w:rPr>
          <w:rFonts w:ascii="Arial" w:hAnsi="Arial" w:cs="Arial"/>
          <w:b/>
          <w:color w:val="333333"/>
          <w:sz w:val="18"/>
          <w:szCs w:val="18"/>
        </w:rPr>
        <w:br/>
      </w:r>
      <w:r w:rsidRPr="00E86939">
        <w:rPr>
          <w:rFonts w:ascii="Arial" w:hAnsi="Arial" w:cs="Arial"/>
          <w:b/>
          <w:color w:val="333333"/>
          <w:sz w:val="18"/>
          <w:szCs w:val="18"/>
          <w:shd w:val="clear" w:color="auto" w:fill="FFFFFF"/>
        </w:rPr>
        <w:t xml:space="preserve">vai além de </w:t>
      </w:r>
      <w:proofErr w:type="gramStart"/>
      <w:r w:rsidRPr="00E86939">
        <w:rPr>
          <w:rFonts w:ascii="Arial" w:hAnsi="Arial" w:cs="Arial"/>
          <w:b/>
          <w:color w:val="333333"/>
          <w:sz w:val="18"/>
          <w:szCs w:val="18"/>
          <w:shd w:val="clear" w:color="auto" w:fill="FFFFFF"/>
        </w:rPr>
        <w:t>onde</w:t>
      </w:r>
      <w:proofErr w:type="gramEnd"/>
      <w:r w:rsidRPr="00E86939">
        <w:rPr>
          <w:rFonts w:ascii="Arial" w:hAnsi="Arial" w:cs="Arial"/>
          <w:b/>
          <w:color w:val="333333"/>
          <w:sz w:val="18"/>
          <w:szCs w:val="18"/>
          <w:shd w:val="clear" w:color="auto" w:fill="FFFFFF"/>
        </w:rPr>
        <w:t xml:space="preserve"> eu vou</w:t>
      </w:r>
      <w:r w:rsidRPr="00E86939">
        <w:rPr>
          <w:rFonts w:ascii="Arial" w:hAnsi="Arial" w:cs="Arial"/>
          <w:color w:val="333333"/>
          <w:sz w:val="18"/>
          <w:szCs w:val="18"/>
        </w:rPr>
        <w:br/>
      </w:r>
      <w:r w:rsidRPr="00E86939">
        <w:rPr>
          <w:rFonts w:ascii="Arial" w:hAnsi="Arial" w:cs="Arial"/>
          <w:b/>
          <w:color w:val="333333"/>
          <w:sz w:val="18"/>
          <w:szCs w:val="18"/>
          <w:shd w:val="clear" w:color="auto" w:fill="FFFFFF"/>
        </w:rPr>
        <w:t>do que sou, minha dor</w:t>
      </w:r>
      <w:r w:rsidRPr="00E86939">
        <w:rPr>
          <w:rFonts w:ascii="Arial" w:hAnsi="Arial" w:cs="Arial"/>
          <w:b/>
          <w:color w:val="333333"/>
          <w:sz w:val="18"/>
          <w:szCs w:val="18"/>
        </w:rPr>
        <w:br/>
      </w:r>
      <w:r w:rsidRPr="00E86939">
        <w:rPr>
          <w:rFonts w:ascii="Arial" w:hAnsi="Arial" w:cs="Arial"/>
          <w:b/>
          <w:color w:val="333333"/>
          <w:sz w:val="18"/>
          <w:szCs w:val="18"/>
          <w:shd w:val="clear" w:color="auto" w:fill="FFFFFF"/>
        </w:rPr>
        <w:t>minha linha do equador</w:t>
      </w:r>
      <w:r w:rsidRPr="00E86939">
        <w:rPr>
          <w:rFonts w:ascii="Arial" w:hAnsi="Arial" w:cs="Arial"/>
          <w:b/>
          <w:color w:val="333333"/>
          <w:sz w:val="18"/>
          <w:szCs w:val="18"/>
        </w:rPr>
        <w:br/>
      </w:r>
      <w:r w:rsidRPr="00E86939">
        <w:rPr>
          <w:rFonts w:ascii="Arial" w:hAnsi="Arial" w:cs="Arial"/>
          <w:b/>
          <w:color w:val="333333"/>
          <w:sz w:val="18"/>
          <w:szCs w:val="18"/>
          <w:shd w:val="clear" w:color="auto" w:fill="FFFFFF"/>
        </w:rPr>
        <w:t>esse imenso, desmedido amor</w:t>
      </w:r>
      <w:r w:rsidRPr="00E86939">
        <w:rPr>
          <w:rFonts w:ascii="Arial" w:hAnsi="Arial" w:cs="Arial"/>
          <w:b/>
          <w:color w:val="333333"/>
          <w:sz w:val="18"/>
          <w:szCs w:val="18"/>
        </w:rPr>
        <w:br/>
      </w:r>
      <w:r w:rsidRPr="00E86939">
        <w:rPr>
          <w:rFonts w:ascii="Arial" w:hAnsi="Arial" w:cs="Arial"/>
          <w:b/>
          <w:color w:val="333333"/>
          <w:sz w:val="18"/>
          <w:szCs w:val="18"/>
          <w:shd w:val="clear" w:color="auto" w:fill="FFFFFF"/>
        </w:rPr>
        <w:lastRenderedPageBreak/>
        <w:t>vai além de seja o que for</w:t>
      </w:r>
      <w:r w:rsidRPr="00E86939">
        <w:rPr>
          <w:rFonts w:ascii="Arial" w:hAnsi="Arial" w:cs="Arial"/>
          <w:color w:val="333333"/>
          <w:sz w:val="18"/>
          <w:szCs w:val="18"/>
          <w:shd w:val="clear" w:color="auto" w:fill="FFFFFF"/>
        </w:rPr>
        <w:br/>
        <w:t>passa mais além do</w:t>
      </w:r>
      <w:r w:rsidRPr="00E86939">
        <w:rPr>
          <w:rFonts w:ascii="Arial" w:hAnsi="Arial" w:cs="Arial"/>
          <w:color w:val="333333"/>
          <w:sz w:val="18"/>
          <w:szCs w:val="18"/>
        </w:rPr>
        <w:br/>
      </w:r>
      <w:r>
        <w:rPr>
          <w:rFonts w:ascii="Arial" w:hAnsi="Arial" w:cs="Arial"/>
          <w:color w:val="333333"/>
          <w:sz w:val="18"/>
          <w:szCs w:val="18"/>
          <w:shd w:val="clear" w:color="auto" w:fill="FFFFFF"/>
        </w:rPr>
        <w:t>céu de B</w:t>
      </w:r>
      <w:r w:rsidRPr="00E86939">
        <w:rPr>
          <w:rFonts w:ascii="Arial" w:hAnsi="Arial" w:cs="Arial"/>
          <w:color w:val="333333"/>
          <w:sz w:val="18"/>
          <w:szCs w:val="18"/>
          <w:shd w:val="clear" w:color="auto" w:fill="FFFFFF"/>
        </w:rPr>
        <w:t>rasília</w:t>
      </w:r>
      <w:r w:rsidRPr="00E86939">
        <w:rPr>
          <w:rFonts w:ascii="Arial" w:hAnsi="Arial" w:cs="Arial"/>
          <w:color w:val="333333"/>
          <w:sz w:val="18"/>
          <w:szCs w:val="18"/>
        </w:rPr>
        <w:br/>
      </w:r>
      <w:r w:rsidRPr="00E86939">
        <w:rPr>
          <w:rFonts w:ascii="Arial" w:hAnsi="Arial" w:cs="Arial"/>
          <w:color w:val="333333"/>
          <w:sz w:val="18"/>
          <w:szCs w:val="18"/>
          <w:shd w:val="clear" w:color="auto" w:fill="FFFFFF"/>
        </w:rPr>
        <w:t>traço do arquiteto</w:t>
      </w:r>
      <w:r w:rsidRPr="00E86939">
        <w:rPr>
          <w:rFonts w:ascii="Arial" w:hAnsi="Arial" w:cs="Arial"/>
          <w:color w:val="333333"/>
          <w:sz w:val="18"/>
          <w:szCs w:val="18"/>
        </w:rPr>
        <w:br/>
      </w:r>
      <w:r w:rsidRPr="00E86939">
        <w:rPr>
          <w:rFonts w:ascii="Arial" w:hAnsi="Arial" w:cs="Arial"/>
          <w:color w:val="333333"/>
          <w:sz w:val="18"/>
          <w:szCs w:val="18"/>
          <w:shd w:val="clear" w:color="auto" w:fill="FFFFFF"/>
        </w:rPr>
        <w:t>gosto tanto dela assim</w:t>
      </w:r>
      <w:r w:rsidRPr="00E86939">
        <w:rPr>
          <w:rFonts w:ascii="Arial" w:hAnsi="Arial" w:cs="Arial"/>
          <w:color w:val="333333"/>
          <w:sz w:val="18"/>
          <w:szCs w:val="18"/>
        </w:rPr>
        <w:br/>
      </w:r>
      <w:r w:rsidRPr="00E86939">
        <w:rPr>
          <w:rFonts w:ascii="Arial" w:hAnsi="Arial" w:cs="Arial"/>
          <w:color w:val="333333"/>
          <w:sz w:val="18"/>
          <w:szCs w:val="18"/>
          <w:shd w:val="clear" w:color="auto" w:fill="FFFFFF"/>
        </w:rPr>
        <w:t>gosto de filha música de preto</w:t>
      </w:r>
      <w:r w:rsidRPr="00E86939">
        <w:rPr>
          <w:rFonts w:ascii="Arial" w:hAnsi="Arial" w:cs="Arial"/>
          <w:color w:val="333333"/>
          <w:sz w:val="18"/>
          <w:szCs w:val="18"/>
        </w:rPr>
        <w:br/>
      </w:r>
      <w:r w:rsidRPr="00E86939">
        <w:rPr>
          <w:rFonts w:ascii="Arial" w:hAnsi="Arial" w:cs="Arial"/>
          <w:color w:val="333333"/>
          <w:sz w:val="18"/>
          <w:szCs w:val="18"/>
          <w:shd w:val="clear" w:color="auto" w:fill="FFFFFF"/>
        </w:rPr>
        <w:t>gosto tanto dela assim</w:t>
      </w:r>
      <w:r w:rsidRPr="00E86939">
        <w:rPr>
          <w:rFonts w:ascii="Arial" w:hAnsi="Arial" w:cs="Arial"/>
          <w:color w:val="333333"/>
          <w:sz w:val="18"/>
          <w:szCs w:val="18"/>
        </w:rPr>
        <w:br/>
      </w:r>
      <w:r w:rsidRPr="00E86939">
        <w:rPr>
          <w:rFonts w:ascii="Arial" w:hAnsi="Arial" w:cs="Arial"/>
          <w:b/>
          <w:color w:val="333333"/>
          <w:sz w:val="18"/>
          <w:szCs w:val="18"/>
          <w:shd w:val="clear" w:color="auto" w:fill="FFFFFF"/>
        </w:rPr>
        <w:t>essa desmesura de paixão</w:t>
      </w:r>
      <w:r w:rsidRPr="00E86939">
        <w:rPr>
          <w:rFonts w:ascii="Arial" w:hAnsi="Arial" w:cs="Arial"/>
          <w:b/>
          <w:color w:val="333333"/>
          <w:sz w:val="18"/>
          <w:szCs w:val="18"/>
        </w:rPr>
        <w:br/>
      </w:r>
      <w:r w:rsidRPr="00E86939">
        <w:rPr>
          <w:rFonts w:ascii="Arial" w:hAnsi="Arial" w:cs="Arial"/>
          <w:b/>
          <w:color w:val="333333"/>
          <w:sz w:val="18"/>
          <w:szCs w:val="18"/>
          <w:shd w:val="clear" w:color="auto" w:fill="FFFFFF"/>
        </w:rPr>
        <w:t>é loucura do coração</w:t>
      </w:r>
      <w:r w:rsidRPr="00E86939">
        <w:rPr>
          <w:rFonts w:ascii="Arial" w:hAnsi="Arial" w:cs="Arial"/>
          <w:b/>
          <w:color w:val="333333"/>
          <w:sz w:val="18"/>
          <w:szCs w:val="18"/>
        </w:rPr>
        <w:br/>
      </w:r>
      <w:r w:rsidRPr="00E86939">
        <w:rPr>
          <w:rFonts w:ascii="Arial" w:hAnsi="Arial" w:cs="Arial"/>
          <w:b/>
          <w:color w:val="333333"/>
          <w:sz w:val="18"/>
          <w:szCs w:val="18"/>
          <w:shd w:val="clear" w:color="auto" w:fill="FFFFFF"/>
        </w:rPr>
        <w:t xml:space="preserve">minha foz do </w:t>
      </w:r>
      <w:proofErr w:type="spellStart"/>
      <w:r w:rsidRPr="00E86939">
        <w:rPr>
          <w:rFonts w:ascii="Arial" w:hAnsi="Arial" w:cs="Arial"/>
          <w:b/>
          <w:color w:val="333333"/>
          <w:sz w:val="18"/>
          <w:szCs w:val="18"/>
          <w:shd w:val="clear" w:color="auto" w:fill="FFFFFF"/>
        </w:rPr>
        <w:t>iguaçu</w:t>
      </w:r>
      <w:proofErr w:type="spellEnd"/>
      <w:r w:rsidRPr="00E86939">
        <w:rPr>
          <w:rFonts w:ascii="Arial" w:hAnsi="Arial" w:cs="Arial"/>
          <w:b/>
          <w:color w:val="333333"/>
          <w:sz w:val="18"/>
          <w:szCs w:val="18"/>
        </w:rPr>
        <w:br/>
      </w:r>
      <w:r w:rsidRPr="00E86939">
        <w:rPr>
          <w:rFonts w:ascii="Arial" w:hAnsi="Arial" w:cs="Arial"/>
          <w:b/>
          <w:color w:val="333333"/>
          <w:sz w:val="18"/>
          <w:szCs w:val="18"/>
          <w:shd w:val="clear" w:color="auto" w:fill="FFFFFF"/>
        </w:rPr>
        <w:t>polo sul, meu azul</w:t>
      </w:r>
      <w:r w:rsidRPr="00E86939">
        <w:rPr>
          <w:rFonts w:ascii="Arial" w:hAnsi="Arial" w:cs="Arial"/>
          <w:b/>
          <w:color w:val="333333"/>
          <w:sz w:val="18"/>
          <w:szCs w:val="18"/>
        </w:rPr>
        <w:br/>
      </w:r>
      <w:r w:rsidRPr="00E86939">
        <w:rPr>
          <w:rFonts w:ascii="Arial" w:hAnsi="Arial" w:cs="Arial"/>
          <w:b/>
          <w:color w:val="333333"/>
          <w:sz w:val="18"/>
          <w:szCs w:val="18"/>
          <w:shd w:val="clear" w:color="auto" w:fill="FFFFFF"/>
        </w:rPr>
        <w:lastRenderedPageBreak/>
        <w:t>luz do sentimento nu</w:t>
      </w:r>
      <w:r w:rsidRPr="00E86939">
        <w:rPr>
          <w:rFonts w:ascii="Arial" w:hAnsi="Arial" w:cs="Arial"/>
          <w:b/>
          <w:color w:val="333333"/>
          <w:sz w:val="18"/>
          <w:szCs w:val="18"/>
        </w:rPr>
        <w:br/>
      </w:r>
      <w:r w:rsidRPr="00E86939">
        <w:rPr>
          <w:rFonts w:ascii="Arial" w:hAnsi="Arial" w:cs="Arial"/>
          <w:color w:val="333333"/>
          <w:sz w:val="18"/>
          <w:szCs w:val="18"/>
          <w:shd w:val="clear" w:color="auto" w:fill="FFFFFF"/>
        </w:rPr>
        <w:t>esse imenso, desmedido amor</w:t>
      </w:r>
      <w:r w:rsidRPr="00E86939">
        <w:rPr>
          <w:rFonts w:ascii="Arial" w:hAnsi="Arial" w:cs="Arial"/>
          <w:color w:val="333333"/>
          <w:sz w:val="18"/>
          <w:szCs w:val="18"/>
        </w:rPr>
        <w:br/>
      </w:r>
      <w:r w:rsidRPr="00E86939">
        <w:rPr>
          <w:rFonts w:ascii="Arial" w:hAnsi="Arial" w:cs="Arial"/>
          <w:color w:val="333333"/>
          <w:sz w:val="18"/>
          <w:szCs w:val="18"/>
          <w:shd w:val="clear" w:color="auto" w:fill="FFFFFF"/>
        </w:rPr>
        <w:t>vai além de seja o que for</w:t>
      </w:r>
      <w:r w:rsidRPr="00E86939">
        <w:rPr>
          <w:rFonts w:ascii="Arial" w:hAnsi="Arial" w:cs="Arial"/>
          <w:color w:val="333333"/>
          <w:sz w:val="18"/>
          <w:szCs w:val="18"/>
        </w:rPr>
        <w:br/>
      </w:r>
      <w:r w:rsidRPr="00E86939">
        <w:rPr>
          <w:rFonts w:ascii="Arial" w:hAnsi="Arial" w:cs="Arial"/>
          <w:color w:val="333333"/>
          <w:sz w:val="18"/>
          <w:szCs w:val="18"/>
          <w:shd w:val="clear" w:color="auto" w:fill="FFFFFF"/>
        </w:rPr>
        <w:t>vai além de onde eu vou</w:t>
      </w:r>
      <w:r w:rsidRPr="00E86939">
        <w:rPr>
          <w:rFonts w:ascii="Arial" w:hAnsi="Arial" w:cs="Arial"/>
          <w:color w:val="333333"/>
          <w:sz w:val="18"/>
          <w:szCs w:val="18"/>
        </w:rPr>
        <w:br/>
      </w:r>
      <w:r w:rsidRPr="00E86939">
        <w:rPr>
          <w:rFonts w:ascii="Arial" w:hAnsi="Arial" w:cs="Arial"/>
          <w:color w:val="333333"/>
          <w:sz w:val="18"/>
          <w:szCs w:val="18"/>
          <w:shd w:val="clear" w:color="auto" w:fill="FFFFFF"/>
        </w:rPr>
        <w:t>do que sou, minha dor,</w:t>
      </w:r>
      <w:r w:rsidRPr="00E86939">
        <w:rPr>
          <w:rFonts w:ascii="Arial" w:hAnsi="Arial" w:cs="Arial"/>
          <w:color w:val="333333"/>
          <w:sz w:val="18"/>
          <w:szCs w:val="18"/>
        </w:rPr>
        <w:br/>
      </w:r>
      <w:r w:rsidRPr="00E86939">
        <w:rPr>
          <w:rFonts w:ascii="Arial" w:hAnsi="Arial" w:cs="Arial"/>
          <w:color w:val="333333"/>
          <w:sz w:val="18"/>
          <w:szCs w:val="18"/>
          <w:shd w:val="clear" w:color="auto" w:fill="FFFFFF"/>
        </w:rPr>
        <w:t>minha linha do equador</w:t>
      </w:r>
      <w:r w:rsidRPr="00E86939">
        <w:rPr>
          <w:rFonts w:ascii="Arial" w:hAnsi="Arial" w:cs="Arial"/>
          <w:color w:val="333333"/>
          <w:sz w:val="18"/>
          <w:szCs w:val="18"/>
        </w:rPr>
        <w:br/>
      </w:r>
      <w:r w:rsidRPr="00E86939">
        <w:rPr>
          <w:rFonts w:ascii="Arial" w:hAnsi="Arial" w:cs="Arial"/>
          <w:color w:val="333333"/>
          <w:sz w:val="18"/>
          <w:szCs w:val="18"/>
          <w:shd w:val="clear" w:color="auto" w:fill="FFFFFF"/>
        </w:rPr>
        <w:t>mas é doce morrer nesse mar</w:t>
      </w:r>
      <w:r w:rsidRPr="00E86939">
        <w:rPr>
          <w:rFonts w:ascii="Arial" w:hAnsi="Arial" w:cs="Arial"/>
          <w:color w:val="333333"/>
          <w:sz w:val="18"/>
          <w:szCs w:val="18"/>
        </w:rPr>
        <w:br/>
      </w:r>
      <w:r w:rsidRPr="00E86939">
        <w:rPr>
          <w:rFonts w:ascii="Arial" w:hAnsi="Arial" w:cs="Arial"/>
          <w:color w:val="333333"/>
          <w:sz w:val="18"/>
          <w:szCs w:val="18"/>
          <w:shd w:val="clear" w:color="auto" w:fill="FFFFFF"/>
        </w:rPr>
        <w:t>de lembrar e nunca esquecer</w:t>
      </w:r>
      <w:r w:rsidRPr="00E86939">
        <w:rPr>
          <w:rFonts w:ascii="Arial" w:hAnsi="Arial" w:cs="Arial"/>
          <w:color w:val="333333"/>
          <w:sz w:val="18"/>
          <w:szCs w:val="18"/>
        </w:rPr>
        <w:br/>
      </w:r>
      <w:r w:rsidRPr="00E86939">
        <w:rPr>
          <w:rFonts w:ascii="Arial" w:hAnsi="Arial" w:cs="Arial"/>
          <w:color w:val="333333"/>
          <w:sz w:val="18"/>
          <w:szCs w:val="18"/>
          <w:shd w:val="clear" w:color="auto" w:fill="FFFFFF"/>
        </w:rPr>
        <w:t>se eu tivesse mais alma pra dar</w:t>
      </w:r>
      <w:r w:rsidRPr="00E86939">
        <w:rPr>
          <w:rFonts w:ascii="Arial" w:hAnsi="Arial" w:cs="Arial"/>
          <w:color w:val="333333"/>
          <w:sz w:val="18"/>
          <w:szCs w:val="18"/>
        </w:rPr>
        <w:br/>
      </w:r>
      <w:r w:rsidRPr="00E86939">
        <w:rPr>
          <w:rFonts w:ascii="Arial" w:hAnsi="Arial" w:cs="Arial"/>
          <w:color w:val="333333"/>
          <w:sz w:val="18"/>
          <w:szCs w:val="18"/>
          <w:shd w:val="clear" w:color="auto" w:fill="FFFFFF"/>
        </w:rPr>
        <w:t>eu daria, isso para mim é viver</w:t>
      </w:r>
    </w:p>
    <w:p w14:paraId="2C3A0D6B" w14:textId="77777777" w:rsidR="00E86939" w:rsidRDefault="00E86939" w:rsidP="005D37FF">
      <w:pPr>
        <w:sectPr w:rsidR="00E86939" w:rsidSect="00E86939">
          <w:type w:val="continuous"/>
          <w:pgSz w:w="11906" w:h="16838"/>
          <w:pgMar w:top="1417" w:right="1701" w:bottom="1417" w:left="1701" w:header="708" w:footer="708" w:gutter="0"/>
          <w:cols w:num="2" w:space="708"/>
          <w:docGrid w:linePitch="360"/>
        </w:sectPr>
      </w:pPr>
    </w:p>
    <w:p w14:paraId="4A219604" w14:textId="77777777" w:rsidR="006A7F69" w:rsidRDefault="006A7F69" w:rsidP="005D37FF"/>
    <w:p w14:paraId="0584F09F" w14:textId="5DE188F3" w:rsidR="00E86939" w:rsidRDefault="00E86939" w:rsidP="005D37FF">
      <w:r>
        <w:t xml:space="preserve">Em textos como esse, </w:t>
      </w:r>
      <w:r w:rsidR="00522045">
        <w:t xml:space="preserve">o eco </w:t>
      </w:r>
      <w:r w:rsidR="009D2288">
        <w:t xml:space="preserve">é intencional e </w:t>
      </w:r>
      <w:r w:rsidR="00522045">
        <w:t xml:space="preserve">ajuda a compor a poesia. Todavia, </w:t>
      </w:r>
      <w:r w:rsidR="008206F6">
        <w:t>nas demais formas de escrita</w:t>
      </w:r>
      <w:r w:rsidR="00522045">
        <w:t>, as repetições prejudicam a qualidade do texto.</w:t>
      </w:r>
    </w:p>
    <w:p w14:paraId="580FBD15" w14:textId="0A6512AA" w:rsidR="000C230B" w:rsidRDefault="003D5D4C" w:rsidP="005D37FF">
      <w:r>
        <w:t>No caso</w:t>
      </w:r>
      <w:r w:rsidR="003B2DF1">
        <w:t xml:space="preserve"> abaixo</w:t>
      </w:r>
      <w:r>
        <w:t>, vamos ter</w:t>
      </w:r>
      <w:r w:rsidR="00F90357">
        <w:t xml:space="preserve"> muita</w:t>
      </w:r>
      <w:r>
        <w:t>s</w:t>
      </w:r>
      <w:r w:rsidR="00F90357">
        <w:t xml:space="preserve"> ocorrência</w:t>
      </w:r>
      <w:r>
        <w:t>s</w:t>
      </w:r>
      <w:r w:rsidR="00F90357">
        <w:t xml:space="preserve"> de “</w:t>
      </w:r>
      <w:proofErr w:type="gramStart"/>
      <w:r w:rsidR="00F90357">
        <w:t>al</w:t>
      </w:r>
      <w:proofErr w:type="gramEnd"/>
      <w:r w:rsidR="00F90357">
        <w:t>”</w:t>
      </w:r>
      <w:r w:rsidR="001B4FEF">
        <w:t>:</w:t>
      </w:r>
    </w:p>
    <w:p w14:paraId="6ED5A6BE" w14:textId="77777777" w:rsidR="00202B99" w:rsidRPr="003138FE" w:rsidRDefault="000022AA" w:rsidP="003138FE">
      <w:pPr>
        <w:spacing w:before="240" w:after="240"/>
        <w:ind w:left="567" w:right="709" w:firstLine="0"/>
        <w:rPr>
          <w:rStyle w:val="nfaseSutil"/>
        </w:rPr>
      </w:pPr>
      <w:r w:rsidRPr="003138FE">
        <w:rPr>
          <w:rStyle w:val="nfaseSutil"/>
        </w:rPr>
        <w:t>C</w:t>
      </w:r>
      <w:r w:rsidR="00202B99" w:rsidRPr="003138FE">
        <w:rPr>
          <w:rStyle w:val="nfaseSutil"/>
        </w:rPr>
        <w:t>onstitui ilegalidade reparável pela via do </w:t>
      </w:r>
      <w:r w:rsidR="00202B99" w:rsidRPr="003138FE">
        <w:rPr>
          <w:rStyle w:val="nfaseSutil"/>
          <w:i/>
        </w:rPr>
        <w:t>habeas corpus</w:t>
      </w:r>
      <w:r w:rsidR="00202B99" w:rsidRPr="003138FE">
        <w:rPr>
          <w:rStyle w:val="nfaseSutil"/>
        </w:rPr>
        <w:t> fazer com que alguém responda pelo exercício ileg</w:t>
      </w:r>
      <w:r w:rsidR="00202B99" w:rsidRPr="003138FE">
        <w:rPr>
          <w:rStyle w:val="nfaseSutil"/>
          <w:color w:val="FF0000"/>
        </w:rPr>
        <w:t>al</w:t>
      </w:r>
      <w:r w:rsidR="00202B99" w:rsidRPr="003138FE">
        <w:rPr>
          <w:rStyle w:val="nfaseSutil"/>
        </w:rPr>
        <w:t xml:space="preserve"> de uma profissão que ainda não foi regulamentada. (...) Condição sem a qu</w:t>
      </w:r>
      <w:r w:rsidR="00202B99" w:rsidRPr="003138FE">
        <w:rPr>
          <w:rStyle w:val="nfaseSutil"/>
          <w:color w:val="FF0000"/>
        </w:rPr>
        <w:t>al</w:t>
      </w:r>
      <w:r w:rsidR="00202B99" w:rsidRPr="003138FE">
        <w:rPr>
          <w:rStyle w:val="nfaseSutil"/>
        </w:rPr>
        <w:t xml:space="preserve"> fica inviabilizado, neste caso concreto, o manejo da ação pen</w:t>
      </w:r>
      <w:r w:rsidR="00202B99" w:rsidRPr="003138FE">
        <w:rPr>
          <w:rStyle w:val="nfaseSutil"/>
          <w:color w:val="FF0000"/>
        </w:rPr>
        <w:t>al</w:t>
      </w:r>
      <w:r w:rsidR="00202B99" w:rsidRPr="003138FE">
        <w:rPr>
          <w:rStyle w:val="nfaseSutil"/>
        </w:rPr>
        <w:t xml:space="preserve"> com base no ar</w:t>
      </w:r>
      <w:r w:rsidRPr="003138FE">
        <w:rPr>
          <w:rStyle w:val="nfaseSutil"/>
        </w:rPr>
        <w:t xml:space="preserve">t. 47 da LCP, por se tratar de </w:t>
      </w:r>
      <w:r w:rsidR="00202B99" w:rsidRPr="003138FE">
        <w:rPr>
          <w:rStyle w:val="nfaseSutil"/>
        </w:rPr>
        <w:t>norma pen</w:t>
      </w:r>
      <w:r w:rsidR="00202B99" w:rsidRPr="003138FE">
        <w:rPr>
          <w:rStyle w:val="nfaseSutil"/>
          <w:color w:val="FF0000"/>
        </w:rPr>
        <w:t>al</w:t>
      </w:r>
      <w:r w:rsidR="00202B99" w:rsidRPr="003138FE">
        <w:rPr>
          <w:rStyle w:val="nfaseSutil"/>
        </w:rPr>
        <w:t xml:space="preserve"> em branco, que depende da indicação de lei que estabeleça as condições para o exercício de determinada atividade</w:t>
      </w:r>
      <w:r w:rsidRPr="003138FE">
        <w:rPr>
          <w:rStyle w:val="nfaseSutil"/>
        </w:rPr>
        <w:t>.</w:t>
      </w:r>
    </w:p>
    <w:p w14:paraId="156AB83E" w14:textId="77777777" w:rsidR="000022AA" w:rsidRDefault="00AA015C" w:rsidP="00AA015C">
      <w:pPr>
        <w:rPr>
          <w:lang w:eastAsia="pt-BR"/>
        </w:rPr>
      </w:pPr>
      <w:r>
        <w:rPr>
          <w:lang w:eastAsia="pt-BR"/>
        </w:rPr>
        <w:t>Para resolver esse eco, poderíamos trocar o pronome relativo “a qual” para “que”, mas o texto ficaria muito estranho:</w:t>
      </w:r>
    </w:p>
    <w:p w14:paraId="3A2AE7AF" w14:textId="77777777" w:rsidR="00AA015C" w:rsidRDefault="00AA015C" w:rsidP="00AA015C">
      <w:pPr>
        <w:rPr>
          <w:lang w:eastAsia="pt-BR"/>
        </w:rPr>
      </w:pPr>
      <w:r w:rsidRPr="000022AA">
        <w:rPr>
          <w:rFonts w:eastAsia="Times New Roman" w:cs="Times New Roman"/>
          <w:sz w:val="20"/>
          <w:szCs w:val="20"/>
          <w:lang w:eastAsia="pt-BR"/>
        </w:rPr>
        <w:t xml:space="preserve">Condição sem </w:t>
      </w:r>
      <w:r>
        <w:rPr>
          <w:rFonts w:eastAsia="Times New Roman" w:cs="Times New Roman"/>
          <w:sz w:val="20"/>
          <w:szCs w:val="20"/>
          <w:lang w:eastAsia="pt-BR"/>
        </w:rPr>
        <w:t>que</w:t>
      </w:r>
      <w:r w:rsidRPr="000022AA">
        <w:rPr>
          <w:rFonts w:eastAsia="Times New Roman" w:cs="Times New Roman"/>
          <w:sz w:val="20"/>
          <w:szCs w:val="20"/>
          <w:lang w:eastAsia="pt-BR"/>
        </w:rPr>
        <w:t xml:space="preserve"> </w:t>
      </w:r>
      <w:proofErr w:type="gramStart"/>
      <w:r w:rsidRPr="000022AA">
        <w:rPr>
          <w:rFonts w:eastAsia="Times New Roman" w:cs="Times New Roman"/>
          <w:sz w:val="20"/>
          <w:szCs w:val="20"/>
          <w:lang w:eastAsia="pt-BR"/>
        </w:rPr>
        <w:t>fica</w:t>
      </w:r>
      <w:proofErr w:type="gramEnd"/>
      <w:r w:rsidRPr="000022AA">
        <w:rPr>
          <w:rFonts w:eastAsia="Times New Roman" w:cs="Times New Roman"/>
          <w:sz w:val="20"/>
          <w:szCs w:val="20"/>
          <w:lang w:eastAsia="pt-BR"/>
        </w:rPr>
        <w:t xml:space="preserve"> inviabilizado, neste caso concreto, o manejo da ação pen</w:t>
      </w:r>
      <w:r w:rsidRPr="00AA015C">
        <w:rPr>
          <w:rFonts w:eastAsia="Times New Roman" w:cs="Times New Roman"/>
          <w:sz w:val="20"/>
          <w:szCs w:val="20"/>
          <w:lang w:eastAsia="pt-BR"/>
        </w:rPr>
        <w:t>al...</w:t>
      </w:r>
    </w:p>
    <w:p w14:paraId="1B06F127" w14:textId="77777777" w:rsidR="000022AA" w:rsidRDefault="00AA015C" w:rsidP="00AA015C">
      <w:pPr>
        <w:rPr>
          <w:lang w:eastAsia="pt-BR"/>
        </w:rPr>
      </w:pPr>
      <w:r>
        <w:rPr>
          <w:lang w:eastAsia="pt-BR"/>
        </w:rPr>
        <w:t>Melhor seria desfazer a oração adjetiva:</w:t>
      </w:r>
    </w:p>
    <w:p w14:paraId="745E3111" w14:textId="77777777" w:rsidR="00AA015C" w:rsidRDefault="00AA015C" w:rsidP="00AA015C">
      <w:pPr>
        <w:rPr>
          <w:rFonts w:eastAsia="Times New Roman" w:cs="Times New Roman"/>
          <w:sz w:val="20"/>
          <w:szCs w:val="20"/>
          <w:lang w:eastAsia="pt-BR"/>
        </w:rPr>
      </w:pPr>
      <w:r>
        <w:rPr>
          <w:rFonts w:eastAsia="Times New Roman" w:cs="Times New Roman"/>
          <w:sz w:val="20"/>
          <w:szCs w:val="20"/>
          <w:lang w:eastAsia="pt-BR"/>
        </w:rPr>
        <w:t>Sem essa c</w:t>
      </w:r>
      <w:r w:rsidRPr="000022AA">
        <w:rPr>
          <w:rFonts w:eastAsia="Times New Roman" w:cs="Times New Roman"/>
          <w:sz w:val="20"/>
          <w:szCs w:val="20"/>
          <w:lang w:eastAsia="pt-BR"/>
        </w:rPr>
        <w:t>ondição</w:t>
      </w:r>
      <w:r>
        <w:rPr>
          <w:rFonts w:eastAsia="Times New Roman" w:cs="Times New Roman"/>
          <w:sz w:val="20"/>
          <w:szCs w:val="20"/>
          <w:lang w:eastAsia="pt-BR"/>
        </w:rPr>
        <w:t>,</w:t>
      </w:r>
      <w:r w:rsidRPr="000022AA">
        <w:rPr>
          <w:rFonts w:eastAsia="Times New Roman" w:cs="Times New Roman"/>
          <w:sz w:val="20"/>
          <w:szCs w:val="20"/>
          <w:lang w:eastAsia="pt-BR"/>
        </w:rPr>
        <w:t xml:space="preserve"> fica inviabilizado</w:t>
      </w:r>
      <w:r>
        <w:rPr>
          <w:rFonts w:eastAsia="Times New Roman" w:cs="Times New Roman"/>
          <w:sz w:val="20"/>
          <w:szCs w:val="20"/>
          <w:lang w:eastAsia="pt-BR"/>
        </w:rPr>
        <w:t>...</w:t>
      </w:r>
    </w:p>
    <w:p w14:paraId="5C8D5974" w14:textId="77777777" w:rsidR="001641BB" w:rsidRPr="003138FE" w:rsidRDefault="001641BB" w:rsidP="003138FE">
      <w:pPr>
        <w:spacing w:before="240" w:after="240"/>
        <w:ind w:left="567" w:right="709" w:firstLine="0"/>
        <w:rPr>
          <w:rStyle w:val="nfaseSutil"/>
        </w:rPr>
      </w:pPr>
      <w:r w:rsidRPr="003138FE">
        <w:rPr>
          <w:rStyle w:val="nfaseSutil"/>
        </w:rPr>
        <w:t>Constitui ilegalidade reparável pela via do </w:t>
      </w:r>
      <w:r w:rsidRPr="003138FE">
        <w:rPr>
          <w:rStyle w:val="nfaseSutil"/>
          <w:i/>
        </w:rPr>
        <w:t>habeas corpus</w:t>
      </w:r>
      <w:r w:rsidRPr="003138FE">
        <w:rPr>
          <w:rStyle w:val="nfaseSutil"/>
        </w:rPr>
        <w:t xml:space="preserve"> fazer com que alguém responda pelo exercício ilegal de uma profissão que ainda não foi regulamentada. (...) Sem essa condição, </w:t>
      </w:r>
      <w:r w:rsidRPr="000A0F15">
        <w:rPr>
          <w:rStyle w:val="nfaseSutil"/>
          <w:b/>
        </w:rPr>
        <w:t>fica inviabilizado</w:t>
      </w:r>
      <w:r w:rsidRPr="003138FE">
        <w:rPr>
          <w:rStyle w:val="nfaseSutil"/>
        </w:rPr>
        <w:t>, neste caso concreto, o manejo da ação penal com base no art. 47 da LCP, por se tratar de norma penal em branco, que depende da indicação de lei que estabeleça as condições para o exercício de determinada atividade.</w:t>
      </w:r>
    </w:p>
    <w:p w14:paraId="35AD8FC8" w14:textId="77777777" w:rsidR="00AA015C" w:rsidRDefault="00AA015C" w:rsidP="00AA015C">
      <w:pPr>
        <w:rPr>
          <w:lang w:eastAsia="pt-BR"/>
        </w:rPr>
      </w:pPr>
      <w:r>
        <w:rPr>
          <w:lang w:eastAsia="pt-BR"/>
        </w:rPr>
        <w:t>Veja mais um exemplo:</w:t>
      </w:r>
    </w:p>
    <w:p w14:paraId="5E71C0EC" w14:textId="77777777" w:rsidR="000022AA" w:rsidRPr="003138FE" w:rsidRDefault="000022AA" w:rsidP="003138FE">
      <w:pPr>
        <w:spacing w:before="240" w:after="240"/>
        <w:ind w:left="567" w:right="709" w:firstLine="0"/>
        <w:rPr>
          <w:rStyle w:val="nfaseSutil"/>
        </w:rPr>
      </w:pPr>
      <w:r w:rsidRPr="003138FE">
        <w:rPr>
          <w:rStyle w:val="nfaseSutil"/>
        </w:rPr>
        <w:t>A ausência pesso</w:t>
      </w:r>
      <w:r w:rsidRPr="001C0CCC">
        <w:rPr>
          <w:rStyle w:val="nfaseSutil"/>
          <w:color w:val="FF0000"/>
        </w:rPr>
        <w:t>al</w:t>
      </w:r>
      <w:r w:rsidRPr="003138FE">
        <w:rPr>
          <w:rStyle w:val="nfaseSutil"/>
        </w:rPr>
        <w:t xml:space="preserve"> do acusado, salvo se a legislação aplicável à espécie assim expressamente o exigisse, não compromete o exercício daquela função pelo profission</w:t>
      </w:r>
      <w:r w:rsidRPr="001C0CCC">
        <w:rPr>
          <w:rStyle w:val="nfaseSutil"/>
          <w:color w:val="FF0000"/>
        </w:rPr>
        <w:t>al</w:t>
      </w:r>
      <w:r w:rsidRPr="003138FE">
        <w:rPr>
          <w:rStyle w:val="nfaseSutil"/>
        </w:rPr>
        <w:t xml:space="preserve"> da advocacia, razão pela qu</w:t>
      </w:r>
      <w:r w:rsidRPr="001C0CCC">
        <w:rPr>
          <w:rStyle w:val="nfaseSutil"/>
          <w:color w:val="FF0000"/>
        </w:rPr>
        <w:t>al</w:t>
      </w:r>
      <w:r w:rsidRPr="003138FE">
        <w:rPr>
          <w:rStyle w:val="nfaseSutil"/>
        </w:rPr>
        <w:t xml:space="preserve"> neste fato não se caracteriza qualquer espécie de infração aos direitos processuais constitucionais da ampla defesa ou do contraditório.</w:t>
      </w:r>
    </w:p>
    <w:p w14:paraId="4D0312B2" w14:textId="77777777" w:rsidR="001B4FEF" w:rsidRDefault="00AA015C" w:rsidP="00AA015C">
      <w:r>
        <w:t>Nesse caso, a troca do pronome relativo “a qual” por “que” já resolveria</w:t>
      </w:r>
      <w:r w:rsidR="00645A1F">
        <w:t xml:space="preserve"> tudo:</w:t>
      </w:r>
    </w:p>
    <w:p w14:paraId="09F12543" w14:textId="77777777" w:rsidR="001C0CCC" w:rsidRPr="003138FE" w:rsidRDefault="001C0CCC" w:rsidP="001C0CCC">
      <w:pPr>
        <w:spacing w:before="240" w:after="240"/>
        <w:ind w:left="567" w:right="709" w:firstLine="0"/>
        <w:rPr>
          <w:rStyle w:val="nfaseSutil"/>
        </w:rPr>
      </w:pPr>
      <w:r w:rsidRPr="003138FE">
        <w:rPr>
          <w:rStyle w:val="nfaseSutil"/>
        </w:rPr>
        <w:lastRenderedPageBreak/>
        <w:t>A ausência pesso</w:t>
      </w:r>
      <w:r w:rsidRPr="001C0CCC">
        <w:rPr>
          <w:rStyle w:val="nfaseSutil"/>
          <w:color w:val="FF0000"/>
        </w:rPr>
        <w:t>al</w:t>
      </w:r>
      <w:r w:rsidRPr="003138FE">
        <w:rPr>
          <w:rStyle w:val="nfaseSutil"/>
        </w:rPr>
        <w:t xml:space="preserve"> do acusado, salvo se a legislação aplicável à espécie assim expressamente o exigisse, não compromete o exercício daquela função pelo profission</w:t>
      </w:r>
      <w:r w:rsidRPr="001C0CCC">
        <w:rPr>
          <w:rStyle w:val="nfaseSutil"/>
          <w:color w:val="FF0000"/>
        </w:rPr>
        <w:t>al</w:t>
      </w:r>
      <w:r w:rsidRPr="003138FE">
        <w:rPr>
          <w:rStyle w:val="nfaseSutil"/>
        </w:rPr>
        <w:t xml:space="preserve"> da advocacia, razão </w:t>
      </w:r>
      <w:r>
        <w:rPr>
          <w:rStyle w:val="nfaseSutil"/>
        </w:rPr>
        <w:t xml:space="preserve">por </w:t>
      </w:r>
      <w:r w:rsidRPr="001C0CCC">
        <w:rPr>
          <w:rStyle w:val="nfaseSutil"/>
          <w:color w:val="FF0000"/>
        </w:rPr>
        <w:t xml:space="preserve">que </w:t>
      </w:r>
      <w:r w:rsidRPr="003138FE">
        <w:rPr>
          <w:rStyle w:val="nfaseSutil"/>
        </w:rPr>
        <w:t>neste fato não se caracteriza qualquer espécie de infração aos direitos processuais constitucionais da ampla defesa ou do contraditório.</w:t>
      </w:r>
    </w:p>
    <w:p w14:paraId="032F32B7" w14:textId="77777777" w:rsidR="00265370" w:rsidRDefault="00E943A5" w:rsidP="001B4FEF">
      <w:pPr>
        <w:ind w:firstLine="0"/>
      </w:pPr>
      <w:r>
        <w:t>Agora tente você:</w:t>
      </w:r>
    </w:p>
    <w:p w14:paraId="44B952DF" w14:textId="77777777" w:rsidR="009E4BA0" w:rsidRDefault="009E4BA0" w:rsidP="001B4FEF">
      <w:pPr>
        <w:ind w:firstLine="0"/>
      </w:pPr>
      <w:r>
        <w:rPr>
          <w:noProof/>
          <w:lang w:eastAsia="pt-BR"/>
        </w:rPr>
        <mc:AlternateContent>
          <mc:Choice Requires="wps">
            <w:drawing>
              <wp:anchor distT="0" distB="0" distL="114300" distR="114300" simplePos="0" relativeHeight="251634688" behindDoc="0" locked="0" layoutInCell="1" allowOverlap="1" wp14:anchorId="44BA3204" wp14:editId="77A689EC">
                <wp:simplePos x="0" y="0"/>
                <wp:positionH relativeFrom="column">
                  <wp:align>center</wp:align>
                </wp:positionH>
                <wp:positionV relativeFrom="paragraph">
                  <wp:posOffset>0</wp:posOffset>
                </wp:positionV>
                <wp:extent cx="5162550" cy="2495550"/>
                <wp:effectExtent l="0" t="0" r="19050" b="19050"/>
                <wp:wrapNone/>
                <wp:docPr id="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550" cy="2495550"/>
                        </a:xfrm>
                        <a:prstGeom prst="rect">
                          <a:avLst/>
                        </a:prstGeom>
                        <a:solidFill>
                          <a:srgbClr val="FFFFFF"/>
                        </a:solidFill>
                        <a:ln w="9525">
                          <a:solidFill>
                            <a:srgbClr val="000000"/>
                          </a:solidFill>
                          <a:miter lim="800000"/>
                          <a:headEnd/>
                          <a:tailEnd/>
                        </a:ln>
                      </wps:spPr>
                      <wps:txbx>
                        <w:txbxContent>
                          <w:p w14:paraId="4FDE16F0" w14:textId="77777777" w:rsidR="0051070D" w:rsidRPr="009E4BA0" w:rsidRDefault="0051070D" w:rsidP="009E4BA0">
                            <w:pPr>
                              <w:ind w:firstLine="0"/>
                              <w:rPr>
                                <w:sz w:val="20"/>
                                <w:szCs w:val="20"/>
                              </w:rPr>
                            </w:pPr>
                            <w:proofErr w:type="gramStart"/>
                            <w:r>
                              <w:rPr>
                                <w:sz w:val="20"/>
                                <w:szCs w:val="20"/>
                              </w:rPr>
                              <w:t>1</w:t>
                            </w:r>
                            <w:proofErr w:type="gramEnd"/>
                            <w:r>
                              <w:rPr>
                                <w:sz w:val="20"/>
                                <w:szCs w:val="20"/>
                              </w:rPr>
                              <w:t xml:space="preserve">) </w:t>
                            </w:r>
                            <w:r w:rsidRPr="009E4BA0">
                              <w:rPr>
                                <w:sz w:val="20"/>
                                <w:szCs w:val="20"/>
                              </w:rPr>
                              <w:t>Reduza o eco substituindo o pronome relativo por outro equivalente:</w:t>
                            </w:r>
                          </w:p>
                          <w:p w14:paraId="1622C297" w14:textId="77777777" w:rsidR="0051070D" w:rsidRDefault="0051070D" w:rsidP="009E4BA0">
                            <w:pPr>
                              <w:ind w:firstLine="0"/>
                              <w:rPr>
                                <w:sz w:val="20"/>
                                <w:szCs w:val="20"/>
                              </w:rPr>
                            </w:pPr>
                            <w:r>
                              <w:rPr>
                                <w:sz w:val="20"/>
                                <w:szCs w:val="20"/>
                              </w:rPr>
                              <w:t>a) A</w:t>
                            </w:r>
                            <w:r w:rsidRPr="00413AD4">
                              <w:rPr>
                                <w:sz w:val="20"/>
                                <w:szCs w:val="20"/>
                              </w:rPr>
                              <w:t>o considerar a amplitude do acesso ao sítio virtu</w:t>
                            </w:r>
                            <w:r w:rsidRPr="00413AD4">
                              <w:rPr>
                                <w:color w:val="FF0000"/>
                                <w:sz w:val="20"/>
                                <w:szCs w:val="20"/>
                              </w:rPr>
                              <w:t>al</w:t>
                            </w:r>
                            <w:r w:rsidRPr="00413AD4">
                              <w:rPr>
                                <w:sz w:val="20"/>
                                <w:szCs w:val="20"/>
                              </w:rPr>
                              <w:t xml:space="preserve"> no qu</w:t>
                            </w:r>
                            <w:r w:rsidRPr="00413AD4">
                              <w:rPr>
                                <w:color w:val="FF0000"/>
                                <w:sz w:val="20"/>
                                <w:szCs w:val="20"/>
                              </w:rPr>
                              <w:t>al</w:t>
                            </w:r>
                            <w:r w:rsidRPr="00413AD4">
                              <w:rPr>
                                <w:sz w:val="20"/>
                                <w:szCs w:val="20"/>
                              </w:rPr>
                              <w:t xml:space="preserve"> as imagens </w:t>
                            </w:r>
                            <w:r>
                              <w:rPr>
                                <w:sz w:val="20"/>
                                <w:szCs w:val="20"/>
                              </w:rPr>
                              <w:t>foram</w:t>
                            </w:r>
                            <w:r w:rsidRPr="00413AD4">
                              <w:rPr>
                                <w:sz w:val="20"/>
                                <w:szCs w:val="20"/>
                              </w:rPr>
                              <w:t xml:space="preserve"> divulgadas, estaria caracterizada a internacionalidade</w:t>
                            </w:r>
                            <w:r>
                              <w:rPr>
                                <w:sz w:val="20"/>
                                <w:szCs w:val="20"/>
                              </w:rPr>
                              <w:t xml:space="preserve"> do dano produzido ou potenci</w:t>
                            </w:r>
                            <w:r w:rsidRPr="00413AD4">
                              <w:rPr>
                                <w:color w:val="FF0000"/>
                                <w:sz w:val="20"/>
                                <w:szCs w:val="20"/>
                              </w:rPr>
                              <w:t>al</w:t>
                            </w:r>
                            <w:r>
                              <w:rPr>
                                <w:sz w:val="20"/>
                                <w:szCs w:val="20"/>
                              </w:rPr>
                              <w:t>.</w:t>
                            </w:r>
                          </w:p>
                          <w:p w14:paraId="4E8FE6AF" w14:textId="77777777" w:rsidR="0051070D" w:rsidRDefault="0051070D" w:rsidP="009E4BA0">
                            <w:pPr>
                              <w:ind w:firstLine="0"/>
                              <w:rPr>
                                <w:sz w:val="20"/>
                                <w:szCs w:val="20"/>
                              </w:rPr>
                            </w:pPr>
                            <w:r>
                              <w:rPr>
                                <w:sz w:val="20"/>
                                <w:szCs w:val="20"/>
                              </w:rPr>
                              <w:t xml:space="preserve">b) </w:t>
                            </w:r>
                            <w:r w:rsidRPr="00413AD4">
                              <w:rPr>
                                <w:sz w:val="20"/>
                                <w:szCs w:val="20"/>
                              </w:rPr>
                              <w:t>O art. 90 da Lei 9.099/95 determina que as disposições da Lei dos Juizados Especi</w:t>
                            </w:r>
                            <w:r w:rsidRPr="00413AD4">
                              <w:rPr>
                                <w:color w:val="FF0000"/>
                                <w:sz w:val="20"/>
                                <w:szCs w:val="20"/>
                              </w:rPr>
                              <w:t>ais</w:t>
                            </w:r>
                            <w:r w:rsidRPr="00413AD4">
                              <w:rPr>
                                <w:sz w:val="20"/>
                                <w:szCs w:val="20"/>
                              </w:rPr>
                              <w:t xml:space="preserve"> não são aplicáveis aos processos pen</w:t>
                            </w:r>
                            <w:r w:rsidRPr="00413AD4">
                              <w:rPr>
                                <w:color w:val="FF0000"/>
                                <w:sz w:val="20"/>
                                <w:szCs w:val="20"/>
                              </w:rPr>
                              <w:t>ais</w:t>
                            </w:r>
                            <w:r w:rsidRPr="00413AD4">
                              <w:rPr>
                                <w:sz w:val="20"/>
                                <w:szCs w:val="20"/>
                              </w:rPr>
                              <w:t xml:space="preserve"> nos qu</w:t>
                            </w:r>
                            <w:r w:rsidRPr="00413AD4">
                              <w:rPr>
                                <w:color w:val="FF0000"/>
                                <w:sz w:val="20"/>
                                <w:szCs w:val="20"/>
                              </w:rPr>
                              <w:t xml:space="preserve">ais </w:t>
                            </w:r>
                            <w:r w:rsidRPr="00413AD4">
                              <w:rPr>
                                <w:sz w:val="20"/>
                                <w:szCs w:val="20"/>
                              </w:rPr>
                              <w:t>a fase de instrução já tenha sido iniciada.</w:t>
                            </w:r>
                          </w:p>
                          <w:p w14:paraId="01919A86" w14:textId="77777777" w:rsidR="0051070D" w:rsidRDefault="0051070D" w:rsidP="009E4BA0">
                            <w:pPr>
                              <w:ind w:firstLine="0"/>
                              <w:rPr>
                                <w:sz w:val="16"/>
                                <w:szCs w:val="16"/>
                              </w:rPr>
                            </w:pPr>
                          </w:p>
                          <w:p w14:paraId="49E1BD14" w14:textId="77777777" w:rsidR="0051070D" w:rsidRPr="009E4BA0" w:rsidRDefault="0051070D" w:rsidP="009E4BA0">
                            <w:pPr>
                              <w:ind w:firstLine="0"/>
                              <w:rPr>
                                <w:sz w:val="16"/>
                                <w:szCs w:val="16"/>
                              </w:rPr>
                            </w:pPr>
                            <w:r w:rsidRPr="009E4BA0">
                              <w:rPr>
                                <w:sz w:val="16"/>
                                <w:szCs w:val="16"/>
                              </w:rPr>
                              <w:t>Resposta:</w:t>
                            </w:r>
                          </w:p>
                          <w:p w14:paraId="741F7D28" w14:textId="77777777" w:rsidR="0051070D" w:rsidRPr="00413AD4" w:rsidRDefault="0051070D" w:rsidP="00413AD4">
                            <w:pPr>
                              <w:ind w:firstLine="0"/>
                              <w:rPr>
                                <w:sz w:val="16"/>
                                <w:szCs w:val="16"/>
                              </w:rPr>
                            </w:pPr>
                            <w:r w:rsidRPr="00413AD4">
                              <w:rPr>
                                <w:sz w:val="16"/>
                                <w:szCs w:val="16"/>
                              </w:rPr>
                              <w:t xml:space="preserve">a) Ao considerar a amplitude do acesso ao sítio virtual </w:t>
                            </w:r>
                            <w:r>
                              <w:rPr>
                                <w:sz w:val="16"/>
                                <w:szCs w:val="16"/>
                              </w:rPr>
                              <w:t>onde</w:t>
                            </w:r>
                            <w:r w:rsidRPr="00413AD4">
                              <w:rPr>
                                <w:sz w:val="16"/>
                                <w:szCs w:val="16"/>
                              </w:rPr>
                              <w:t xml:space="preserve"> as imagens foram divulgadas, estaria caracterizada a internacionalidade do dano produzido ou potencial.</w:t>
                            </w:r>
                          </w:p>
                          <w:p w14:paraId="77116B7A" w14:textId="77777777" w:rsidR="0051070D" w:rsidRDefault="0051070D" w:rsidP="00413AD4">
                            <w:pPr>
                              <w:ind w:firstLine="0"/>
                              <w:rPr>
                                <w:sz w:val="16"/>
                                <w:szCs w:val="16"/>
                              </w:rPr>
                            </w:pPr>
                          </w:p>
                          <w:p w14:paraId="72552293" w14:textId="77777777" w:rsidR="0051070D" w:rsidRDefault="0051070D" w:rsidP="00413AD4">
                            <w:pPr>
                              <w:ind w:firstLine="0"/>
                              <w:rPr>
                                <w:sz w:val="16"/>
                                <w:szCs w:val="16"/>
                              </w:rPr>
                            </w:pPr>
                            <w:r w:rsidRPr="00413AD4">
                              <w:rPr>
                                <w:sz w:val="16"/>
                                <w:szCs w:val="16"/>
                              </w:rPr>
                              <w:t xml:space="preserve">b) O art. 90 da Lei 9.099/95 determina que as disposições da Lei dos Juizados Especiais não são aplicáveis aos processos penais </w:t>
                            </w:r>
                            <w:r>
                              <w:rPr>
                                <w:sz w:val="16"/>
                                <w:szCs w:val="16"/>
                              </w:rPr>
                              <w:t>em que</w:t>
                            </w:r>
                            <w:r w:rsidRPr="00413AD4">
                              <w:rPr>
                                <w:sz w:val="16"/>
                                <w:szCs w:val="16"/>
                              </w:rPr>
                              <w:t xml:space="preserve"> a fase de instrução já tenha sido iniciada.</w:t>
                            </w:r>
                          </w:p>
                          <w:p w14:paraId="471C59F6" w14:textId="77777777" w:rsidR="0051070D" w:rsidRPr="009E4BA0" w:rsidRDefault="0051070D" w:rsidP="009E4BA0">
                            <w:pPr>
                              <w:ind w:firstLine="0"/>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44BA3204" id="Caixa de Texto 2" o:spid="_x0000_s1029" type="#_x0000_t202" style="position:absolute;left:0;text-align:left;margin-left:0;margin-top:0;width:406.5pt;height:196.5pt;z-index:2516346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">
                <v:textbox>
                  <w:txbxContent>
                    <w:p w14:paraId="4FDE16F0" w14:textId="77777777" w:rsidR="0051070D" w:rsidRPr="009E4BA0" w:rsidRDefault="0051070D" w:rsidP="009E4BA0">
                      <w:pPr>
                        <w:ind w:firstLine="0"/>
                        <w:rPr>
                          <w:sz w:val="20"/>
                          <w:szCs w:val="20"/>
                        </w:rPr>
                      </w:pPr>
                      <w:r>
                        <w:rPr>
                          <w:sz w:val="20"/>
                          <w:szCs w:val="20"/>
                        </w:rPr>
                        <w:t xml:space="preserve">1) </w:t>
                      </w:r>
                      <w:r w:rsidRPr="009E4BA0">
                        <w:rPr>
                          <w:sz w:val="20"/>
                          <w:szCs w:val="20"/>
                        </w:rPr>
                        <w:t>Reduza o eco substituindo o pronome relativo por outro equivalente:</w:t>
                      </w:r>
                    </w:p>
                    <w:p w14:paraId="1622C297" w14:textId="77777777" w:rsidR="0051070D" w:rsidRDefault="0051070D" w:rsidP="009E4BA0">
                      <w:pPr>
                        <w:ind w:firstLine="0"/>
                        <w:rPr>
                          <w:sz w:val="20"/>
                          <w:szCs w:val="20"/>
                        </w:rPr>
                      </w:pPr>
                      <w:r>
                        <w:rPr>
                          <w:sz w:val="20"/>
                          <w:szCs w:val="20"/>
                        </w:rPr>
                        <w:t>a) A</w:t>
                      </w:r>
                      <w:r w:rsidRPr="00413AD4">
                        <w:rPr>
                          <w:sz w:val="20"/>
                          <w:szCs w:val="20"/>
                        </w:rPr>
                        <w:t>o considerar a amplitude do acesso ao sítio virtu</w:t>
                      </w:r>
                      <w:r w:rsidRPr="00413AD4">
                        <w:rPr>
                          <w:color w:val="FF0000"/>
                          <w:sz w:val="20"/>
                          <w:szCs w:val="20"/>
                        </w:rPr>
                        <w:t>al</w:t>
                      </w:r>
                      <w:r w:rsidRPr="00413AD4">
                        <w:rPr>
                          <w:sz w:val="20"/>
                          <w:szCs w:val="20"/>
                        </w:rPr>
                        <w:t xml:space="preserve"> no qu</w:t>
                      </w:r>
                      <w:r w:rsidRPr="00413AD4">
                        <w:rPr>
                          <w:color w:val="FF0000"/>
                          <w:sz w:val="20"/>
                          <w:szCs w:val="20"/>
                        </w:rPr>
                        <w:t>al</w:t>
                      </w:r>
                      <w:r w:rsidRPr="00413AD4">
                        <w:rPr>
                          <w:sz w:val="20"/>
                          <w:szCs w:val="20"/>
                        </w:rPr>
                        <w:t xml:space="preserve"> as imagens </w:t>
                      </w:r>
                      <w:r>
                        <w:rPr>
                          <w:sz w:val="20"/>
                          <w:szCs w:val="20"/>
                        </w:rPr>
                        <w:t>foram</w:t>
                      </w:r>
                      <w:r w:rsidRPr="00413AD4">
                        <w:rPr>
                          <w:sz w:val="20"/>
                          <w:szCs w:val="20"/>
                        </w:rPr>
                        <w:t xml:space="preserve"> divulgadas, estaria caracterizada a internacionalidade</w:t>
                      </w:r>
                      <w:r>
                        <w:rPr>
                          <w:sz w:val="20"/>
                          <w:szCs w:val="20"/>
                        </w:rPr>
                        <w:t xml:space="preserve"> do dano produzido ou potenci</w:t>
                      </w:r>
                      <w:r w:rsidRPr="00413AD4">
                        <w:rPr>
                          <w:color w:val="FF0000"/>
                          <w:sz w:val="20"/>
                          <w:szCs w:val="20"/>
                        </w:rPr>
                        <w:t>al</w:t>
                      </w:r>
                      <w:r>
                        <w:rPr>
                          <w:sz w:val="20"/>
                          <w:szCs w:val="20"/>
                        </w:rPr>
                        <w:t>.</w:t>
                      </w:r>
                    </w:p>
                    <w:p w14:paraId="4E8FE6AF" w14:textId="77777777" w:rsidR="0051070D" w:rsidRDefault="0051070D" w:rsidP="009E4BA0">
                      <w:pPr>
                        <w:ind w:firstLine="0"/>
                        <w:rPr>
                          <w:sz w:val="20"/>
                          <w:szCs w:val="20"/>
                        </w:rPr>
                      </w:pPr>
                      <w:r>
                        <w:rPr>
                          <w:sz w:val="20"/>
                          <w:szCs w:val="20"/>
                        </w:rPr>
                        <w:t xml:space="preserve">b) </w:t>
                      </w:r>
                      <w:r w:rsidRPr="00413AD4">
                        <w:rPr>
                          <w:sz w:val="20"/>
                          <w:szCs w:val="20"/>
                        </w:rPr>
                        <w:t>O art. 90 da Lei 9.099/95 determina que as disposições da Lei dos Juizados Especi</w:t>
                      </w:r>
                      <w:r w:rsidRPr="00413AD4">
                        <w:rPr>
                          <w:color w:val="FF0000"/>
                          <w:sz w:val="20"/>
                          <w:szCs w:val="20"/>
                        </w:rPr>
                        <w:t>ais</w:t>
                      </w:r>
                      <w:r w:rsidRPr="00413AD4">
                        <w:rPr>
                          <w:sz w:val="20"/>
                          <w:szCs w:val="20"/>
                        </w:rPr>
                        <w:t xml:space="preserve"> não são aplicáveis aos processos pen</w:t>
                      </w:r>
                      <w:r w:rsidRPr="00413AD4">
                        <w:rPr>
                          <w:color w:val="FF0000"/>
                          <w:sz w:val="20"/>
                          <w:szCs w:val="20"/>
                        </w:rPr>
                        <w:t>ais</w:t>
                      </w:r>
                      <w:r w:rsidRPr="00413AD4">
                        <w:rPr>
                          <w:sz w:val="20"/>
                          <w:szCs w:val="20"/>
                        </w:rPr>
                        <w:t xml:space="preserve"> nos qu</w:t>
                      </w:r>
                      <w:r w:rsidRPr="00413AD4">
                        <w:rPr>
                          <w:color w:val="FF0000"/>
                          <w:sz w:val="20"/>
                          <w:szCs w:val="20"/>
                        </w:rPr>
                        <w:t xml:space="preserve">ais </w:t>
                      </w:r>
                      <w:r w:rsidRPr="00413AD4">
                        <w:rPr>
                          <w:sz w:val="20"/>
                          <w:szCs w:val="20"/>
                        </w:rPr>
                        <w:t>a fase de instrução já tenha sido iniciada.</w:t>
                      </w:r>
                    </w:p>
                    <w:p w14:paraId="01919A86" w14:textId="77777777" w:rsidR="0051070D" w:rsidRDefault="0051070D" w:rsidP="009E4BA0">
                      <w:pPr>
                        <w:ind w:firstLine="0"/>
                        <w:rPr>
                          <w:sz w:val="16"/>
                          <w:szCs w:val="16"/>
                        </w:rPr>
                      </w:pPr>
                    </w:p>
                    <w:p w14:paraId="49E1BD14" w14:textId="77777777" w:rsidR="0051070D" w:rsidRPr="009E4BA0" w:rsidRDefault="0051070D" w:rsidP="009E4BA0">
                      <w:pPr>
                        <w:ind w:firstLine="0"/>
                        <w:rPr>
                          <w:sz w:val="16"/>
                          <w:szCs w:val="16"/>
                        </w:rPr>
                      </w:pPr>
                      <w:r w:rsidRPr="009E4BA0">
                        <w:rPr>
                          <w:sz w:val="16"/>
                          <w:szCs w:val="16"/>
                        </w:rPr>
                        <w:t>Resposta:</w:t>
                      </w:r>
                    </w:p>
                    <w:p w14:paraId="741F7D28" w14:textId="77777777" w:rsidR="0051070D" w:rsidRPr="00413AD4" w:rsidRDefault="0051070D" w:rsidP="00413AD4">
                      <w:pPr>
                        <w:ind w:firstLine="0"/>
                        <w:rPr>
                          <w:sz w:val="16"/>
                          <w:szCs w:val="16"/>
                        </w:rPr>
                      </w:pPr>
                      <w:r w:rsidRPr="00413AD4">
                        <w:rPr>
                          <w:sz w:val="16"/>
                          <w:szCs w:val="16"/>
                        </w:rPr>
                        <w:t xml:space="preserve">a) Ao considerar a amplitude do acesso ao sítio virtual </w:t>
                      </w:r>
                      <w:r>
                        <w:rPr>
                          <w:sz w:val="16"/>
                          <w:szCs w:val="16"/>
                        </w:rPr>
                        <w:t>onde</w:t>
                      </w:r>
                      <w:r w:rsidRPr="00413AD4">
                        <w:rPr>
                          <w:sz w:val="16"/>
                          <w:szCs w:val="16"/>
                        </w:rPr>
                        <w:t xml:space="preserve"> as imagens foram divulgadas, estaria caracterizada a internacionalidade do dano produzido ou potencial.</w:t>
                      </w:r>
                    </w:p>
                    <w:p w14:paraId="77116B7A" w14:textId="77777777" w:rsidR="0051070D" w:rsidRDefault="0051070D" w:rsidP="00413AD4">
                      <w:pPr>
                        <w:ind w:firstLine="0"/>
                        <w:rPr>
                          <w:sz w:val="16"/>
                          <w:szCs w:val="16"/>
                        </w:rPr>
                      </w:pPr>
                    </w:p>
                    <w:p w14:paraId="72552293" w14:textId="77777777" w:rsidR="0051070D" w:rsidRDefault="0051070D" w:rsidP="00413AD4">
                      <w:pPr>
                        <w:ind w:firstLine="0"/>
                        <w:rPr>
                          <w:sz w:val="16"/>
                          <w:szCs w:val="16"/>
                        </w:rPr>
                      </w:pPr>
                      <w:r w:rsidRPr="00413AD4">
                        <w:rPr>
                          <w:sz w:val="16"/>
                          <w:szCs w:val="16"/>
                        </w:rPr>
                        <w:t xml:space="preserve">b) O art. 90 da Lei 9.099/95 determina que as disposições da Lei dos Juizados Especiais não são aplicáveis aos processos penais </w:t>
                      </w:r>
                      <w:r>
                        <w:rPr>
                          <w:sz w:val="16"/>
                          <w:szCs w:val="16"/>
                        </w:rPr>
                        <w:t>em que</w:t>
                      </w:r>
                      <w:r w:rsidRPr="00413AD4">
                        <w:rPr>
                          <w:sz w:val="16"/>
                          <w:szCs w:val="16"/>
                        </w:rPr>
                        <w:t xml:space="preserve"> a fase de instrução já tenha sido iniciada.</w:t>
                      </w:r>
                    </w:p>
                    <w:p w14:paraId="471C59F6" w14:textId="77777777" w:rsidR="0051070D" w:rsidRPr="009E4BA0" w:rsidRDefault="0051070D" w:rsidP="009E4BA0">
                      <w:pPr>
                        <w:ind w:firstLine="0"/>
                        <w:rPr>
                          <w:sz w:val="16"/>
                          <w:szCs w:val="16"/>
                        </w:rPr>
                      </w:pPr>
                    </w:p>
                  </w:txbxContent>
                </v:textbox>
              </v:shape>
            </w:pict>
          </mc:Fallback>
        </mc:AlternateContent>
      </w:r>
    </w:p>
    <w:p w14:paraId="14AD1E4B" w14:textId="77777777" w:rsidR="00CA6092" w:rsidRDefault="00CA6092" w:rsidP="001B4FEF">
      <w:pPr>
        <w:ind w:firstLine="0"/>
        <w:rPr>
          <w:rFonts w:cs="Times New Roman"/>
        </w:rPr>
      </w:pPr>
    </w:p>
    <w:p w14:paraId="506FCF3A" w14:textId="77777777" w:rsidR="009E4BA0" w:rsidRDefault="009E4BA0" w:rsidP="001B4FEF">
      <w:pPr>
        <w:ind w:firstLine="0"/>
        <w:rPr>
          <w:rFonts w:cs="Times New Roman"/>
        </w:rPr>
      </w:pPr>
    </w:p>
    <w:p w14:paraId="6C6DD5CF" w14:textId="77777777" w:rsidR="009E4BA0" w:rsidRDefault="009E4BA0" w:rsidP="001B4FEF">
      <w:pPr>
        <w:ind w:firstLine="0"/>
        <w:rPr>
          <w:rFonts w:cs="Times New Roman"/>
        </w:rPr>
      </w:pPr>
    </w:p>
    <w:p w14:paraId="4CB05C10" w14:textId="77777777" w:rsidR="009E4BA0" w:rsidRDefault="009E4BA0" w:rsidP="001B4FEF">
      <w:pPr>
        <w:ind w:firstLine="0"/>
        <w:rPr>
          <w:rFonts w:cs="Times New Roman"/>
        </w:rPr>
      </w:pPr>
    </w:p>
    <w:p w14:paraId="24C8A104" w14:textId="77777777" w:rsidR="009E4BA0" w:rsidRPr="00E943A5" w:rsidRDefault="009E4BA0" w:rsidP="001B4FEF">
      <w:pPr>
        <w:ind w:firstLine="0"/>
        <w:rPr>
          <w:rFonts w:cs="Times New Roman"/>
        </w:rPr>
      </w:pPr>
    </w:p>
    <w:p w14:paraId="3FD5C9B4" w14:textId="77777777" w:rsidR="00413AD4" w:rsidRDefault="00413AD4" w:rsidP="004069A4">
      <w:pPr>
        <w:pStyle w:val="Ttulo3"/>
        <w:ind w:firstLine="0"/>
      </w:pPr>
    </w:p>
    <w:p w14:paraId="07A7E186" w14:textId="77777777" w:rsidR="00413AD4" w:rsidRDefault="00413AD4" w:rsidP="004069A4">
      <w:pPr>
        <w:pStyle w:val="Ttulo3"/>
        <w:ind w:firstLine="0"/>
      </w:pPr>
    </w:p>
    <w:p w14:paraId="4E839112" w14:textId="77777777" w:rsidR="001C0CCC" w:rsidRDefault="001C0CCC" w:rsidP="004069A4">
      <w:pPr>
        <w:pStyle w:val="Ttulo3"/>
        <w:ind w:firstLine="0"/>
      </w:pPr>
    </w:p>
    <w:p w14:paraId="28612CA4" w14:textId="6507A1FA" w:rsidR="00265370" w:rsidRDefault="004069A4" w:rsidP="004069A4">
      <w:pPr>
        <w:pStyle w:val="Ttulo3"/>
        <w:ind w:firstLine="0"/>
      </w:pPr>
      <w:r>
        <w:t>6.2.2</w:t>
      </w:r>
      <w:r w:rsidR="00265370">
        <w:t xml:space="preserve"> </w:t>
      </w:r>
      <w:r w:rsidR="002507DB">
        <w:t>Resolvendo o “</w:t>
      </w:r>
      <w:proofErr w:type="spellStart"/>
      <w:r w:rsidR="002507DB">
        <w:t>queísmo</w:t>
      </w:r>
      <w:proofErr w:type="spellEnd"/>
      <w:r w:rsidR="002507DB">
        <w:t>”</w:t>
      </w:r>
    </w:p>
    <w:p w14:paraId="32FA65E6" w14:textId="77777777" w:rsidR="00011543" w:rsidRDefault="00011543" w:rsidP="00265370"/>
    <w:p w14:paraId="4B23E59F" w14:textId="77777777" w:rsidR="00011543" w:rsidRDefault="00011543" w:rsidP="00265370">
      <w:r>
        <w:rPr>
          <w:noProof/>
          <w:lang w:eastAsia="pt-BR"/>
        </w:rPr>
        <w:drawing>
          <wp:inline distT="0" distB="0" distL="0" distR="0" wp14:anchorId="2BA63B36" wp14:editId="4B062110">
            <wp:extent cx="4076700" cy="2406650"/>
            <wp:effectExtent l="0" t="0" r="0" b="0"/>
            <wp:docPr id="5" name="Imagem 5" descr="http://lh4.ggpht.com/_onLoWIA-Ktg/S0BtZKh7pMI/AAAAAAAAATY/L83CWciGE-U/http%20_meme.zenfs.com_u_be731bc342c5a603b7849a37a71871fe9fd4a62d_thumb%5B15%5D.jpg?imgmax=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h4.ggpht.com/_onLoWIA-Ktg/S0BtZKh7pMI/AAAAAAAAATY/L83CWciGE-U/http%20_meme.zenfs.com_u_be731bc342c5a603b7849a37a71871fe9fd4a62d_thumb%5B15%5D.jpg?imgmax=8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76700" cy="2406650"/>
                    </a:xfrm>
                    <a:prstGeom prst="rect">
                      <a:avLst/>
                    </a:prstGeom>
                    <a:noFill/>
                    <a:ln>
                      <a:noFill/>
                    </a:ln>
                  </pic:spPr>
                </pic:pic>
              </a:graphicData>
            </a:graphic>
          </wp:inline>
        </w:drawing>
      </w:r>
    </w:p>
    <w:p w14:paraId="3B2CE006" w14:textId="77777777" w:rsidR="00011543" w:rsidRDefault="00011543" w:rsidP="00011543">
      <w:pPr>
        <w:ind w:firstLine="0"/>
      </w:pPr>
      <w:r>
        <w:rPr>
          <w:sz w:val="14"/>
          <w:szCs w:val="14"/>
        </w:rPr>
        <w:t xml:space="preserve">Fonte: </w:t>
      </w:r>
      <w:r w:rsidRPr="00011543">
        <w:rPr>
          <w:sz w:val="14"/>
          <w:szCs w:val="14"/>
        </w:rPr>
        <w:t>http://umaviagemcomoslivros.blogspot.com.br/2013/07/coesao-textual-pronome-relativo.html</w:t>
      </w:r>
    </w:p>
    <w:p w14:paraId="439B2929" w14:textId="77777777" w:rsidR="00011543" w:rsidRDefault="00011543" w:rsidP="00265370"/>
    <w:p w14:paraId="3286E1B6" w14:textId="77777777" w:rsidR="00011543" w:rsidRDefault="00011543" w:rsidP="00265370"/>
    <w:p w14:paraId="7B8DD875" w14:textId="77777777" w:rsidR="00265370" w:rsidRDefault="00265370" w:rsidP="00265370">
      <w:r>
        <w:t xml:space="preserve">Outro problema muito comum </w:t>
      </w:r>
      <w:r w:rsidR="00413AD4">
        <w:t xml:space="preserve">e mais perigoso </w:t>
      </w:r>
      <w:r>
        <w:t xml:space="preserve">em textos é a repetição excessiva de “que”. </w:t>
      </w:r>
      <w:r w:rsidR="001C0CCC">
        <w:t>Por</w:t>
      </w:r>
      <w:r>
        <w:t xml:space="preserve"> esse termo ter várias classes gramaticais, acaba sendo usado como um coringa. Mas seu excesso</w:t>
      </w:r>
      <w:r w:rsidR="00413AD4">
        <w:t>, além de</w:t>
      </w:r>
      <w:r>
        <w:t xml:space="preserve"> </w:t>
      </w:r>
      <w:r w:rsidR="00413AD4">
        <w:t xml:space="preserve">cansar o </w:t>
      </w:r>
      <w:r>
        <w:t>leitor</w:t>
      </w:r>
      <w:r w:rsidR="00413AD4">
        <w:t>, pode gerar ambiguidades</w:t>
      </w:r>
      <w:r>
        <w:t>. Veja o trecho a seguir:</w:t>
      </w:r>
    </w:p>
    <w:p w14:paraId="0BB5FC70" w14:textId="77777777" w:rsidR="00265370" w:rsidRDefault="00265370" w:rsidP="001B4FEF">
      <w:pPr>
        <w:ind w:firstLine="0"/>
      </w:pPr>
    </w:p>
    <w:p w14:paraId="5FA218F2" w14:textId="77777777" w:rsidR="00BE55C8" w:rsidRPr="001C0CCC" w:rsidRDefault="00BE55C8" w:rsidP="001C0CCC">
      <w:pPr>
        <w:ind w:left="567" w:right="707" w:firstLine="0"/>
        <w:rPr>
          <w:rStyle w:val="nfaseSutil"/>
        </w:rPr>
      </w:pPr>
      <w:r w:rsidRPr="001C0CCC">
        <w:rPr>
          <w:rStyle w:val="nfaseSutil"/>
        </w:rPr>
        <w:t xml:space="preserve">A ideia-força </w:t>
      </w:r>
      <w:r w:rsidRPr="001C0CCC">
        <w:rPr>
          <w:rStyle w:val="nfaseSutil"/>
          <w:color w:val="FF0000"/>
        </w:rPr>
        <w:t xml:space="preserve">que </w:t>
      </w:r>
      <w:r w:rsidRPr="001C0CCC">
        <w:rPr>
          <w:rStyle w:val="nfaseSutil"/>
        </w:rPr>
        <w:t xml:space="preserve">orienta os julgados desta Corte é a de </w:t>
      </w:r>
      <w:r w:rsidRPr="001C0CCC">
        <w:rPr>
          <w:rStyle w:val="nfaseSutil"/>
          <w:color w:val="FF0000"/>
        </w:rPr>
        <w:t xml:space="preserve">que </w:t>
      </w:r>
      <w:r w:rsidRPr="001C0CCC">
        <w:rPr>
          <w:rStyle w:val="nfaseSutil"/>
        </w:rPr>
        <w:t xml:space="preserve">o exame criminológico pode subsidiar as decisões do juiz das execuções criminais, </w:t>
      </w:r>
      <w:r w:rsidR="001266FF" w:rsidRPr="001C0CCC">
        <w:rPr>
          <w:rStyle w:val="nfaseSutil"/>
          <w:color w:val="FF0000"/>
        </w:rPr>
        <w:t>que</w:t>
      </w:r>
      <w:r w:rsidR="001266FF" w:rsidRPr="001C0CCC">
        <w:rPr>
          <w:rStyle w:val="nfaseSutil"/>
        </w:rPr>
        <w:t xml:space="preserve">, </w:t>
      </w:r>
      <w:r w:rsidRPr="001C0CCC">
        <w:rPr>
          <w:rStyle w:val="nfaseSutil"/>
        </w:rPr>
        <w:t xml:space="preserve">é bom </w:t>
      </w:r>
      <w:r w:rsidRPr="001C0CCC">
        <w:rPr>
          <w:rStyle w:val="nfaseSutil"/>
          <w:color w:val="FF0000"/>
        </w:rPr>
        <w:t xml:space="preserve">que </w:t>
      </w:r>
      <w:r w:rsidRPr="001C0CCC">
        <w:rPr>
          <w:rStyle w:val="nfaseSutil"/>
        </w:rPr>
        <w:t xml:space="preserve">se diga, não estará adstrito ao laudo técnico, podendo valorá-lo, a partir dos demais elementos </w:t>
      </w:r>
      <w:r w:rsidRPr="001C0CCC">
        <w:rPr>
          <w:rStyle w:val="nfaseSutil"/>
          <w:color w:val="FF0000"/>
        </w:rPr>
        <w:t xml:space="preserve">que </w:t>
      </w:r>
      <w:r w:rsidRPr="001C0CCC">
        <w:rPr>
          <w:rStyle w:val="nfaseSutil"/>
        </w:rPr>
        <w:t>instruem os autos de execução criminal.</w:t>
      </w:r>
    </w:p>
    <w:p w14:paraId="68A3E7F5" w14:textId="77777777" w:rsidR="00EF0153" w:rsidRDefault="00EF0153" w:rsidP="001B4FEF">
      <w:pPr>
        <w:ind w:firstLine="0"/>
      </w:pPr>
    </w:p>
    <w:p w14:paraId="73069F5B" w14:textId="77777777" w:rsidR="00F46264" w:rsidRDefault="00EA4F86" w:rsidP="00265370">
      <w:r>
        <w:t>Nesse texto, nem todo “que” é pronome relativo. Entretanto, você já é capaz de identificar os que são. Com</w:t>
      </w:r>
      <w:r w:rsidR="00F46264">
        <w:t xml:space="preserve"> os recursos que </w:t>
      </w:r>
      <w:proofErr w:type="gramStart"/>
      <w:r w:rsidR="00F46264">
        <w:t>possui</w:t>
      </w:r>
      <w:r>
        <w:t>,</w:t>
      </w:r>
      <w:proofErr w:type="gramEnd"/>
      <w:r>
        <w:t xml:space="preserve"> você resolverá o problema do eco</w:t>
      </w:r>
      <w:r w:rsidR="00F46264">
        <w:t>.</w:t>
      </w:r>
      <w:r>
        <w:t xml:space="preserve"> Mas,</w:t>
      </w:r>
      <w:r w:rsidR="00F46264">
        <w:t xml:space="preserve"> </w:t>
      </w:r>
      <w:r>
        <w:t>p</w:t>
      </w:r>
      <w:r w:rsidR="00F46264">
        <w:t xml:space="preserve">ara isso, </w:t>
      </w:r>
      <w:r>
        <w:t>é bom</w:t>
      </w:r>
      <w:r w:rsidR="00265370">
        <w:t xml:space="preserve"> </w:t>
      </w:r>
      <w:r w:rsidR="00F46264">
        <w:t>seguir alguns passos:</w:t>
      </w:r>
    </w:p>
    <w:p w14:paraId="601C61D7" w14:textId="77777777" w:rsidR="004069A4" w:rsidRDefault="004069A4" w:rsidP="001B4FEF">
      <w:pPr>
        <w:ind w:firstLine="0"/>
      </w:pPr>
    </w:p>
    <w:p w14:paraId="3BE251A4" w14:textId="77777777" w:rsidR="00B23253" w:rsidRDefault="00F46264" w:rsidP="001B4FEF">
      <w:pPr>
        <w:ind w:firstLine="0"/>
      </w:pPr>
      <w:proofErr w:type="gramStart"/>
      <w:r>
        <w:t>1</w:t>
      </w:r>
      <w:proofErr w:type="gramEnd"/>
      <w:r>
        <w:t>) Destaque as orações adjetivas iniciadas pelo pronome “que”:</w:t>
      </w:r>
    </w:p>
    <w:p w14:paraId="7462E6ED" w14:textId="77777777" w:rsidR="00F46264" w:rsidRPr="00265370" w:rsidRDefault="00F46264" w:rsidP="00EA4F86">
      <w:pPr>
        <w:spacing w:before="240" w:after="240"/>
        <w:ind w:left="567" w:right="709" w:firstLine="0"/>
        <w:rPr>
          <w:sz w:val="20"/>
          <w:szCs w:val="20"/>
        </w:rPr>
      </w:pPr>
      <w:r w:rsidRPr="00265370">
        <w:rPr>
          <w:sz w:val="20"/>
          <w:szCs w:val="20"/>
        </w:rPr>
        <w:t xml:space="preserve">A ideia-força </w:t>
      </w:r>
      <w:r w:rsidRPr="00265370">
        <w:rPr>
          <w:color w:val="FF0000"/>
          <w:sz w:val="20"/>
          <w:szCs w:val="20"/>
          <w:u w:val="single"/>
        </w:rPr>
        <w:t xml:space="preserve">que </w:t>
      </w:r>
      <w:r w:rsidRPr="00265370">
        <w:rPr>
          <w:sz w:val="20"/>
          <w:szCs w:val="20"/>
          <w:u w:val="single"/>
        </w:rPr>
        <w:t>orienta os julgados desta Corte</w:t>
      </w:r>
      <w:r w:rsidRPr="00265370">
        <w:rPr>
          <w:sz w:val="20"/>
          <w:szCs w:val="20"/>
        </w:rPr>
        <w:t xml:space="preserve"> é a de </w:t>
      </w:r>
      <w:r w:rsidRPr="00265370">
        <w:rPr>
          <w:color w:val="FF0000"/>
          <w:sz w:val="20"/>
          <w:szCs w:val="20"/>
        </w:rPr>
        <w:t xml:space="preserve">que </w:t>
      </w:r>
      <w:r w:rsidRPr="00265370">
        <w:rPr>
          <w:sz w:val="20"/>
          <w:szCs w:val="20"/>
        </w:rPr>
        <w:t xml:space="preserve">o exame criminológico pode subsidiar as decisões do juiz das execuções criminais, </w:t>
      </w:r>
      <w:r w:rsidRPr="00265370">
        <w:rPr>
          <w:color w:val="FF0000"/>
          <w:sz w:val="20"/>
          <w:szCs w:val="20"/>
          <w:u w:val="single"/>
        </w:rPr>
        <w:t>que</w:t>
      </w:r>
      <w:r w:rsidRPr="00265370">
        <w:rPr>
          <w:sz w:val="20"/>
          <w:szCs w:val="20"/>
        </w:rPr>
        <w:t xml:space="preserve">, é bom </w:t>
      </w:r>
      <w:r w:rsidRPr="00265370">
        <w:rPr>
          <w:color w:val="FF0000"/>
          <w:sz w:val="20"/>
          <w:szCs w:val="20"/>
        </w:rPr>
        <w:t xml:space="preserve">que </w:t>
      </w:r>
      <w:r w:rsidRPr="00265370">
        <w:rPr>
          <w:sz w:val="20"/>
          <w:szCs w:val="20"/>
        </w:rPr>
        <w:t>se diga,</w:t>
      </w:r>
      <w:r w:rsidRPr="00265370">
        <w:rPr>
          <w:color w:val="FF0000"/>
          <w:sz w:val="20"/>
          <w:szCs w:val="20"/>
          <w:u w:val="single"/>
        </w:rPr>
        <w:t xml:space="preserve"> </w:t>
      </w:r>
      <w:r w:rsidRPr="00265370">
        <w:rPr>
          <w:sz w:val="20"/>
          <w:szCs w:val="20"/>
          <w:u w:val="single"/>
        </w:rPr>
        <w:t>não estará adstrito ao laudo técnico</w:t>
      </w:r>
      <w:r w:rsidRPr="00265370">
        <w:rPr>
          <w:sz w:val="20"/>
          <w:szCs w:val="20"/>
        </w:rPr>
        <w:t xml:space="preserve">, podendo valorá-lo, a partir dos demais elementos </w:t>
      </w:r>
      <w:r w:rsidRPr="00265370">
        <w:rPr>
          <w:color w:val="FF0000"/>
          <w:sz w:val="20"/>
          <w:szCs w:val="20"/>
          <w:u w:val="single"/>
        </w:rPr>
        <w:t xml:space="preserve">que </w:t>
      </w:r>
      <w:r w:rsidRPr="00265370">
        <w:rPr>
          <w:sz w:val="20"/>
          <w:szCs w:val="20"/>
          <w:u w:val="single"/>
        </w:rPr>
        <w:t>instruem os autos de execução criminal</w:t>
      </w:r>
      <w:r w:rsidRPr="00265370">
        <w:rPr>
          <w:sz w:val="20"/>
          <w:szCs w:val="20"/>
        </w:rPr>
        <w:t>.</w:t>
      </w:r>
    </w:p>
    <w:p w14:paraId="114216F3" w14:textId="77777777" w:rsidR="00F46264" w:rsidRDefault="00F46264" w:rsidP="001B4FEF">
      <w:pPr>
        <w:ind w:firstLine="0"/>
      </w:pPr>
      <w:proofErr w:type="gramStart"/>
      <w:r>
        <w:t>2</w:t>
      </w:r>
      <w:proofErr w:type="gramEnd"/>
      <w:r>
        <w:t>) Analise se é possível transformar o verbo da oração adjetiva em adjetivo</w:t>
      </w:r>
      <w:r w:rsidR="00E7773E">
        <w:t xml:space="preserve"> ou transformar a oração </w:t>
      </w:r>
      <w:r w:rsidR="00750CAC">
        <w:t xml:space="preserve">desenvolvida </w:t>
      </w:r>
      <w:r w:rsidR="00E7773E">
        <w:t>em reduzida</w:t>
      </w:r>
      <w:r>
        <w:t>:</w:t>
      </w:r>
    </w:p>
    <w:p w14:paraId="2F771DB4" w14:textId="77777777" w:rsidR="00F46264" w:rsidRPr="00265370" w:rsidRDefault="00F46264" w:rsidP="00EA4F86">
      <w:pPr>
        <w:spacing w:before="240" w:after="240"/>
        <w:ind w:left="567" w:right="709" w:firstLine="0"/>
        <w:rPr>
          <w:sz w:val="20"/>
          <w:szCs w:val="20"/>
        </w:rPr>
      </w:pPr>
      <w:r w:rsidRPr="00750CAC">
        <w:rPr>
          <w:color w:val="FF0000"/>
          <w:sz w:val="20"/>
          <w:szCs w:val="20"/>
        </w:rPr>
        <w:t xml:space="preserve">Que </w:t>
      </w:r>
      <w:r w:rsidRPr="00265370">
        <w:rPr>
          <w:sz w:val="20"/>
          <w:szCs w:val="20"/>
        </w:rPr>
        <w:t>orienta os julgados desta Corte</w:t>
      </w:r>
      <w:proofErr w:type="gramStart"/>
      <w:r w:rsidRPr="00265370">
        <w:rPr>
          <w:sz w:val="20"/>
          <w:szCs w:val="20"/>
        </w:rPr>
        <w:t xml:space="preserve">  </w:t>
      </w:r>
      <w:proofErr w:type="gramEnd"/>
      <w:r w:rsidRPr="00265370">
        <w:rPr>
          <w:sz w:val="20"/>
          <w:szCs w:val="20"/>
        </w:rPr>
        <w:t>-&gt; orientadora dos julgados desta Corte</w:t>
      </w:r>
    </w:p>
    <w:p w14:paraId="07BB496D" w14:textId="77777777" w:rsidR="00F46264" w:rsidRPr="00265370" w:rsidRDefault="00F46264" w:rsidP="00EA4F86">
      <w:pPr>
        <w:spacing w:before="240" w:after="240"/>
        <w:ind w:left="567" w:right="709" w:firstLine="0"/>
        <w:rPr>
          <w:sz w:val="20"/>
          <w:szCs w:val="20"/>
        </w:rPr>
      </w:pPr>
      <w:r w:rsidRPr="00750CAC">
        <w:rPr>
          <w:color w:val="FF0000"/>
          <w:sz w:val="20"/>
          <w:szCs w:val="20"/>
        </w:rPr>
        <w:t xml:space="preserve">Que </w:t>
      </w:r>
      <w:r w:rsidRPr="00265370">
        <w:rPr>
          <w:sz w:val="20"/>
          <w:szCs w:val="20"/>
        </w:rPr>
        <w:t>instruem os autos de execução criminal -&gt; instrutores dos autos de execução criminal</w:t>
      </w:r>
    </w:p>
    <w:p w14:paraId="36FC9591" w14:textId="77777777" w:rsidR="00F46264" w:rsidRDefault="00EC73F8" w:rsidP="001B4FEF">
      <w:pPr>
        <w:ind w:firstLine="0"/>
      </w:pPr>
      <w:proofErr w:type="gramStart"/>
      <w:r>
        <w:t>3</w:t>
      </w:r>
      <w:proofErr w:type="gramEnd"/>
      <w:r w:rsidR="00F46264">
        <w:t xml:space="preserve">) </w:t>
      </w:r>
      <w:r w:rsidR="001266FF">
        <w:t xml:space="preserve">Veja se é </w:t>
      </w:r>
      <w:r w:rsidR="00EA4F86">
        <w:t>necessário e</w:t>
      </w:r>
      <w:r w:rsidR="00FD7488">
        <w:t xml:space="preserve"> </w:t>
      </w:r>
      <w:r w:rsidR="001266FF">
        <w:t xml:space="preserve">possível mudar o pronome relativo </w:t>
      </w:r>
      <w:r w:rsidR="00666985">
        <w:t xml:space="preserve">das demais orações adjetivas </w:t>
      </w:r>
      <w:r w:rsidR="00EA4F86">
        <w:t>evitando novos</w:t>
      </w:r>
      <w:r w:rsidR="001266FF">
        <w:t xml:space="preserve"> eco</w:t>
      </w:r>
      <w:r w:rsidR="00EA4F86">
        <w:t>s</w:t>
      </w:r>
      <w:r w:rsidR="001266FF">
        <w:t xml:space="preserve"> ou ambiguidade</w:t>
      </w:r>
      <w:r w:rsidR="00EA4F86">
        <w:t>s</w:t>
      </w:r>
      <w:r w:rsidR="001266FF">
        <w:t>:</w:t>
      </w:r>
    </w:p>
    <w:p w14:paraId="1302B3A5" w14:textId="77777777" w:rsidR="001266FF" w:rsidRPr="00265370" w:rsidRDefault="001266FF" w:rsidP="00EA4F86">
      <w:pPr>
        <w:spacing w:before="240" w:after="240"/>
        <w:ind w:left="567" w:right="851" w:firstLine="0"/>
        <w:rPr>
          <w:sz w:val="20"/>
          <w:szCs w:val="20"/>
        </w:rPr>
      </w:pPr>
      <w:r w:rsidRPr="00750CAC">
        <w:rPr>
          <w:color w:val="FF0000"/>
          <w:sz w:val="20"/>
          <w:szCs w:val="20"/>
        </w:rPr>
        <w:t xml:space="preserve">Que </w:t>
      </w:r>
      <w:r w:rsidRPr="00265370">
        <w:rPr>
          <w:sz w:val="20"/>
          <w:szCs w:val="20"/>
        </w:rPr>
        <w:t xml:space="preserve">não estará adstrito ao laudo técnico -&gt; </w:t>
      </w:r>
      <w:r w:rsidRPr="00750CAC">
        <w:rPr>
          <w:color w:val="FF0000"/>
          <w:sz w:val="20"/>
          <w:szCs w:val="20"/>
        </w:rPr>
        <w:t xml:space="preserve">o qual </w:t>
      </w:r>
      <w:r w:rsidRPr="00265370">
        <w:rPr>
          <w:sz w:val="20"/>
          <w:szCs w:val="20"/>
        </w:rPr>
        <w:t>não estará adstrito ao laudo técnico.</w:t>
      </w:r>
    </w:p>
    <w:p w14:paraId="69B27DDB" w14:textId="77777777" w:rsidR="001266FF" w:rsidRDefault="00EC73F8" w:rsidP="001B4FEF">
      <w:pPr>
        <w:ind w:firstLine="0"/>
      </w:pPr>
      <w:proofErr w:type="gramStart"/>
      <w:r>
        <w:t>4</w:t>
      </w:r>
      <w:proofErr w:type="gramEnd"/>
      <w:r w:rsidR="001266FF">
        <w:t xml:space="preserve">) </w:t>
      </w:r>
      <w:r w:rsidR="00666985">
        <w:t>Combine as variáveis</w:t>
      </w:r>
      <w:r w:rsidR="001266FF">
        <w:t xml:space="preserve"> </w:t>
      </w:r>
      <w:r w:rsidR="00D43E74">
        <w:t>até que o texto fique estilisticamente</w:t>
      </w:r>
      <w:r w:rsidR="001266FF">
        <w:t xml:space="preserve"> </w:t>
      </w:r>
      <w:r w:rsidR="00666985">
        <w:t>harmônico</w:t>
      </w:r>
      <w:r w:rsidR="001266FF">
        <w:t>:</w:t>
      </w:r>
    </w:p>
    <w:p w14:paraId="7F932E3F" w14:textId="77777777" w:rsidR="00120D6D" w:rsidRDefault="001266FF" w:rsidP="00EA4F86">
      <w:pPr>
        <w:spacing w:before="240" w:after="240"/>
        <w:ind w:left="567" w:right="709" w:firstLine="0"/>
        <w:rPr>
          <w:sz w:val="20"/>
          <w:szCs w:val="20"/>
        </w:rPr>
      </w:pPr>
      <w:r w:rsidRPr="00265370">
        <w:rPr>
          <w:sz w:val="20"/>
          <w:szCs w:val="20"/>
        </w:rPr>
        <w:t xml:space="preserve">A ideia-força orientadora dos julgados desta Corte é a de </w:t>
      </w:r>
      <w:r w:rsidRPr="00265370">
        <w:rPr>
          <w:color w:val="FF0000"/>
          <w:sz w:val="20"/>
          <w:szCs w:val="20"/>
        </w:rPr>
        <w:t xml:space="preserve">que </w:t>
      </w:r>
      <w:r w:rsidRPr="00265370">
        <w:rPr>
          <w:sz w:val="20"/>
          <w:szCs w:val="20"/>
        </w:rPr>
        <w:t xml:space="preserve">o exame criminológico pode subsidiar as decisões do juiz das execuções criminais, o qual, é bom </w:t>
      </w:r>
      <w:r w:rsidRPr="00265370">
        <w:rPr>
          <w:color w:val="FF0000"/>
          <w:sz w:val="20"/>
          <w:szCs w:val="20"/>
        </w:rPr>
        <w:t xml:space="preserve">que </w:t>
      </w:r>
      <w:r w:rsidRPr="00265370">
        <w:rPr>
          <w:sz w:val="20"/>
          <w:szCs w:val="20"/>
        </w:rPr>
        <w:t>se diga, não estará adstrito ao laudo técnico, podendo valorá-lo, a partir dos demais elementos instrutores dos autos de execução criminal.</w:t>
      </w:r>
    </w:p>
    <w:p w14:paraId="4C62121C" w14:textId="77777777" w:rsidR="00440B89" w:rsidRDefault="00440B89" w:rsidP="00440B89">
      <w:r>
        <w:t>Melhorou bastante, não foi? Agora vamos a mais um exemplo:</w:t>
      </w:r>
    </w:p>
    <w:p w14:paraId="695D9350" w14:textId="77777777" w:rsidR="00440B89" w:rsidRDefault="00440B89" w:rsidP="00440B89">
      <w:pPr>
        <w:ind w:firstLine="0"/>
        <w:rPr>
          <w:sz w:val="20"/>
          <w:szCs w:val="20"/>
          <w:lang w:eastAsia="pt-BR"/>
        </w:rPr>
      </w:pPr>
    </w:p>
    <w:p w14:paraId="45E9476B" w14:textId="77777777" w:rsidR="00C97EB2" w:rsidRDefault="00C97EB2" w:rsidP="00EA4F86">
      <w:pPr>
        <w:spacing w:before="240" w:after="240"/>
        <w:ind w:left="567" w:right="709" w:firstLine="0"/>
      </w:pPr>
      <w:r w:rsidRPr="00C97EB2">
        <w:rPr>
          <w:sz w:val="20"/>
          <w:szCs w:val="20"/>
          <w:lang w:eastAsia="pt-BR"/>
        </w:rPr>
        <w:t xml:space="preserve">O postulado da dignidade da pessoa humana, </w:t>
      </w:r>
      <w:r w:rsidRPr="00C97EB2">
        <w:rPr>
          <w:color w:val="FF0000"/>
          <w:sz w:val="20"/>
          <w:szCs w:val="20"/>
          <w:lang w:eastAsia="pt-BR"/>
        </w:rPr>
        <w:t xml:space="preserve">que </w:t>
      </w:r>
      <w:r w:rsidRPr="00C97EB2">
        <w:rPr>
          <w:sz w:val="20"/>
          <w:szCs w:val="20"/>
          <w:lang w:eastAsia="pt-BR"/>
        </w:rPr>
        <w:t xml:space="preserve">representa significativo vetor interpretativo, verdadeiro valor-fonte </w:t>
      </w:r>
      <w:r w:rsidRPr="00C97EB2">
        <w:rPr>
          <w:color w:val="FF0000"/>
          <w:sz w:val="20"/>
          <w:szCs w:val="20"/>
          <w:lang w:eastAsia="pt-BR"/>
        </w:rPr>
        <w:t xml:space="preserve">que </w:t>
      </w:r>
      <w:r w:rsidRPr="00C97EB2">
        <w:rPr>
          <w:sz w:val="20"/>
          <w:szCs w:val="20"/>
          <w:lang w:eastAsia="pt-BR"/>
        </w:rPr>
        <w:t xml:space="preserve">conforma e inspira todo o ordenamento </w:t>
      </w:r>
      <w:r w:rsidRPr="00C97EB2">
        <w:rPr>
          <w:sz w:val="20"/>
          <w:szCs w:val="20"/>
          <w:lang w:eastAsia="pt-BR"/>
        </w:rPr>
        <w:lastRenderedPageBreak/>
        <w:t xml:space="preserve">constitucional vigente em nosso País, </w:t>
      </w:r>
      <w:proofErr w:type="gramStart"/>
      <w:r w:rsidRPr="00C97EB2">
        <w:rPr>
          <w:sz w:val="20"/>
          <w:szCs w:val="20"/>
          <w:lang w:eastAsia="pt-BR"/>
        </w:rPr>
        <w:t>traduz,</w:t>
      </w:r>
      <w:proofErr w:type="gramEnd"/>
      <w:r w:rsidRPr="00C97EB2">
        <w:rPr>
          <w:sz w:val="20"/>
          <w:szCs w:val="20"/>
          <w:lang w:eastAsia="pt-BR"/>
        </w:rPr>
        <w:t xml:space="preserve"> de modo expressivo, um dos fundamentos em </w:t>
      </w:r>
      <w:r w:rsidRPr="00C97EB2">
        <w:rPr>
          <w:color w:val="FF0000"/>
          <w:sz w:val="20"/>
          <w:szCs w:val="20"/>
          <w:lang w:eastAsia="pt-BR"/>
        </w:rPr>
        <w:t xml:space="preserve">que </w:t>
      </w:r>
      <w:r w:rsidRPr="00C97EB2">
        <w:rPr>
          <w:sz w:val="20"/>
          <w:szCs w:val="20"/>
          <w:lang w:eastAsia="pt-BR"/>
        </w:rPr>
        <w:t xml:space="preserve">se assenta, entre nós, a ordem republicana e democrática </w:t>
      </w:r>
      <w:r w:rsidR="00750CAC" w:rsidRPr="00750CAC">
        <w:rPr>
          <w:color w:val="FF0000"/>
          <w:sz w:val="20"/>
          <w:szCs w:val="20"/>
          <w:lang w:eastAsia="pt-BR"/>
        </w:rPr>
        <w:t xml:space="preserve">que </w:t>
      </w:r>
      <w:r w:rsidR="00750CAC">
        <w:rPr>
          <w:sz w:val="20"/>
          <w:szCs w:val="20"/>
          <w:lang w:eastAsia="pt-BR"/>
        </w:rPr>
        <w:t xml:space="preserve">o </w:t>
      </w:r>
      <w:r w:rsidRPr="00C97EB2">
        <w:rPr>
          <w:sz w:val="20"/>
          <w:szCs w:val="20"/>
          <w:lang w:eastAsia="pt-BR"/>
        </w:rPr>
        <w:t>sistema de direito constitucional positivo</w:t>
      </w:r>
      <w:r w:rsidR="00750CAC">
        <w:rPr>
          <w:sz w:val="20"/>
          <w:szCs w:val="20"/>
          <w:lang w:eastAsia="pt-BR"/>
        </w:rPr>
        <w:t xml:space="preserve"> consagrou</w:t>
      </w:r>
      <w:r w:rsidRPr="00C97EB2">
        <w:rPr>
          <w:sz w:val="20"/>
          <w:szCs w:val="20"/>
          <w:lang w:eastAsia="pt-BR"/>
        </w:rPr>
        <w:t xml:space="preserve">. (...) O princípio constitucional da busca da felicidade, </w:t>
      </w:r>
      <w:r w:rsidRPr="00C97EB2">
        <w:rPr>
          <w:color w:val="FF0000"/>
          <w:sz w:val="20"/>
          <w:szCs w:val="20"/>
          <w:lang w:eastAsia="pt-BR"/>
        </w:rPr>
        <w:t xml:space="preserve">que </w:t>
      </w:r>
      <w:r w:rsidRPr="00C97EB2">
        <w:rPr>
          <w:sz w:val="20"/>
          <w:szCs w:val="20"/>
          <w:lang w:eastAsia="pt-BR"/>
        </w:rPr>
        <w:t xml:space="preserve">decorre, por </w:t>
      </w:r>
      <w:proofErr w:type="spellStart"/>
      <w:r w:rsidRPr="00C97EB2">
        <w:rPr>
          <w:sz w:val="20"/>
          <w:szCs w:val="20"/>
          <w:lang w:eastAsia="pt-BR"/>
        </w:rPr>
        <w:t>implicitude</w:t>
      </w:r>
      <w:proofErr w:type="spellEnd"/>
      <w:r w:rsidRPr="00C97EB2">
        <w:rPr>
          <w:sz w:val="20"/>
          <w:szCs w:val="20"/>
          <w:lang w:eastAsia="pt-BR"/>
        </w:rPr>
        <w:t xml:space="preserve">, do núcleo de </w:t>
      </w:r>
      <w:r w:rsidRPr="00C97EB2">
        <w:rPr>
          <w:color w:val="FF0000"/>
          <w:sz w:val="20"/>
          <w:szCs w:val="20"/>
          <w:lang w:eastAsia="pt-BR"/>
        </w:rPr>
        <w:t xml:space="preserve">que </w:t>
      </w:r>
      <w:r w:rsidRPr="00C97EB2">
        <w:rPr>
          <w:sz w:val="20"/>
          <w:szCs w:val="20"/>
          <w:lang w:eastAsia="pt-BR"/>
        </w:rPr>
        <w:t>se irradia o postulado da dignidade da pessoa humana, assume papel de extremo relevo no processo de afirmação, gozo e expansão dos direitos fundamentais</w:t>
      </w:r>
      <w:r>
        <w:rPr>
          <w:sz w:val="20"/>
          <w:szCs w:val="20"/>
          <w:lang w:eastAsia="pt-BR"/>
        </w:rPr>
        <w:t xml:space="preserve"> (...).</w:t>
      </w:r>
    </w:p>
    <w:p w14:paraId="2165A82B" w14:textId="77777777" w:rsidR="00440B89" w:rsidRDefault="00440B89" w:rsidP="00440B89">
      <w:pPr>
        <w:rPr>
          <w:lang w:eastAsia="pt-BR"/>
        </w:rPr>
      </w:pPr>
      <w:r>
        <w:rPr>
          <w:lang w:eastAsia="pt-BR"/>
        </w:rPr>
        <w:t>Seguindo as etapas descritas no exemplo anterior, teremos:</w:t>
      </w:r>
    </w:p>
    <w:p w14:paraId="53F13A5C" w14:textId="77777777" w:rsidR="004069A4" w:rsidRDefault="004069A4" w:rsidP="00440B89">
      <w:pPr>
        <w:ind w:firstLine="0"/>
      </w:pPr>
    </w:p>
    <w:p w14:paraId="6858B2DC" w14:textId="77777777" w:rsidR="00440B89" w:rsidRDefault="00440B89" w:rsidP="00440B89">
      <w:pPr>
        <w:ind w:firstLine="0"/>
      </w:pPr>
      <w:proofErr w:type="gramStart"/>
      <w:r>
        <w:t>1</w:t>
      </w:r>
      <w:proofErr w:type="gramEnd"/>
      <w:r>
        <w:t>) Destaque as orações adjetivas iniciadas pelo pronome “que”:</w:t>
      </w:r>
    </w:p>
    <w:p w14:paraId="2DD2A127" w14:textId="77777777" w:rsidR="00440B89" w:rsidRDefault="00C97EB2" w:rsidP="00EA4F86">
      <w:pPr>
        <w:spacing w:before="240" w:after="240"/>
        <w:ind w:left="567" w:right="709" w:firstLine="0"/>
      </w:pPr>
      <w:r w:rsidRPr="00C97EB2">
        <w:rPr>
          <w:sz w:val="20"/>
          <w:szCs w:val="20"/>
          <w:lang w:eastAsia="pt-BR"/>
        </w:rPr>
        <w:t xml:space="preserve">O postulado da dignidade da pessoa humana, </w:t>
      </w:r>
      <w:r w:rsidRPr="00C97EB2">
        <w:rPr>
          <w:color w:val="FF0000"/>
          <w:sz w:val="20"/>
          <w:szCs w:val="20"/>
          <w:u w:val="single"/>
          <w:lang w:eastAsia="pt-BR"/>
        </w:rPr>
        <w:t xml:space="preserve">que </w:t>
      </w:r>
      <w:r w:rsidRPr="00C97EB2">
        <w:rPr>
          <w:sz w:val="20"/>
          <w:szCs w:val="20"/>
          <w:u w:val="single"/>
          <w:lang w:eastAsia="pt-BR"/>
        </w:rPr>
        <w:t>representa significativo vetor interpretativo</w:t>
      </w:r>
      <w:r w:rsidRPr="00C97EB2">
        <w:rPr>
          <w:sz w:val="20"/>
          <w:szCs w:val="20"/>
          <w:lang w:eastAsia="pt-BR"/>
        </w:rPr>
        <w:t xml:space="preserve">, verdadeiro valor-fonte </w:t>
      </w:r>
      <w:r w:rsidRPr="00C97EB2">
        <w:rPr>
          <w:color w:val="FF0000"/>
          <w:sz w:val="20"/>
          <w:szCs w:val="20"/>
          <w:u w:val="single"/>
          <w:lang w:eastAsia="pt-BR"/>
        </w:rPr>
        <w:t xml:space="preserve">que </w:t>
      </w:r>
      <w:r w:rsidRPr="00C97EB2">
        <w:rPr>
          <w:sz w:val="20"/>
          <w:szCs w:val="20"/>
          <w:u w:val="single"/>
          <w:lang w:eastAsia="pt-BR"/>
        </w:rPr>
        <w:t>conforma e inspira todo o ordenamento constitucional vigente em nosso País</w:t>
      </w:r>
      <w:r w:rsidRPr="00C97EB2">
        <w:rPr>
          <w:sz w:val="20"/>
          <w:szCs w:val="20"/>
          <w:lang w:eastAsia="pt-BR"/>
        </w:rPr>
        <w:t xml:space="preserve">, </w:t>
      </w:r>
      <w:proofErr w:type="gramStart"/>
      <w:r w:rsidRPr="00C97EB2">
        <w:rPr>
          <w:sz w:val="20"/>
          <w:szCs w:val="20"/>
          <w:lang w:eastAsia="pt-BR"/>
        </w:rPr>
        <w:t>traduz,</w:t>
      </w:r>
      <w:proofErr w:type="gramEnd"/>
      <w:r w:rsidRPr="00C97EB2">
        <w:rPr>
          <w:sz w:val="20"/>
          <w:szCs w:val="20"/>
          <w:lang w:eastAsia="pt-BR"/>
        </w:rPr>
        <w:t xml:space="preserve"> de modo expressivo, um dos fundamentos </w:t>
      </w:r>
      <w:r w:rsidRPr="00C97EB2">
        <w:rPr>
          <w:sz w:val="20"/>
          <w:szCs w:val="20"/>
          <w:u w:val="single"/>
          <w:lang w:eastAsia="pt-BR"/>
        </w:rPr>
        <w:t xml:space="preserve">em </w:t>
      </w:r>
      <w:r w:rsidRPr="00C97EB2">
        <w:rPr>
          <w:color w:val="FF0000"/>
          <w:sz w:val="20"/>
          <w:szCs w:val="20"/>
          <w:u w:val="single"/>
          <w:lang w:eastAsia="pt-BR"/>
        </w:rPr>
        <w:t xml:space="preserve">que </w:t>
      </w:r>
      <w:r w:rsidRPr="00C97EB2">
        <w:rPr>
          <w:sz w:val="20"/>
          <w:szCs w:val="20"/>
          <w:u w:val="single"/>
          <w:lang w:eastAsia="pt-BR"/>
        </w:rPr>
        <w:t xml:space="preserve">se assenta, entre nós, a ordem republicana e democrática </w:t>
      </w:r>
      <w:r w:rsidR="00750CAC" w:rsidRPr="00750CAC">
        <w:rPr>
          <w:color w:val="FF0000"/>
          <w:sz w:val="20"/>
          <w:szCs w:val="20"/>
          <w:u w:val="single"/>
          <w:lang w:eastAsia="pt-BR"/>
        </w:rPr>
        <w:t xml:space="preserve">que </w:t>
      </w:r>
      <w:r w:rsidR="00750CAC">
        <w:rPr>
          <w:sz w:val="20"/>
          <w:szCs w:val="20"/>
          <w:u w:val="single"/>
          <w:lang w:eastAsia="pt-BR"/>
        </w:rPr>
        <w:t>o</w:t>
      </w:r>
      <w:r w:rsidRPr="00C97EB2">
        <w:rPr>
          <w:sz w:val="20"/>
          <w:szCs w:val="20"/>
          <w:u w:val="single"/>
          <w:lang w:eastAsia="pt-BR"/>
        </w:rPr>
        <w:t xml:space="preserve"> sistema de direito constitucional positivo</w:t>
      </w:r>
      <w:r w:rsidR="00750CAC">
        <w:rPr>
          <w:sz w:val="20"/>
          <w:szCs w:val="20"/>
          <w:u w:val="single"/>
          <w:lang w:eastAsia="pt-BR"/>
        </w:rPr>
        <w:t xml:space="preserve"> consagrou</w:t>
      </w:r>
      <w:r w:rsidRPr="00C97EB2">
        <w:rPr>
          <w:sz w:val="20"/>
          <w:szCs w:val="20"/>
          <w:lang w:eastAsia="pt-BR"/>
        </w:rPr>
        <w:t xml:space="preserve">. (...) O princípio constitucional da busca da felicidade, </w:t>
      </w:r>
      <w:r w:rsidRPr="00C97EB2">
        <w:rPr>
          <w:color w:val="FF0000"/>
          <w:sz w:val="20"/>
          <w:szCs w:val="20"/>
          <w:u w:val="single"/>
          <w:lang w:eastAsia="pt-BR"/>
        </w:rPr>
        <w:t xml:space="preserve">que </w:t>
      </w:r>
      <w:r w:rsidRPr="00C97EB2">
        <w:rPr>
          <w:sz w:val="20"/>
          <w:szCs w:val="20"/>
          <w:u w:val="single"/>
          <w:lang w:eastAsia="pt-BR"/>
        </w:rPr>
        <w:t xml:space="preserve">decorre, por </w:t>
      </w:r>
      <w:proofErr w:type="spellStart"/>
      <w:r w:rsidRPr="00C97EB2">
        <w:rPr>
          <w:sz w:val="20"/>
          <w:szCs w:val="20"/>
          <w:u w:val="single"/>
          <w:lang w:eastAsia="pt-BR"/>
        </w:rPr>
        <w:t>implicitude</w:t>
      </w:r>
      <w:proofErr w:type="spellEnd"/>
      <w:r w:rsidRPr="00C97EB2">
        <w:rPr>
          <w:sz w:val="20"/>
          <w:szCs w:val="20"/>
          <w:u w:val="single"/>
          <w:lang w:eastAsia="pt-BR"/>
        </w:rPr>
        <w:t>, do núcleo</w:t>
      </w:r>
      <w:r w:rsidRPr="00C97EB2">
        <w:rPr>
          <w:sz w:val="20"/>
          <w:szCs w:val="20"/>
          <w:lang w:eastAsia="pt-BR"/>
        </w:rPr>
        <w:t xml:space="preserve"> </w:t>
      </w:r>
      <w:r w:rsidRPr="00C97EB2">
        <w:rPr>
          <w:sz w:val="20"/>
          <w:szCs w:val="20"/>
          <w:u w:val="single"/>
          <w:lang w:eastAsia="pt-BR"/>
        </w:rPr>
        <w:t xml:space="preserve">de </w:t>
      </w:r>
      <w:r w:rsidRPr="00C97EB2">
        <w:rPr>
          <w:color w:val="FF0000"/>
          <w:sz w:val="20"/>
          <w:szCs w:val="20"/>
          <w:u w:val="single"/>
          <w:lang w:eastAsia="pt-BR"/>
        </w:rPr>
        <w:t xml:space="preserve">que </w:t>
      </w:r>
      <w:r w:rsidRPr="00C97EB2">
        <w:rPr>
          <w:sz w:val="20"/>
          <w:szCs w:val="20"/>
          <w:u w:val="single"/>
          <w:lang w:eastAsia="pt-BR"/>
        </w:rPr>
        <w:t>se irradia o postulado da dignidade da pessoa humana</w:t>
      </w:r>
      <w:r w:rsidRPr="00C97EB2">
        <w:rPr>
          <w:sz w:val="20"/>
          <w:szCs w:val="20"/>
          <w:lang w:eastAsia="pt-BR"/>
        </w:rPr>
        <w:t>, assume papel de extremo relevo no processo de afirmação, gozo e expansão dos direitos fundamentais</w:t>
      </w:r>
      <w:r>
        <w:rPr>
          <w:sz w:val="20"/>
          <w:szCs w:val="20"/>
          <w:lang w:eastAsia="pt-BR"/>
        </w:rPr>
        <w:t xml:space="preserve"> (...).</w:t>
      </w:r>
    </w:p>
    <w:p w14:paraId="047D18FB" w14:textId="77777777" w:rsidR="00440B89" w:rsidRDefault="00440B89" w:rsidP="00440B89">
      <w:pPr>
        <w:ind w:firstLine="0"/>
      </w:pPr>
      <w:proofErr w:type="gramStart"/>
      <w:r>
        <w:t>2</w:t>
      </w:r>
      <w:proofErr w:type="gramEnd"/>
      <w:r>
        <w:t>) Analise se é possível transformar o verbo da oração adjetiva em adjetivo</w:t>
      </w:r>
      <w:r w:rsidR="00E7773E">
        <w:t xml:space="preserve"> ou transformar a oração </w:t>
      </w:r>
      <w:r w:rsidR="00750CAC">
        <w:t xml:space="preserve">desenvolvida </w:t>
      </w:r>
      <w:r w:rsidR="00E7773E">
        <w:t>em reduzida</w:t>
      </w:r>
      <w:r>
        <w:t>:</w:t>
      </w:r>
    </w:p>
    <w:p w14:paraId="4E34176B" w14:textId="77777777" w:rsidR="00C97EB2" w:rsidRDefault="00C97EB2" w:rsidP="00C13D28">
      <w:pPr>
        <w:spacing w:before="240" w:after="240"/>
        <w:ind w:left="567" w:right="709" w:firstLine="0"/>
        <w:rPr>
          <w:sz w:val="20"/>
          <w:szCs w:val="20"/>
          <w:lang w:eastAsia="pt-BR"/>
        </w:rPr>
      </w:pPr>
      <w:proofErr w:type="gramStart"/>
      <w:r w:rsidRPr="00C97EB2">
        <w:rPr>
          <w:color w:val="FF0000"/>
          <w:sz w:val="20"/>
          <w:szCs w:val="20"/>
          <w:lang w:eastAsia="pt-BR"/>
        </w:rPr>
        <w:t>que</w:t>
      </w:r>
      <w:proofErr w:type="gramEnd"/>
      <w:r w:rsidRPr="00C97EB2">
        <w:rPr>
          <w:color w:val="FF0000"/>
          <w:sz w:val="20"/>
          <w:szCs w:val="20"/>
          <w:lang w:eastAsia="pt-BR"/>
        </w:rPr>
        <w:t xml:space="preserve"> </w:t>
      </w:r>
      <w:r w:rsidRPr="00C97EB2">
        <w:rPr>
          <w:sz w:val="20"/>
          <w:szCs w:val="20"/>
          <w:lang w:eastAsia="pt-BR"/>
        </w:rPr>
        <w:t>representa significativo vetor interpretativo</w:t>
      </w:r>
      <w:r>
        <w:rPr>
          <w:sz w:val="20"/>
          <w:szCs w:val="20"/>
          <w:lang w:eastAsia="pt-BR"/>
        </w:rPr>
        <w:t xml:space="preserve"> -&gt;</w:t>
      </w:r>
      <w:r w:rsidR="000B0683">
        <w:rPr>
          <w:sz w:val="20"/>
          <w:szCs w:val="20"/>
          <w:lang w:eastAsia="pt-BR"/>
        </w:rPr>
        <w:t xml:space="preserve"> </w:t>
      </w:r>
      <w:r w:rsidR="000B0683" w:rsidRPr="000B0683">
        <w:rPr>
          <w:strike/>
          <w:sz w:val="20"/>
          <w:szCs w:val="20"/>
          <w:lang w:eastAsia="pt-BR"/>
        </w:rPr>
        <w:t>representativo de significativo vetor interpretativo</w:t>
      </w:r>
      <w:r w:rsidR="000B0683">
        <w:rPr>
          <w:strike/>
          <w:sz w:val="20"/>
          <w:szCs w:val="20"/>
          <w:lang w:eastAsia="pt-BR"/>
        </w:rPr>
        <w:t xml:space="preserve"> </w:t>
      </w:r>
      <w:r w:rsidR="000B0683">
        <w:rPr>
          <w:sz w:val="20"/>
          <w:szCs w:val="20"/>
          <w:lang w:eastAsia="pt-BR"/>
        </w:rPr>
        <w:t xml:space="preserve">(não fica estilisticamente legal) </w:t>
      </w:r>
    </w:p>
    <w:p w14:paraId="3F735397" w14:textId="77777777" w:rsidR="000B0683" w:rsidRDefault="000B0683" w:rsidP="000B0683">
      <w:pPr>
        <w:rPr>
          <w:lang w:eastAsia="pt-BR"/>
        </w:rPr>
      </w:pPr>
      <w:r>
        <w:rPr>
          <w:lang w:eastAsia="pt-BR"/>
        </w:rPr>
        <w:t>No caso, o melhor seria retirar o termo “que representa” e deixar apenas:</w:t>
      </w:r>
    </w:p>
    <w:p w14:paraId="465A9B07" w14:textId="77777777" w:rsidR="000B0683" w:rsidRDefault="000B0683" w:rsidP="00C13D28">
      <w:pPr>
        <w:spacing w:before="240" w:after="240"/>
        <w:ind w:left="567" w:right="709" w:firstLine="0"/>
        <w:rPr>
          <w:color w:val="FF0000"/>
          <w:sz w:val="20"/>
          <w:szCs w:val="20"/>
          <w:lang w:eastAsia="pt-BR"/>
        </w:rPr>
      </w:pPr>
      <w:r w:rsidRPr="00C97EB2">
        <w:rPr>
          <w:sz w:val="20"/>
          <w:szCs w:val="20"/>
          <w:lang w:eastAsia="pt-BR"/>
        </w:rPr>
        <w:t>O postulado da dignidade da pessoa humana, significativo vetor interpretativo, verdadeiro valor-fonte</w:t>
      </w:r>
      <w:r>
        <w:rPr>
          <w:sz w:val="20"/>
          <w:szCs w:val="20"/>
          <w:lang w:eastAsia="pt-BR"/>
        </w:rPr>
        <w:t>...</w:t>
      </w:r>
    </w:p>
    <w:p w14:paraId="1CFA26D9" w14:textId="77777777" w:rsidR="00C97EB2" w:rsidRDefault="00C97EB2" w:rsidP="00C13D28">
      <w:pPr>
        <w:spacing w:before="240" w:after="240"/>
        <w:ind w:left="567" w:right="709" w:firstLine="0"/>
        <w:rPr>
          <w:sz w:val="20"/>
          <w:szCs w:val="20"/>
          <w:lang w:eastAsia="pt-BR"/>
        </w:rPr>
      </w:pPr>
      <w:proofErr w:type="gramStart"/>
      <w:r w:rsidRPr="00C97EB2">
        <w:rPr>
          <w:color w:val="FF0000"/>
          <w:sz w:val="20"/>
          <w:szCs w:val="20"/>
          <w:lang w:eastAsia="pt-BR"/>
        </w:rPr>
        <w:t>que</w:t>
      </w:r>
      <w:proofErr w:type="gramEnd"/>
      <w:r w:rsidRPr="00C97EB2">
        <w:rPr>
          <w:color w:val="FF0000"/>
          <w:sz w:val="20"/>
          <w:szCs w:val="20"/>
          <w:lang w:eastAsia="pt-BR"/>
        </w:rPr>
        <w:t xml:space="preserve"> </w:t>
      </w:r>
      <w:r w:rsidRPr="00C97EB2">
        <w:rPr>
          <w:sz w:val="20"/>
          <w:szCs w:val="20"/>
          <w:lang w:eastAsia="pt-BR"/>
        </w:rPr>
        <w:t>conforma e inspira todo o ordenamento constitucional vigente em nosso País</w:t>
      </w:r>
      <w:r>
        <w:rPr>
          <w:sz w:val="20"/>
          <w:szCs w:val="20"/>
          <w:lang w:eastAsia="pt-BR"/>
        </w:rPr>
        <w:t xml:space="preserve"> -&gt; </w:t>
      </w:r>
      <w:r w:rsidR="000B0683">
        <w:rPr>
          <w:sz w:val="20"/>
          <w:szCs w:val="20"/>
          <w:lang w:eastAsia="pt-BR"/>
        </w:rPr>
        <w:t xml:space="preserve">conformador e inspirador de </w:t>
      </w:r>
      <w:r w:rsidR="000B0683" w:rsidRPr="00C97EB2">
        <w:rPr>
          <w:sz w:val="20"/>
          <w:szCs w:val="20"/>
          <w:lang w:eastAsia="pt-BR"/>
        </w:rPr>
        <w:t>todo o ordenamento constitucional vigente em nosso País</w:t>
      </w:r>
    </w:p>
    <w:p w14:paraId="43B11B5D" w14:textId="77777777" w:rsidR="00EC73F8" w:rsidRDefault="00750CAC" w:rsidP="00C13D28">
      <w:pPr>
        <w:tabs>
          <w:tab w:val="left" w:pos="7655"/>
        </w:tabs>
        <w:spacing w:before="240" w:after="240"/>
        <w:ind w:left="567" w:right="707" w:firstLine="0"/>
        <w:rPr>
          <w:sz w:val="20"/>
          <w:szCs w:val="20"/>
          <w:lang w:eastAsia="pt-BR"/>
        </w:rPr>
      </w:pPr>
      <w:proofErr w:type="gramStart"/>
      <w:r w:rsidRPr="00750CAC">
        <w:rPr>
          <w:color w:val="FF0000"/>
          <w:sz w:val="20"/>
          <w:szCs w:val="20"/>
          <w:lang w:eastAsia="pt-BR"/>
        </w:rPr>
        <w:t>que</w:t>
      </w:r>
      <w:proofErr w:type="gramEnd"/>
      <w:r w:rsidRPr="00750CAC">
        <w:rPr>
          <w:color w:val="FF0000"/>
          <w:sz w:val="20"/>
          <w:szCs w:val="20"/>
          <w:lang w:eastAsia="pt-BR"/>
        </w:rPr>
        <w:t xml:space="preserve"> </w:t>
      </w:r>
      <w:r>
        <w:rPr>
          <w:sz w:val="20"/>
          <w:szCs w:val="20"/>
          <w:lang w:eastAsia="pt-BR"/>
        </w:rPr>
        <w:t xml:space="preserve">o </w:t>
      </w:r>
      <w:r w:rsidRPr="00C97EB2">
        <w:rPr>
          <w:sz w:val="20"/>
          <w:szCs w:val="20"/>
          <w:lang w:eastAsia="pt-BR"/>
        </w:rPr>
        <w:t>sistema de direito constitucional positivo</w:t>
      </w:r>
      <w:r>
        <w:rPr>
          <w:sz w:val="20"/>
          <w:szCs w:val="20"/>
          <w:lang w:eastAsia="pt-BR"/>
        </w:rPr>
        <w:t xml:space="preserve"> consagrou -&gt; consagrada pelo sistema de direito constitucional positivo</w:t>
      </w:r>
    </w:p>
    <w:p w14:paraId="7C739207" w14:textId="77777777" w:rsidR="00EC73F8" w:rsidRDefault="00EC73F8" w:rsidP="00C13D28">
      <w:pPr>
        <w:spacing w:before="240" w:after="240"/>
        <w:ind w:left="567" w:right="709" w:firstLine="0"/>
        <w:rPr>
          <w:sz w:val="20"/>
          <w:szCs w:val="20"/>
          <w:lang w:eastAsia="pt-BR"/>
        </w:rPr>
      </w:pPr>
      <w:proofErr w:type="gramStart"/>
      <w:r w:rsidRPr="00C97EB2">
        <w:rPr>
          <w:color w:val="FF0000"/>
          <w:sz w:val="20"/>
          <w:szCs w:val="20"/>
          <w:lang w:eastAsia="pt-BR"/>
        </w:rPr>
        <w:t>que</w:t>
      </w:r>
      <w:proofErr w:type="gramEnd"/>
      <w:r w:rsidRPr="00C97EB2">
        <w:rPr>
          <w:color w:val="FF0000"/>
          <w:sz w:val="20"/>
          <w:szCs w:val="20"/>
          <w:lang w:eastAsia="pt-BR"/>
        </w:rPr>
        <w:t xml:space="preserve"> </w:t>
      </w:r>
      <w:r w:rsidRPr="00C97EB2">
        <w:rPr>
          <w:sz w:val="20"/>
          <w:szCs w:val="20"/>
          <w:lang w:eastAsia="pt-BR"/>
        </w:rPr>
        <w:t xml:space="preserve">decorre, por </w:t>
      </w:r>
      <w:proofErr w:type="spellStart"/>
      <w:r w:rsidRPr="00C97EB2">
        <w:rPr>
          <w:sz w:val="20"/>
          <w:szCs w:val="20"/>
          <w:lang w:eastAsia="pt-BR"/>
        </w:rPr>
        <w:t>implicitude</w:t>
      </w:r>
      <w:proofErr w:type="spellEnd"/>
      <w:r w:rsidRPr="00C97EB2">
        <w:rPr>
          <w:sz w:val="20"/>
          <w:szCs w:val="20"/>
          <w:lang w:eastAsia="pt-BR"/>
        </w:rPr>
        <w:t>, do núcleo</w:t>
      </w:r>
      <w:r>
        <w:rPr>
          <w:sz w:val="20"/>
          <w:szCs w:val="20"/>
          <w:lang w:eastAsia="pt-BR"/>
        </w:rPr>
        <w:t xml:space="preserve"> -&gt; decorrente, por </w:t>
      </w:r>
      <w:proofErr w:type="spellStart"/>
      <w:r>
        <w:rPr>
          <w:sz w:val="20"/>
          <w:szCs w:val="20"/>
          <w:lang w:eastAsia="pt-BR"/>
        </w:rPr>
        <w:t>implicitude</w:t>
      </w:r>
      <w:proofErr w:type="spellEnd"/>
      <w:r>
        <w:rPr>
          <w:sz w:val="20"/>
          <w:szCs w:val="20"/>
          <w:lang w:eastAsia="pt-BR"/>
        </w:rPr>
        <w:t>, do núcleo</w:t>
      </w:r>
    </w:p>
    <w:p w14:paraId="78B60F2D" w14:textId="77777777" w:rsidR="00C97EB2" w:rsidRDefault="00C97EB2" w:rsidP="00440B89">
      <w:pPr>
        <w:ind w:firstLine="0"/>
        <w:rPr>
          <w:lang w:eastAsia="pt-BR"/>
        </w:rPr>
      </w:pPr>
    </w:p>
    <w:p w14:paraId="7B711C44" w14:textId="77777777" w:rsidR="00EC73F8" w:rsidRDefault="00EC73F8" w:rsidP="00440B89">
      <w:pPr>
        <w:ind w:firstLine="0"/>
      </w:pPr>
      <w:proofErr w:type="gramStart"/>
      <w:r>
        <w:t>3</w:t>
      </w:r>
      <w:proofErr w:type="gramEnd"/>
      <w:r>
        <w:t xml:space="preserve">) Veja se é </w:t>
      </w:r>
      <w:r w:rsidR="00C13D28">
        <w:t xml:space="preserve">necessário e </w:t>
      </w:r>
      <w:r>
        <w:t xml:space="preserve">possível mudar o pronome relativo </w:t>
      </w:r>
      <w:r w:rsidR="00666985">
        <w:t xml:space="preserve">das demais orações adjetivas </w:t>
      </w:r>
      <w:r w:rsidR="00C13D28">
        <w:t>evitando novos ecos ou ambiguidades</w:t>
      </w:r>
      <w:r>
        <w:t>:</w:t>
      </w:r>
    </w:p>
    <w:p w14:paraId="3D5664B3" w14:textId="77777777" w:rsidR="00666985" w:rsidRDefault="00666985" w:rsidP="00C13D28">
      <w:pPr>
        <w:spacing w:before="240" w:after="240"/>
        <w:ind w:left="567" w:right="709" w:firstLine="0"/>
        <w:rPr>
          <w:sz w:val="20"/>
          <w:szCs w:val="20"/>
          <w:lang w:eastAsia="pt-BR"/>
        </w:rPr>
      </w:pPr>
      <w:proofErr w:type="gramStart"/>
      <w:r w:rsidRPr="00C97EB2">
        <w:rPr>
          <w:color w:val="FF0000"/>
          <w:sz w:val="20"/>
          <w:szCs w:val="20"/>
          <w:lang w:eastAsia="pt-BR"/>
        </w:rPr>
        <w:lastRenderedPageBreak/>
        <w:t>que</w:t>
      </w:r>
      <w:proofErr w:type="gramEnd"/>
      <w:r w:rsidRPr="00C97EB2">
        <w:rPr>
          <w:color w:val="FF0000"/>
          <w:sz w:val="20"/>
          <w:szCs w:val="20"/>
          <w:lang w:eastAsia="pt-BR"/>
        </w:rPr>
        <w:t xml:space="preserve"> </w:t>
      </w:r>
      <w:r w:rsidRPr="00C97EB2">
        <w:rPr>
          <w:sz w:val="20"/>
          <w:szCs w:val="20"/>
          <w:lang w:eastAsia="pt-BR"/>
        </w:rPr>
        <w:t>representa significativo vetor interpretativo</w:t>
      </w:r>
      <w:r>
        <w:rPr>
          <w:sz w:val="20"/>
          <w:szCs w:val="20"/>
          <w:lang w:eastAsia="pt-BR"/>
        </w:rPr>
        <w:t xml:space="preserve"> -&gt; o qual</w:t>
      </w:r>
      <w:r w:rsidRPr="00C97EB2">
        <w:rPr>
          <w:color w:val="FF0000"/>
          <w:sz w:val="20"/>
          <w:szCs w:val="20"/>
          <w:lang w:eastAsia="pt-BR"/>
        </w:rPr>
        <w:t xml:space="preserve"> </w:t>
      </w:r>
      <w:r w:rsidRPr="00C97EB2">
        <w:rPr>
          <w:sz w:val="20"/>
          <w:szCs w:val="20"/>
          <w:lang w:eastAsia="pt-BR"/>
        </w:rPr>
        <w:t>representa significativo vetor interpretativo</w:t>
      </w:r>
      <w:r w:rsidR="00C13D28">
        <w:rPr>
          <w:sz w:val="20"/>
          <w:szCs w:val="20"/>
          <w:lang w:eastAsia="pt-BR"/>
        </w:rPr>
        <w:t xml:space="preserve"> (apesar de possível, ainda acho melhor </w:t>
      </w:r>
      <w:r w:rsidR="00C13D28" w:rsidRPr="00C13D28">
        <w:rPr>
          <w:sz w:val="20"/>
          <w:szCs w:val="20"/>
          <w:lang w:eastAsia="pt-BR"/>
        </w:rPr>
        <w:t>retirar o termo “que representa”</w:t>
      </w:r>
      <w:r w:rsidR="00C13D28">
        <w:rPr>
          <w:sz w:val="20"/>
          <w:szCs w:val="20"/>
          <w:lang w:eastAsia="pt-BR"/>
        </w:rPr>
        <w:t>)</w:t>
      </w:r>
    </w:p>
    <w:p w14:paraId="3661F494" w14:textId="77777777" w:rsidR="00666985" w:rsidRDefault="00D43E74" w:rsidP="00C13D28">
      <w:pPr>
        <w:spacing w:before="240" w:after="240"/>
        <w:ind w:left="567" w:right="709" w:firstLine="0"/>
        <w:rPr>
          <w:sz w:val="20"/>
          <w:szCs w:val="20"/>
          <w:lang w:eastAsia="pt-BR"/>
        </w:rPr>
      </w:pPr>
      <w:proofErr w:type="gramStart"/>
      <w:r>
        <w:rPr>
          <w:sz w:val="20"/>
          <w:szCs w:val="20"/>
          <w:lang w:eastAsia="pt-BR"/>
        </w:rPr>
        <w:t>e</w:t>
      </w:r>
      <w:r w:rsidRPr="00C97EB2">
        <w:rPr>
          <w:sz w:val="20"/>
          <w:szCs w:val="20"/>
          <w:lang w:eastAsia="pt-BR"/>
        </w:rPr>
        <w:t>m</w:t>
      </w:r>
      <w:proofErr w:type="gramEnd"/>
      <w:r w:rsidRPr="00C97EB2">
        <w:rPr>
          <w:sz w:val="20"/>
          <w:szCs w:val="20"/>
          <w:lang w:eastAsia="pt-BR"/>
        </w:rPr>
        <w:t xml:space="preserve"> </w:t>
      </w:r>
      <w:r w:rsidRPr="00C97EB2">
        <w:rPr>
          <w:color w:val="FF0000"/>
          <w:sz w:val="20"/>
          <w:szCs w:val="20"/>
          <w:lang w:eastAsia="pt-BR"/>
        </w:rPr>
        <w:t xml:space="preserve">que </w:t>
      </w:r>
      <w:r w:rsidRPr="00C97EB2">
        <w:rPr>
          <w:sz w:val="20"/>
          <w:szCs w:val="20"/>
          <w:lang w:eastAsia="pt-BR"/>
        </w:rPr>
        <w:t>se assenta, entre nós, a ordem republicana e democrática consagrada pelo sistema de direito constitucional positivo</w:t>
      </w:r>
      <w:r>
        <w:rPr>
          <w:sz w:val="20"/>
          <w:szCs w:val="20"/>
          <w:lang w:eastAsia="pt-BR"/>
        </w:rPr>
        <w:t xml:space="preserve"> -&gt; no qual </w:t>
      </w:r>
      <w:r w:rsidRPr="00C97EB2">
        <w:rPr>
          <w:sz w:val="20"/>
          <w:szCs w:val="20"/>
          <w:lang w:eastAsia="pt-BR"/>
        </w:rPr>
        <w:t>se assenta, entre nós, a ordem republicana e democrática consagrada pelo sistema de direito constitucional positivo</w:t>
      </w:r>
    </w:p>
    <w:p w14:paraId="66F0AB87" w14:textId="77777777" w:rsidR="00D43E74" w:rsidRDefault="00D43E74" w:rsidP="00C13D28">
      <w:pPr>
        <w:spacing w:before="240" w:after="240"/>
        <w:ind w:left="567" w:right="709" w:firstLine="0"/>
        <w:rPr>
          <w:sz w:val="20"/>
          <w:szCs w:val="20"/>
          <w:lang w:eastAsia="pt-BR"/>
        </w:rPr>
      </w:pPr>
      <w:proofErr w:type="gramStart"/>
      <w:r w:rsidRPr="00C97EB2">
        <w:rPr>
          <w:sz w:val="20"/>
          <w:szCs w:val="20"/>
          <w:lang w:eastAsia="pt-BR"/>
        </w:rPr>
        <w:t>de</w:t>
      </w:r>
      <w:proofErr w:type="gramEnd"/>
      <w:r w:rsidRPr="00C97EB2">
        <w:rPr>
          <w:sz w:val="20"/>
          <w:szCs w:val="20"/>
          <w:lang w:eastAsia="pt-BR"/>
        </w:rPr>
        <w:t xml:space="preserve"> </w:t>
      </w:r>
      <w:r w:rsidRPr="00C97EB2">
        <w:rPr>
          <w:color w:val="FF0000"/>
          <w:sz w:val="20"/>
          <w:szCs w:val="20"/>
          <w:lang w:eastAsia="pt-BR"/>
        </w:rPr>
        <w:t xml:space="preserve">que </w:t>
      </w:r>
      <w:r w:rsidRPr="00C97EB2">
        <w:rPr>
          <w:sz w:val="20"/>
          <w:szCs w:val="20"/>
          <w:lang w:eastAsia="pt-BR"/>
        </w:rPr>
        <w:t>se irradia o postulado da dignidade da pessoa humana</w:t>
      </w:r>
      <w:r>
        <w:rPr>
          <w:sz w:val="20"/>
          <w:szCs w:val="20"/>
          <w:lang w:eastAsia="pt-BR"/>
        </w:rPr>
        <w:t xml:space="preserve"> -&gt; do qual/de onde</w:t>
      </w:r>
      <w:r w:rsidRPr="00C97EB2">
        <w:rPr>
          <w:color w:val="FF0000"/>
          <w:sz w:val="20"/>
          <w:szCs w:val="20"/>
          <w:lang w:eastAsia="pt-BR"/>
        </w:rPr>
        <w:t xml:space="preserve"> </w:t>
      </w:r>
      <w:r w:rsidRPr="00C97EB2">
        <w:rPr>
          <w:sz w:val="20"/>
          <w:szCs w:val="20"/>
          <w:lang w:eastAsia="pt-BR"/>
        </w:rPr>
        <w:t>se irradia o postulado da dignidade da pessoa humana</w:t>
      </w:r>
    </w:p>
    <w:p w14:paraId="39F14B1C" w14:textId="77777777" w:rsidR="00D43E74" w:rsidRDefault="00D43E74" w:rsidP="00D43E74">
      <w:pPr>
        <w:ind w:firstLine="0"/>
      </w:pPr>
      <w:proofErr w:type="gramStart"/>
      <w:r>
        <w:t>4</w:t>
      </w:r>
      <w:proofErr w:type="gramEnd"/>
      <w:r>
        <w:t>) Combine as variáveis até que o texto fique estilisticamente harmônico:</w:t>
      </w:r>
    </w:p>
    <w:p w14:paraId="78DB4EAE" w14:textId="77777777" w:rsidR="00D43E74" w:rsidRDefault="00D43E74" w:rsidP="00C13D28">
      <w:pPr>
        <w:spacing w:before="240" w:after="240"/>
        <w:ind w:left="567" w:right="709" w:firstLine="0"/>
        <w:rPr>
          <w:sz w:val="20"/>
          <w:szCs w:val="20"/>
          <w:lang w:eastAsia="pt-BR"/>
        </w:rPr>
      </w:pPr>
      <w:r w:rsidRPr="00C97EB2">
        <w:rPr>
          <w:sz w:val="20"/>
          <w:szCs w:val="20"/>
          <w:lang w:eastAsia="pt-BR"/>
        </w:rPr>
        <w:t>O postulado da dignidade da pessoa humana, significativo vetor interpretativo, verdadeiro valor-fonte conforma</w:t>
      </w:r>
      <w:r>
        <w:rPr>
          <w:sz w:val="20"/>
          <w:szCs w:val="20"/>
          <w:lang w:eastAsia="pt-BR"/>
        </w:rPr>
        <w:t>dor</w:t>
      </w:r>
      <w:r w:rsidRPr="00C97EB2">
        <w:rPr>
          <w:sz w:val="20"/>
          <w:szCs w:val="20"/>
          <w:lang w:eastAsia="pt-BR"/>
        </w:rPr>
        <w:t xml:space="preserve"> e inspira</w:t>
      </w:r>
      <w:r>
        <w:rPr>
          <w:sz w:val="20"/>
          <w:szCs w:val="20"/>
          <w:lang w:eastAsia="pt-BR"/>
        </w:rPr>
        <w:t>dor de</w:t>
      </w:r>
      <w:r w:rsidRPr="00C97EB2">
        <w:rPr>
          <w:sz w:val="20"/>
          <w:szCs w:val="20"/>
          <w:lang w:eastAsia="pt-BR"/>
        </w:rPr>
        <w:t xml:space="preserve"> todo o ordenamento constitucional vigente em nosso País, traduz, de modo expressivo, um dos fundamentos em </w:t>
      </w:r>
      <w:r w:rsidRPr="00C97EB2">
        <w:rPr>
          <w:color w:val="FF0000"/>
          <w:sz w:val="20"/>
          <w:szCs w:val="20"/>
          <w:lang w:eastAsia="pt-BR"/>
        </w:rPr>
        <w:t xml:space="preserve">que </w:t>
      </w:r>
      <w:r w:rsidRPr="00C97EB2">
        <w:rPr>
          <w:sz w:val="20"/>
          <w:szCs w:val="20"/>
          <w:lang w:eastAsia="pt-BR"/>
        </w:rPr>
        <w:t>se assenta, entre nós, a ordem republicana e democrática consagrada pelo sistema de direito constitucional positivo. (...) O princípio constitucional da busca da felicidade, decorre</w:t>
      </w:r>
      <w:r>
        <w:rPr>
          <w:sz w:val="20"/>
          <w:szCs w:val="20"/>
          <w:lang w:eastAsia="pt-BR"/>
        </w:rPr>
        <w:t>nte</w:t>
      </w:r>
      <w:r w:rsidRPr="00C97EB2">
        <w:rPr>
          <w:sz w:val="20"/>
          <w:szCs w:val="20"/>
          <w:lang w:eastAsia="pt-BR"/>
        </w:rPr>
        <w:t xml:space="preserve">, por </w:t>
      </w:r>
      <w:proofErr w:type="spellStart"/>
      <w:r w:rsidRPr="00C97EB2">
        <w:rPr>
          <w:sz w:val="20"/>
          <w:szCs w:val="20"/>
          <w:lang w:eastAsia="pt-BR"/>
        </w:rPr>
        <w:t>implicitude</w:t>
      </w:r>
      <w:proofErr w:type="spellEnd"/>
      <w:r w:rsidRPr="00C97EB2">
        <w:rPr>
          <w:sz w:val="20"/>
          <w:szCs w:val="20"/>
          <w:lang w:eastAsia="pt-BR"/>
        </w:rPr>
        <w:t>, do núcleo de</w:t>
      </w:r>
      <w:r>
        <w:rPr>
          <w:sz w:val="20"/>
          <w:szCs w:val="20"/>
          <w:lang w:eastAsia="pt-BR"/>
        </w:rPr>
        <w:t xml:space="preserve"> onde </w:t>
      </w:r>
      <w:r w:rsidRPr="00C97EB2">
        <w:rPr>
          <w:sz w:val="20"/>
          <w:szCs w:val="20"/>
          <w:lang w:eastAsia="pt-BR"/>
        </w:rPr>
        <w:t>se irradia o postulado da dignidade da pessoa humana, assume papel de extremo relevo no processo de afirmação, gozo e expansão dos direitos fundamentais</w:t>
      </w:r>
      <w:r>
        <w:rPr>
          <w:sz w:val="20"/>
          <w:szCs w:val="20"/>
          <w:lang w:eastAsia="pt-BR"/>
        </w:rPr>
        <w:t xml:space="preserve"> (...).</w:t>
      </w:r>
    </w:p>
    <w:p w14:paraId="10665D6E" w14:textId="77777777" w:rsidR="00A53A58" w:rsidRDefault="00E7773E" w:rsidP="00E7773E">
      <w:pPr>
        <w:rPr>
          <w:lang w:eastAsia="pt-BR"/>
        </w:rPr>
      </w:pPr>
      <w:r>
        <w:rPr>
          <w:lang w:eastAsia="pt-BR"/>
        </w:rPr>
        <w:t>Mais um, para fixar melhor:</w:t>
      </w:r>
    </w:p>
    <w:p w14:paraId="421AEDF2" w14:textId="77777777" w:rsidR="00E7773E" w:rsidRPr="00C13D28" w:rsidRDefault="00E7773E" w:rsidP="00C13D28">
      <w:pPr>
        <w:spacing w:before="240" w:after="240"/>
        <w:ind w:left="567" w:right="709" w:firstLine="0"/>
        <w:rPr>
          <w:rStyle w:val="nfaseSutil"/>
        </w:rPr>
      </w:pPr>
      <w:r w:rsidRPr="00C13D28">
        <w:rPr>
          <w:rStyle w:val="nfaseSutil"/>
        </w:rPr>
        <w:t xml:space="preserve">O art. 1º, parágrafo único, da Constituição brasileira é taxativo ao dispor </w:t>
      </w:r>
      <w:r w:rsidRPr="00C13D28">
        <w:rPr>
          <w:rStyle w:val="nfaseSutil"/>
          <w:color w:val="FF0000"/>
        </w:rPr>
        <w:t xml:space="preserve">que </w:t>
      </w:r>
      <w:r w:rsidR="00E943A5" w:rsidRPr="00C13D28">
        <w:rPr>
          <w:rStyle w:val="nfaseSutil"/>
        </w:rPr>
        <w:t>“</w:t>
      </w:r>
      <w:r w:rsidRPr="00C13D28">
        <w:rPr>
          <w:rStyle w:val="nfaseSutil"/>
        </w:rPr>
        <w:t xml:space="preserve">todo poder emana do povo, </w:t>
      </w:r>
      <w:r w:rsidRPr="00C13D28">
        <w:rPr>
          <w:rStyle w:val="nfaseSutil"/>
          <w:color w:val="FF0000"/>
        </w:rPr>
        <w:t xml:space="preserve">que </w:t>
      </w:r>
      <w:r w:rsidRPr="00C13D28">
        <w:rPr>
          <w:rStyle w:val="nfaseSutil"/>
        </w:rPr>
        <w:t>o exerce por meio de representantes eleitos</w:t>
      </w:r>
      <w:r w:rsidR="00E943A5" w:rsidRPr="00C13D28">
        <w:rPr>
          <w:rStyle w:val="nfaseSutil"/>
        </w:rPr>
        <w:t>”</w:t>
      </w:r>
      <w:r w:rsidRPr="00C13D28">
        <w:rPr>
          <w:rStyle w:val="nfaseSutil"/>
        </w:rPr>
        <w:t xml:space="preserve">. Apenas </w:t>
      </w:r>
      <w:proofErr w:type="spellStart"/>
      <w:r w:rsidRPr="00C13D28">
        <w:rPr>
          <w:rStyle w:val="nfaseSutil"/>
        </w:rPr>
        <w:t>titularizam</w:t>
      </w:r>
      <w:proofErr w:type="spellEnd"/>
      <w:r w:rsidRPr="00C13D28">
        <w:rPr>
          <w:rStyle w:val="nfaseSutil"/>
        </w:rPr>
        <w:t xml:space="preserve"> essa condição aqueles </w:t>
      </w:r>
      <w:r w:rsidRPr="00C13D28">
        <w:rPr>
          <w:rStyle w:val="nfaseSutil"/>
          <w:color w:val="FF0000"/>
        </w:rPr>
        <w:t xml:space="preserve">que </w:t>
      </w:r>
      <w:r w:rsidRPr="00C13D28">
        <w:rPr>
          <w:rStyle w:val="nfaseSutil"/>
        </w:rPr>
        <w:t xml:space="preserve">foram assim proclamados pela Justiça Eleitoral, nos termos das normas constitucionais e legais </w:t>
      </w:r>
      <w:r w:rsidRPr="00C13D28">
        <w:rPr>
          <w:rStyle w:val="nfaseSutil"/>
          <w:color w:val="FF0000"/>
        </w:rPr>
        <w:t xml:space="preserve">que </w:t>
      </w:r>
      <w:r w:rsidRPr="00C13D28">
        <w:rPr>
          <w:rStyle w:val="nfaseSutil"/>
        </w:rPr>
        <w:t xml:space="preserve">vigiam no momento das eleições. Os suplentes de vereadores, aqueles </w:t>
      </w:r>
      <w:r w:rsidRPr="00C13D28">
        <w:rPr>
          <w:rStyle w:val="nfaseSutil"/>
          <w:color w:val="FF0000"/>
        </w:rPr>
        <w:t xml:space="preserve">que </w:t>
      </w:r>
      <w:r w:rsidRPr="00C13D28">
        <w:rPr>
          <w:rStyle w:val="nfaseSutil"/>
        </w:rPr>
        <w:t xml:space="preserve">não lograram se eleger, não podem ser alçados à condição de eleitos por força de emenda à Constituição, por ato de representante do poder soberano. </w:t>
      </w:r>
    </w:p>
    <w:p w14:paraId="1E274478" w14:textId="77777777" w:rsidR="00E943A5" w:rsidRDefault="00E943A5" w:rsidP="00E943A5">
      <w:pPr>
        <w:ind w:firstLine="0"/>
      </w:pPr>
      <w:proofErr w:type="gramStart"/>
      <w:r>
        <w:t>1</w:t>
      </w:r>
      <w:proofErr w:type="gramEnd"/>
      <w:r>
        <w:t>) Destaque as orações adjetivas iniciadas pelo pronome “que”:</w:t>
      </w:r>
    </w:p>
    <w:p w14:paraId="637A641E" w14:textId="77777777" w:rsidR="00E943A5" w:rsidRDefault="00E943A5" w:rsidP="00C13D28">
      <w:pPr>
        <w:spacing w:before="240" w:after="240"/>
        <w:ind w:left="567" w:right="709" w:firstLine="0"/>
        <w:rPr>
          <w:sz w:val="20"/>
          <w:szCs w:val="20"/>
          <w:lang w:eastAsia="pt-BR"/>
        </w:rPr>
      </w:pPr>
      <w:r w:rsidRPr="00E7773E">
        <w:rPr>
          <w:sz w:val="20"/>
          <w:szCs w:val="20"/>
          <w:lang w:eastAsia="pt-BR"/>
        </w:rPr>
        <w:t xml:space="preserve">O art. 1º, parágrafo único, da Constituição brasileira é taxativo ao dispor </w:t>
      </w:r>
      <w:r w:rsidRPr="00E7773E">
        <w:rPr>
          <w:color w:val="FF0000"/>
          <w:sz w:val="20"/>
          <w:szCs w:val="20"/>
          <w:lang w:eastAsia="pt-BR"/>
        </w:rPr>
        <w:t xml:space="preserve">que </w:t>
      </w:r>
      <w:r>
        <w:rPr>
          <w:sz w:val="20"/>
          <w:szCs w:val="20"/>
          <w:lang w:eastAsia="pt-BR"/>
        </w:rPr>
        <w:t>“</w:t>
      </w:r>
      <w:r w:rsidRPr="00E7773E">
        <w:rPr>
          <w:sz w:val="20"/>
          <w:szCs w:val="20"/>
          <w:lang w:eastAsia="pt-BR"/>
        </w:rPr>
        <w:t xml:space="preserve">todo poder emana do povo, </w:t>
      </w:r>
      <w:r w:rsidRPr="00E943A5">
        <w:rPr>
          <w:color w:val="FF0000"/>
          <w:sz w:val="20"/>
          <w:szCs w:val="20"/>
          <w:u w:val="single"/>
          <w:lang w:eastAsia="pt-BR"/>
        </w:rPr>
        <w:t xml:space="preserve">que </w:t>
      </w:r>
      <w:r w:rsidRPr="00E943A5">
        <w:rPr>
          <w:sz w:val="20"/>
          <w:szCs w:val="20"/>
          <w:u w:val="single"/>
          <w:lang w:eastAsia="pt-BR"/>
        </w:rPr>
        <w:t>o exerce por meio de representantes eleitos</w:t>
      </w:r>
      <w:r>
        <w:rPr>
          <w:sz w:val="20"/>
          <w:szCs w:val="20"/>
          <w:lang w:eastAsia="pt-BR"/>
        </w:rPr>
        <w:t>”</w:t>
      </w:r>
      <w:r w:rsidRPr="00E7773E">
        <w:rPr>
          <w:sz w:val="20"/>
          <w:szCs w:val="20"/>
          <w:lang w:eastAsia="pt-BR"/>
        </w:rPr>
        <w:t xml:space="preserve">. Apenas </w:t>
      </w:r>
      <w:proofErr w:type="spellStart"/>
      <w:r w:rsidRPr="00E7773E">
        <w:rPr>
          <w:sz w:val="20"/>
          <w:szCs w:val="20"/>
          <w:lang w:eastAsia="pt-BR"/>
        </w:rPr>
        <w:t>titularizam</w:t>
      </w:r>
      <w:proofErr w:type="spellEnd"/>
      <w:r w:rsidRPr="00E7773E">
        <w:rPr>
          <w:sz w:val="20"/>
          <w:szCs w:val="20"/>
          <w:lang w:eastAsia="pt-BR"/>
        </w:rPr>
        <w:t xml:space="preserve"> essa condição aqueles </w:t>
      </w:r>
      <w:r w:rsidRPr="00E943A5">
        <w:rPr>
          <w:color w:val="FF0000"/>
          <w:sz w:val="20"/>
          <w:szCs w:val="20"/>
          <w:u w:val="single"/>
          <w:lang w:eastAsia="pt-BR"/>
        </w:rPr>
        <w:t xml:space="preserve">que </w:t>
      </w:r>
      <w:r w:rsidRPr="00E943A5">
        <w:rPr>
          <w:sz w:val="20"/>
          <w:szCs w:val="20"/>
          <w:u w:val="single"/>
          <w:lang w:eastAsia="pt-BR"/>
        </w:rPr>
        <w:t>foram assim proclamados pela Justiça Eleitoral, nos termos das normas constitucionais e legais</w:t>
      </w:r>
      <w:r w:rsidRPr="00EF20C9">
        <w:rPr>
          <w:sz w:val="20"/>
          <w:szCs w:val="20"/>
          <w:lang w:eastAsia="pt-BR"/>
        </w:rPr>
        <w:t xml:space="preserve"> </w:t>
      </w:r>
      <w:r w:rsidRPr="00E943A5">
        <w:rPr>
          <w:color w:val="FF0000"/>
          <w:sz w:val="20"/>
          <w:szCs w:val="20"/>
          <w:u w:val="single"/>
          <w:lang w:eastAsia="pt-BR"/>
        </w:rPr>
        <w:t xml:space="preserve">que </w:t>
      </w:r>
      <w:r w:rsidRPr="00E943A5">
        <w:rPr>
          <w:sz w:val="20"/>
          <w:szCs w:val="20"/>
          <w:u w:val="single"/>
          <w:lang w:eastAsia="pt-BR"/>
        </w:rPr>
        <w:t>vigiam no momento das eleições</w:t>
      </w:r>
      <w:r w:rsidRPr="00E7773E">
        <w:rPr>
          <w:sz w:val="20"/>
          <w:szCs w:val="20"/>
          <w:lang w:eastAsia="pt-BR"/>
        </w:rPr>
        <w:t xml:space="preserve">. Os suplentes de vereadores, </w:t>
      </w:r>
      <w:r w:rsidRPr="00E943A5">
        <w:rPr>
          <w:sz w:val="20"/>
          <w:szCs w:val="20"/>
          <w:lang w:eastAsia="pt-BR"/>
        </w:rPr>
        <w:t xml:space="preserve">aqueles </w:t>
      </w:r>
      <w:r w:rsidRPr="00E943A5">
        <w:rPr>
          <w:color w:val="FF0000"/>
          <w:sz w:val="20"/>
          <w:szCs w:val="20"/>
          <w:u w:val="single"/>
          <w:lang w:eastAsia="pt-BR"/>
        </w:rPr>
        <w:t xml:space="preserve">que </w:t>
      </w:r>
      <w:r w:rsidRPr="00E943A5">
        <w:rPr>
          <w:sz w:val="20"/>
          <w:szCs w:val="20"/>
          <w:u w:val="single"/>
          <w:lang w:eastAsia="pt-BR"/>
        </w:rPr>
        <w:t>não lograram se eleger</w:t>
      </w:r>
      <w:r w:rsidRPr="00E7773E">
        <w:rPr>
          <w:sz w:val="20"/>
          <w:szCs w:val="20"/>
          <w:lang w:eastAsia="pt-BR"/>
        </w:rPr>
        <w:t xml:space="preserve">, não podem ser alçados à condição de eleitos por força de emenda à Constituição, por ato de representante do poder soberano. </w:t>
      </w:r>
    </w:p>
    <w:p w14:paraId="695FB966" w14:textId="77777777" w:rsidR="00E943A5" w:rsidRDefault="00E943A5" w:rsidP="00E943A5">
      <w:pPr>
        <w:ind w:firstLine="0"/>
      </w:pPr>
      <w:proofErr w:type="gramStart"/>
      <w:r>
        <w:t>2</w:t>
      </w:r>
      <w:proofErr w:type="gramEnd"/>
      <w:r>
        <w:t xml:space="preserve">) Analise se é possível transformar o verbo da oração adjetiva em adjetivo ou transformar a oração </w:t>
      </w:r>
      <w:r w:rsidR="00B6214E">
        <w:t xml:space="preserve">desenvolvida </w:t>
      </w:r>
      <w:r>
        <w:t>em reduzida:</w:t>
      </w:r>
    </w:p>
    <w:p w14:paraId="18586A7B" w14:textId="77777777" w:rsidR="00E943A5" w:rsidRDefault="00E943A5" w:rsidP="00C13D28">
      <w:pPr>
        <w:spacing w:before="240" w:after="240"/>
        <w:ind w:left="567" w:right="709" w:firstLine="0"/>
        <w:rPr>
          <w:sz w:val="20"/>
          <w:szCs w:val="20"/>
          <w:lang w:eastAsia="pt-BR"/>
        </w:rPr>
      </w:pPr>
      <w:proofErr w:type="gramStart"/>
      <w:r w:rsidRPr="00E7773E">
        <w:rPr>
          <w:color w:val="FF0000"/>
          <w:sz w:val="20"/>
          <w:szCs w:val="20"/>
          <w:lang w:eastAsia="pt-BR"/>
        </w:rPr>
        <w:lastRenderedPageBreak/>
        <w:t>que</w:t>
      </w:r>
      <w:proofErr w:type="gramEnd"/>
      <w:r w:rsidRPr="00E7773E">
        <w:rPr>
          <w:color w:val="FF0000"/>
          <w:sz w:val="20"/>
          <w:szCs w:val="20"/>
          <w:lang w:eastAsia="pt-BR"/>
        </w:rPr>
        <w:t xml:space="preserve"> </w:t>
      </w:r>
      <w:r w:rsidRPr="00E7773E">
        <w:rPr>
          <w:sz w:val="20"/>
          <w:szCs w:val="20"/>
          <w:lang w:eastAsia="pt-BR"/>
        </w:rPr>
        <w:t>o exerce por meio de representantes eleitos</w:t>
      </w:r>
      <w:r>
        <w:rPr>
          <w:sz w:val="20"/>
          <w:szCs w:val="20"/>
          <w:lang w:eastAsia="pt-BR"/>
        </w:rPr>
        <w:t xml:space="preserve"> -&gt; NÃO PODEMOS MUDAR ESTA ORAÇÃO POR ELA SER TEXTO DE OUTREM.</w:t>
      </w:r>
    </w:p>
    <w:p w14:paraId="12F99DCB" w14:textId="77777777" w:rsidR="00E943A5" w:rsidRDefault="00E943A5" w:rsidP="00C13D28">
      <w:pPr>
        <w:spacing w:before="240" w:after="240"/>
        <w:ind w:left="567" w:right="709" w:firstLine="0"/>
        <w:rPr>
          <w:sz w:val="20"/>
          <w:szCs w:val="20"/>
          <w:lang w:eastAsia="pt-BR"/>
        </w:rPr>
      </w:pPr>
      <w:proofErr w:type="gramStart"/>
      <w:r w:rsidRPr="00E7773E">
        <w:rPr>
          <w:color w:val="FF0000"/>
          <w:sz w:val="20"/>
          <w:szCs w:val="20"/>
          <w:lang w:eastAsia="pt-BR"/>
        </w:rPr>
        <w:t>que</w:t>
      </w:r>
      <w:proofErr w:type="gramEnd"/>
      <w:r w:rsidRPr="00E7773E">
        <w:rPr>
          <w:color w:val="FF0000"/>
          <w:sz w:val="20"/>
          <w:szCs w:val="20"/>
          <w:lang w:eastAsia="pt-BR"/>
        </w:rPr>
        <w:t xml:space="preserve"> </w:t>
      </w:r>
      <w:r w:rsidRPr="00E7773E">
        <w:rPr>
          <w:sz w:val="20"/>
          <w:szCs w:val="20"/>
          <w:lang w:eastAsia="pt-BR"/>
        </w:rPr>
        <w:t>foram assim proclamados pela Justiça Eleitoral</w:t>
      </w:r>
      <w:r>
        <w:rPr>
          <w:sz w:val="20"/>
          <w:szCs w:val="20"/>
          <w:lang w:eastAsia="pt-BR"/>
        </w:rPr>
        <w:t xml:space="preserve"> -&gt; </w:t>
      </w:r>
      <w:r w:rsidRPr="00E7773E">
        <w:rPr>
          <w:sz w:val="20"/>
          <w:szCs w:val="20"/>
          <w:lang w:eastAsia="pt-BR"/>
        </w:rPr>
        <w:t>assim proclamados pela Justiça Eleitoral</w:t>
      </w:r>
    </w:p>
    <w:p w14:paraId="0D273590" w14:textId="77777777" w:rsidR="00EF20C9" w:rsidRDefault="00EF20C9" w:rsidP="00C13D28">
      <w:pPr>
        <w:spacing w:before="240" w:after="240"/>
        <w:ind w:left="567" w:right="709" w:firstLine="0"/>
        <w:rPr>
          <w:sz w:val="20"/>
          <w:szCs w:val="20"/>
          <w:lang w:eastAsia="pt-BR"/>
        </w:rPr>
      </w:pPr>
      <w:proofErr w:type="gramStart"/>
      <w:r w:rsidRPr="00E7773E">
        <w:rPr>
          <w:color w:val="FF0000"/>
          <w:sz w:val="20"/>
          <w:szCs w:val="20"/>
          <w:lang w:eastAsia="pt-BR"/>
        </w:rPr>
        <w:t>que</w:t>
      </w:r>
      <w:proofErr w:type="gramEnd"/>
      <w:r w:rsidRPr="00E7773E">
        <w:rPr>
          <w:color w:val="FF0000"/>
          <w:sz w:val="20"/>
          <w:szCs w:val="20"/>
          <w:lang w:eastAsia="pt-BR"/>
        </w:rPr>
        <w:t xml:space="preserve"> </w:t>
      </w:r>
      <w:r w:rsidRPr="00E7773E">
        <w:rPr>
          <w:sz w:val="20"/>
          <w:szCs w:val="20"/>
          <w:lang w:eastAsia="pt-BR"/>
        </w:rPr>
        <w:t>vigiam no momento das eleições</w:t>
      </w:r>
      <w:r>
        <w:rPr>
          <w:sz w:val="20"/>
          <w:szCs w:val="20"/>
          <w:lang w:eastAsia="pt-BR"/>
        </w:rPr>
        <w:t xml:space="preserve"> -&gt; vigentes no momento das eleições</w:t>
      </w:r>
    </w:p>
    <w:p w14:paraId="343E8D5C" w14:textId="77777777" w:rsidR="00E943A5" w:rsidRDefault="00E943A5" w:rsidP="00E7773E">
      <w:pPr>
        <w:ind w:firstLine="0"/>
        <w:rPr>
          <w:color w:val="FF0000"/>
          <w:sz w:val="20"/>
          <w:szCs w:val="20"/>
          <w:lang w:eastAsia="pt-BR"/>
        </w:rPr>
      </w:pPr>
      <w:proofErr w:type="gramStart"/>
      <w:r>
        <w:t>3</w:t>
      </w:r>
      <w:proofErr w:type="gramEnd"/>
      <w:r>
        <w:t xml:space="preserve">) Veja se é </w:t>
      </w:r>
      <w:r w:rsidR="00C13D28">
        <w:t xml:space="preserve">necessário e </w:t>
      </w:r>
      <w:r>
        <w:t xml:space="preserve">possível mudar o pronome relativo das demais orações adjetivas </w:t>
      </w:r>
      <w:r w:rsidR="00C13D28">
        <w:t>evitando novos ecos ou ambiguidades</w:t>
      </w:r>
      <w:r>
        <w:t>:</w:t>
      </w:r>
    </w:p>
    <w:p w14:paraId="5EC1D72A" w14:textId="77777777" w:rsidR="00E943A5" w:rsidRDefault="00E943A5" w:rsidP="00C13D28">
      <w:pPr>
        <w:spacing w:before="240" w:after="240"/>
        <w:ind w:left="567" w:right="709" w:firstLine="0"/>
        <w:rPr>
          <w:sz w:val="20"/>
          <w:szCs w:val="20"/>
          <w:lang w:eastAsia="pt-BR"/>
        </w:rPr>
      </w:pPr>
      <w:proofErr w:type="gramStart"/>
      <w:r w:rsidRPr="00E7773E">
        <w:rPr>
          <w:color w:val="FF0000"/>
          <w:sz w:val="20"/>
          <w:szCs w:val="20"/>
          <w:lang w:eastAsia="pt-BR"/>
        </w:rPr>
        <w:t>que</w:t>
      </w:r>
      <w:proofErr w:type="gramEnd"/>
      <w:r w:rsidRPr="00E7773E">
        <w:rPr>
          <w:color w:val="FF0000"/>
          <w:sz w:val="20"/>
          <w:szCs w:val="20"/>
          <w:lang w:eastAsia="pt-BR"/>
        </w:rPr>
        <w:t xml:space="preserve"> </w:t>
      </w:r>
      <w:r w:rsidRPr="00E7773E">
        <w:rPr>
          <w:sz w:val="20"/>
          <w:szCs w:val="20"/>
          <w:lang w:eastAsia="pt-BR"/>
        </w:rPr>
        <w:t>não lograram se eleger</w:t>
      </w:r>
      <w:r>
        <w:rPr>
          <w:sz w:val="20"/>
          <w:szCs w:val="20"/>
          <w:lang w:eastAsia="pt-BR"/>
        </w:rPr>
        <w:t xml:space="preserve"> -&gt; os quais </w:t>
      </w:r>
      <w:r w:rsidRPr="00E7773E">
        <w:rPr>
          <w:sz w:val="20"/>
          <w:szCs w:val="20"/>
          <w:lang w:eastAsia="pt-BR"/>
        </w:rPr>
        <w:t>não lograram se eleger</w:t>
      </w:r>
    </w:p>
    <w:p w14:paraId="4D6850CE" w14:textId="77777777" w:rsidR="00E943A5" w:rsidRDefault="00E943A5" w:rsidP="00E943A5">
      <w:pPr>
        <w:ind w:firstLine="0"/>
      </w:pPr>
      <w:proofErr w:type="gramStart"/>
      <w:r>
        <w:t>4</w:t>
      </w:r>
      <w:proofErr w:type="gramEnd"/>
      <w:r>
        <w:t>) Combine as variáveis até que o texto fique estilisticamente harmônico:</w:t>
      </w:r>
    </w:p>
    <w:p w14:paraId="35F0D3EA" w14:textId="77777777" w:rsidR="00EF20C9" w:rsidRDefault="007044E3" w:rsidP="00C13D28">
      <w:pPr>
        <w:tabs>
          <w:tab w:val="left" w:pos="7797"/>
        </w:tabs>
        <w:spacing w:before="240" w:after="240"/>
        <w:ind w:left="567" w:right="709" w:firstLine="0"/>
        <w:rPr>
          <w:sz w:val="20"/>
          <w:szCs w:val="20"/>
          <w:lang w:eastAsia="pt-BR"/>
        </w:rPr>
      </w:pPr>
      <w:r w:rsidRPr="00E943A5">
        <w:rPr>
          <w:noProof/>
          <w:sz w:val="20"/>
          <w:szCs w:val="20"/>
          <w:lang w:eastAsia="pt-BR"/>
        </w:rPr>
        <mc:AlternateContent>
          <mc:Choice Requires="wps">
            <w:drawing>
              <wp:anchor distT="0" distB="0" distL="114300" distR="114300" simplePos="0" relativeHeight="251628544" behindDoc="0" locked="0" layoutInCell="1" allowOverlap="1" wp14:anchorId="0CA27315" wp14:editId="452F463E">
                <wp:simplePos x="0" y="0"/>
                <wp:positionH relativeFrom="column">
                  <wp:posOffset>43815</wp:posOffset>
                </wp:positionH>
                <wp:positionV relativeFrom="paragraph">
                  <wp:posOffset>1972945</wp:posOffset>
                </wp:positionV>
                <wp:extent cx="5302250" cy="2286000"/>
                <wp:effectExtent l="0" t="0" r="12700" b="19050"/>
                <wp:wrapNone/>
                <wp:docPr id="30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2250" cy="2286000"/>
                        </a:xfrm>
                        <a:prstGeom prst="rect">
                          <a:avLst/>
                        </a:prstGeom>
                        <a:solidFill>
                          <a:srgbClr val="FFFFFF"/>
                        </a:solidFill>
                        <a:ln w="9525">
                          <a:solidFill>
                            <a:srgbClr val="000000"/>
                          </a:solidFill>
                          <a:miter lim="800000"/>
                          <a:headEnd/>
                          <a:tailEnd/>
                        </a:ln>
                      </wps:spPr>
                      <wps:txbx>
                        <w:txbxContent>
                          <w:p w14:paraId="08C64D9A" w14:textId="77777777" w:rsidR="0051070D" w:rsidRPr="00E943A5" w:rsidRDefault="0051070D" w:rsidP="00E943A5">
                            <w:pPr>
                              <w:ind w:firstLine="0"/>
                              <w:rPr>
                                <w:sz w:val="20"/>
                                <w:szCs w:val="20"/>
                                <w:lang w:eastAsia="pt-BR"/>
                              </w:rPr>
                            </w:pPr>
                            <w:r w:rsidRPr="00E943A5">
                              <w:rPr>
                                <w:sz w:val="20"/>
                                <w:szCs w:val="20"/>
                                <w:lang w:eastAsia="pt-BR"/>
                              </w:rPr>
                              <w:t>Agora é sua vez:</w:t>
                            </w:r>
                          </w:p>
                          <w:p w14:paraId="3A9BB0D6" w14:textId="77777777" w:rsidR="0051070D" w:rsidRPr="00E943A5" w:rsidRDefault="0051070D" w:rsidP="00E943A5">
                            <w:pPr>
                              <w:pStyle w:val="PargrafodaLista"/>
                              <w:numPr>
                                <w:ilvl w:val="0"/>
                                <w:numId w:val="16"/>
                              </w:numPr>
                              <w:rPr>
                                <w:sz w:val="20"/>
                                <w:szCs w:val="20"/>
                                <w:lang w:eastAsia="pt-BR"/>
                              </w:rPr>
                            </w:pPr>
                            <w:r>
                              <w:rPr>
                                <w:sz w:val="20"/>
                                <w:szCs w:val="20"/>
                                <w:lang w:eastAsia="pt-BR"/>
                              </w:rPr>
                              <w:t>Reescreva o trecho abaixo mantendo apenas o último “que”</w:t>
                            </w:r>
                            <w:r w:rsidRPr="00E943A5">
                              <w:rPr>
                                <w:sz w:val="20"/>
                                <w:szCs w:val="20"/>
                                <w:lang w:eastAsia="pt-BR"/>
                              </w:rPr>
                              <w:t>:</w:t>
                            </w:r>
                          </w:p>
                          <w:p w14:paraId="01DBDBCF" w14:textId="77777777" w:rsidR="0051070D" w:rsidRDefault="0051070D" w:rsidP="007E4830">
                            <w:pPr>
                              <w:ind w:firstLine="0"/>
                              <w:rPr>
                                <w:sz w:val="20"/>
                                <w:szCs w:val="20"/>
                                <w:lang w:eastAsia="pt-BR"/>
                              </w:rPr>
                            </w:pPr>
                          </w:p>
                          <w:p w14:paraId="6A8C5469" w14:textId="77777777" w:rsidR="0051070D" w:rsidRDefault="0051070D" w:rsidP="007E4830">
                            <w:pPr>
                              <w:ind w:firstLine="0"/>
                              <w:rPr>
                                <w:sz w:val="20"/>
                                <w:szCs w:val="20"/>
                                <w:lang w:eastAsia="pt-BR"/>
                              </w:rPr>
                            </w:pPr>
                            <w:r>
                              <w:rPr>
                                <w:sz w:val="20"/>
                                <w:szCs w:val="20"/>
                                <w:lang w:eastAsia="pt-BR"/>
                              </w:rPr>
                              <w:t>C</w:t>
                            </w:r>
                            <w:r w:rsidRPr="007044E3">
                              <w:rPr>
                                <w:sz w:val="20"/>
                                <w:szCs w:val="20"/>
                                <w:lang w:eastAsia="pt-BR"/>
                              </w:rPr>
                              <w:t>onsiderad</w:t>
                            </w:r>
                            <w:r>
                              <w:rPr>
                                <w:sz w:val="20"/>
                                <w:szCs w:val="20"/>
                                <w:lang w:eastAsia="pt-BR"/>
                              </w:rPr>
                              <w:t>o</w:t>
                            </w:r>
                            <w:r w:rsidRPr="007044E3">
                              <w:rPr>
                                <w:sz w:val="20"/>
                                <w:szCs w:val="20"/>
                                <w:lang w:eastAsia="pt-BR"/>
                              </w:rPr>
                              <w:t xml:space="preserve">s </w:t>
                            </w:r>
                            <w:r>
                              <w:rPr>
                                <w:sz w:val="20"/>
                                <w:szCs w:val="20"/>
                                <w:lang w:eastAsia="pt-BR"/>
                              </w:rPr>
                              <w:t>o</w:t>
                            </w:r>
                            <w:r w:rsidRPr="007044E3">
                              <w:rPr>
                                <w:sz w:val="20"/>
                                <w:szCs w:val="20"/>
                                <w:lang w:eastAsia="pt-BR"/>
                              </w:rPr>
                              <w:t xml:space="preserve">s </w:t>
                            </w:r>
                            <w:r>
                              <w:rPr>
                                <w:sz w:val="20"/>
                                <w:szCs w:val="20"/>
                                <w:lang w:eastAsia="pt-BR"/>
                              </w:rPr>
                              <w:t>fatos</w:t>
                            </w:r>
                            <w:r w:rsidRPr="007044E3">
                              <w:rPr>
                                <w:sz w:val="20"/>
                                <w:szCs w:val="20"/>
                                <w:lang w:eastAsia="pt-BR"/>
                              </w:rPr>
                              <w:t xml:space="preserve"> </w:t>
                            </w:r>
                            <w:r w:rsidRPr="007044E3">
                              <w:rPr>
                                <w:color w:val="FF0000"/>
                                <w:sz w:val="20"/>
                                <w:szCs w:val="20"/>
                                <w:lang w:eastAsia="pt-BR"/>
                              </w:rPr>
                              <w:t xml:space="preserve">que </w:t>
                            </w:r>
                            <w:r w:rsidRPr="007044E3">
                              <w:rPr>
                                <w:sz w:val="20"/>
                                <w:szCs w:val="20"/>
                                <w:lang w:eastAsia="pt-BR"/>
                              </w:rPr>
                              <w:t xml:space="preserve">venho de expor, </w:t>
                            </w:r>
                            <w:r w:rsidRPr="007044E3">
                              <w:rPr>
                                <w:color w:val="FF0000"/>
                                <w:sz w:val="20"/>
                                <w:szCs w:val="20"/>
                                <w:lang w:eastAsia="pt-BR"/>
                              </w:rPr>
                              <w:t xml:space="preserve">que </w:t>
                            </w:r>
                            <w:r w:rsidRPr="007044E3">
                              <w:rPr>
                                <w:sz w:val="20"/>
                                <w:szCs w:val="20"/>
                                <w:lang w:eastAsia="pt-BR"/>
                              </w:rPr>
                              <w:t xml:space="preserve">as autoridades brasileiras observaram no caso, o dever </w:t>
                            </w:r>
                            <w:r w:rsidRPr="007044E3">
                              <w:rPr>
                                <w:color w:val="FF0000"/>
                                <w:sz w:val="20"/>
                                <w:szCs w:val="20"/>
                                <w:lang w:eastAsia="pt-BR"/>
                              </w:rPr>
                              <w:t xml:space="preserve">que </w:t>
                            </w:r>
                            <w:r w:rsidRPr="007044E3">
                              <w:rPr>
                                <w:sz w:val="20"/>
                                <w:szCs w:val="20"/>
                                <w:lang w:eastAsia="pt-BR"/>
                              </w:rPr>
                              <w:t>a Convenção</w:t>
                            </w:r>
                            <w:r>
                              <w:rPr>
                                <w:sz w:val="20"/>
                                <w:szCs w:val="20"/>
                                <w:lang w:eastAsia="pt-BR"/>
                              </w:rPr>
                              <w:t xml:space="preserve"> impôs</w:t>
                            </w:r>
                            <w:r w:rsidRPr="007044E3">
                              <w:rPr>
                                <w:sz w:val="20"/>
                                <w:szCs w:val="20"/>
                                <w:lang w:eastAsia="pt-BR"/>
                              </w:rPr>
                              <w:t xml:space="preserve"> aos Estados </w:t>
                            </w:r>
                            <w:r w:rsidRPr="007044E3">
                              <w:rPr>
                                <w:color w:val="FF0000"/>
                                <w:sz w:val="20"/>
                                <w:szCs w:val="20"/>
                                <w:lang w:eastAsia="pt-BR"/>
                              </w:rPr>
                              <w:t xml:space="preserve">que </w:t>
                            </w:r>
                            <w:r w:rsidRPr="007044E3">
                              <w:rPr>
                                <w:sz w:val="20"/>
                                <w:szCs w:val="20"/>
                                <w:lang w:eastAsia="pt-BR"/>
                              </w:rPr>
                              <w:t>a subscreveram</w:t>
                            </w:r>
                            <w:r>
                              <w:rPr>
                                <w:sz w:val="20"/>
                                <w:szCs w:val="20"/>
                                <w:lang w:eastAsia="pt-BR"/>
                              </w:rPr>
                              <w:t xml:space="preserve"> é o</w:t>
                            </w:r>
                            <w:r w:rsidRPr="007044E3">
                              <w:rPr>
                                <w:sz w:val="20"/>
                                <w:szCs w:val="20"/>
                                <w:lang w:eastAsia="pt-BR"/>
                              </w:rPr>
                              <w:t xml:space="preserve"> de comunicar a efetivação, em nosso País, aos respectivos agentes consulares, da prisão de um súdito estrangeiro</w:t>
                            </w:r>
                            <w:r>
                              <w:rPr>
                                <w:sz w:val="20"/>
                                <w:szCs w:val="20"/>
                                <w:lang w:eastAsia="pt-BR"/>
                              </w:rPr>
                              <w:t>.</w:t>
                            </w:r>
                          </w:p>
                          <w:p w14:paraId="248F338A" w14:textId="77777777" w:rsidR="0051070D" w:rsidRDefault="0051070D" w:rsidP="007E4830">
                            <w:pPr>
                              <w:ind w:firstLine="0"/>
                              <w:rPr>
                                <w:sz w:val="16"/>
                                <w:szCs w:val="16"/>
                                <w:lang w:eastAsia="pt-BR"/>
                              </w:rPr>
                            </w:pPr>
                          </w:p>
                          <w:p w14:paraId="24B8F520" w14:textId="77777777" w:rsidR="0051070D" w:rsidRPr="007E4830" w:rsidRDefault="0051070D" w:rsidP="007E4830">
                            <w:pPr>
                              <w:ind w:firstLine="0"/>
                              <w:rPr>
                                <w:sz w:val="16"/>
                                <w:szCs w:val="16"/>
                                <w:lang w:eastAsia="pt-BR"/>
                              </w:rPr>
                            </w:pPr>
                            <w:r w:rsidRPr="007E4830">
                              <w:rPr>
                                <w:sz w:val="16"/>
                                <w:szCs w:val="16"/>
                                <w:lang w:eastAsia="pt-BR"/>
                              </w:rPr>
                              <w:t>Resposta:</w:t>
                            </w:r>
                          </w:p>
                          <w:p w14:paraId="66A084BF" w14:textId="77777777" w:rsidR="0051070D" w:rsidRPr="007E4830" w:rsidRDefault="0051070D" w:rsidP="007044E3">
                            <w:pPr>
                              <w:ind w:firstLine="0"/>
                              <w:rPr>
                                <w:sz w:val="16"/>
                                <w:szCs w:val="16"/>
                                <w:lang w:eastAsia="pt-BR"/>
                              </w:rPr>
                            </w:pPr>
                            <w:r w:rsidRPr="007044E3">
                              <w:rPr>
                                <w:sz w:val="16"/>
                                <w:szCs w:val="16"/>
                                <w:lang w:eastAsia="pt-BR"/>
                              </w:rPr>
                              <w:t>Considerados os fatos expo</w:t>
                            </w:r>
                            <w:r>
                              <w:rPr>
                                <w:sz w:val="16"/>
                                <w:szCs w:val="16"/>
                                <w:lang w:eastAsia="pt-BR"/>
                              </w:rPr>
                              <w:t>stos</w:t>
                            </w:r>
                            <w:r w:rsidRPr="007044E3">
                              <w:rPr>
                                <w:sz w:val="16"/>
                                <w:szCs w:val="16"/>
                                <w:lang w:eastAsia="pt-BR"/>
                              </w:rPr>
                              <w:t xml:space="preserve">, </w:t>
                            </w:r>
                            <w:r>
                              <w:rPr>
                                <w:sz w:val="16"/>
                                <w:szCs w:val="16"/>
                                <w:lang w:eastAsia="pt-BR"/>
                              </w:rPr>
                              <w:t>observados no caso pelas</w:t>
                            </w:r>
                            <w:r w:rsidRPr="007044E3">
                              <w:rPr>
                                <w:sz w:val="16"/>
                                <w:szCs w:val="16"/>
                                <w:lang w:eastAsia="pt-BR"/>
                              </w:rPr>
                              <w:t xml:space="preserve"> autoridades brasileiras, o dever </w:t>
                            </w:r>
                            <w:r>
                              <w:rPr>
                                <w:sz w:val="16"/>
                                <w:szCs w:val="16"/>
                                <w:lang w:eastAsia="pt-BR"/>
                              </w:rPr>
                              <w:t>imposto pela</w:t>
                            </w:r>
                            <w:r w:rsidRPr="007044E3">
                              <w:rPr>
                                <w:sz w:val="16"/>
                                <w:szCs w:val="16"/>
                                <w:lang w:eastAsia="pt-BR"/>
                              </w:rPr>
                              <w:t xml:space="preserve"> Convenção aos Estados que a subscreveram é o de comunicar a efetivação, em nosso País, aos respectivos agentes consulares, da prisão de um súdito estrangeiro.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0CA27315" id="_x0000_s1030" type="#_x0000_t202" style="position:absolute;left:0;text-align:left;margin-left:3.45pt;margin-top:155.35pt;width:417.5pt;height:180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">
                <v:textbox>
                  <w:txbxContent>
                    <w:p w14:paraId="08C64D9A" w14:textId="77777777" w:rsidR="0051070D" w:rsidRPr="00E943A5" w:rsidRDefault="0051070D" w:rsidP="00E943A5">
                      <w:pPr>
                        <w:ind w:firstLine="0"/>
                        <w:rPr>
                          <w:sz w:val="20"/>
                          <w:szCs w:val="20"/>
                          <w:lang w:eastAsia="pt-BR"/>
                        </w:rPr>
                      </w:pPr>
                      <w:r w:rsidRPr="00E943A5">
                        <w:rPr>
                          <w:sz w:val="20"/>
                          <w:szCs w:val="20"/>
                          <w:lang w:eastAsia="pt-BR"/>
                        </w:rPr>
                        <w:t>Agora é sua vez:</w:t>
                      </w:r>
                    </w:p>
                    <w:p w14:paraId="3A9BB0D6" w14:textId="77777777" w:rsidR="0051070D" w:rsidRPr="00E943A5" w:rsidRDefault="0051070D" w:rsidP="00E943A5">
                      <w:pPr>
                        <w:pStyle w:val="PargrafodaLista"/>
                        <w:numPr>
                          <w:ilvl w:val="0"/>
                          <w:numId w:val="16"/>
                        </w:numPr>
                        <w:rPr>
                          <w:sz w:val="20"/>
                          <w:szCs w:val="20"/>
                          <w:lang w:eastAsia="pt-BR"/>
                        </w:rPr>
                      </w:pPr>
                      <w:r>
                        <w:rPr>
                          <w:sz w:val="20"/>
                          <w:szCs w:val="20"/>
                          <w:lang w:eastAsia="pt-BR"/>
                        </w:rPr>
                        <w:t>Reescreva o trecho abaixo mantendo apenas o último “que”</w:t>
                      </w:r>
                      <w:r w:rsidRPr="00E943A5">
                        <w:rPr>
                          <w:sz w:val="20"/>
                          <w:szCs w:val="20"/>
                          <w:lang w:eastAsia="pt-BR"/>
                        </w:rPr>
                        <w:t>:</w:t>
                      </w:r>
                    </w:p>
                    <w:p w14:paraId="01DBDBCF" w14:textId="77777777" w:rsidR="0051070D" w:rsidRDefault="0051070D" w:rsidP="007E4830">
                      <w:pPr>
                        <w:ind w:firstLine="0"/>
                        <w:rPr>
                          <w:sz w:val="20"/>
                          <w:szCs w:val="20"/>
                          <w:lang w:eastAsia="pt-BR"/>
                        </w:rPr>
                      </w:pPr>
                    </w:p>
                    <w:p w14:paraId="6A8C5469" w14:textId="77777777" w:rsidR="0051070D" w:rsidRDefault="0051070D" w:rsidP="007E4830">
                      <w:pPr>
                        <w:ind w:firstLine="0"/>
                        <w:rPr>
                          <w:sz w:val="20"/>
                          <w:szCs w:val="20"/>
                          <w:lang w:eastAsia="pt-BR"/>
                        </w:rPr>
                      </w:pPr>
                      <w:r>
                        <w:rPr>
                          <w:sz w:val="20"/>
                          <w:szCs w:val="20"/>
                          <w:lang w:eastAsia="pt-BR"/>
                        </w:rPr>
                        <w:t>C</w:t>
                      </w:r>
                      <w:r w:rsidRPr="007044E3">
                        <w:rPr>
                          <w:sz w:val="20"/>
                          <w:szCs w:val="20"/>
                          <w:lang w:eastAsia="pt-BR"/>
                        </w:rPr>
                        <w:t>onsiderad</w:t>
                      </w:r>
                      <w:r>
                        <w:rPr>
                          <w:sz w:val="20"/>
                          <w:szCs w:val="20"/>
                          <w:lang w:eastAsia="pt-BR"/>
                        </w:rPr>
                        <w:t>o</w:t>
                      </w:r>
                      <w:r w:rsidRPr="007044E3">
                        <w:rPr>
                          <w:sz w:val="20"/>
                          <w:szCs w:val="20"/>
                          <w:lang w:eastAsia="pt-BR"/>
                        </w:rPr>
                        <w:t xml:space="preserve">s </w:t>
                      </w:r>
                      <w:r>
                        <w:rPr>
                          <w:sz w:val="20"/>
                          <w:szCs w:val="20"/>
                          <w:lang w:eastAsia="pt-BR"/>
                        </w:rPr>
                        <w:t>o</w:t>
                      </w:r>
                      <w:r w:rsidRPr="007044E3">
                        <w:rPr>
                          <w:sz w:val="20"/>
                          <w:szCs w:val="20"/>
                          <w:lang w:eastAsia="pt-BR"/>
                        </w:rPr>
                        <w:t xml:space="preserve">s </w:t>
                      </w:r>
                      <w:r>
                        <w:rPr>
                          <w:sz w:val="20"/>
                          <w:szCs w:val="20"/>
                          <w:lang w:eastAsia="pt-BR"/>
                        </w:rPr>
                        <w:t>fatos</w:t>
                      </w:r>
                      <w:r w:rsidRPr="007044E3">
                        <w:rPr>
                          <w:sz w:val="20"/>
                          <w:szCs w:val="20"/>
                          <w:lang w:eastAsia="pt-BR"/>
                        </w:rPr>
                        <w:t xml:space="preserve"> </w:t>
                      </w:r>
                      <w:r w:rsidRPr="007044E3">
                        <w:rPr>
                          <w:color w:val="FF0000"/>
                          <w:sz w:val="20"/>
                          <w:szCs w:val="20"/>
                          <w:lang w:eastAsia="pt-BR"/>
                        </w:rPr>
                        <w:t xml:space="preserve">que </w:t>
                      </w:r>
                      <w:r w:rsidRPr="007044E3">
                        <w:rPr>
                          <w:sz w:val="20"/>
                          <w:szCs w:val="20"/>
                          <w:lang w:eastAsia="pt-BR"/>
                        </w:rPr>
                        <w:t xml:space="preserve">venho de expor, </w:t>
                      </w:r>
                      <w:r w:rsidRPr="007044E3">
                        <w:rPr>
                          <w:color w:val="FF0000"/>
                          <w:sz w:val="20"/>
                          <w:szCs w:val="20"/>
                          <w:lang w:eastAsia="pt-BR"/>
                        </w:rPr>
                        <w:t xml:space="preserve">que </w:t>
                      </w:r>
                      <w:r w:rsidRPr="007044E3">
                        <w:rPr>
                          <w:sz w:val="20"/>
                          <w:szCs w:val="20"/>
                          <w:lang w:eastAsia="pt-BR"/>
                        </w:rPr>
                        <w:t xml:space="preserve">as autoridades brasileiras observaram no caso, o dever </w:t>
                      </w:r>
                      <w:r w:rsidRPr="007044E3">
                        <w:rPr>
                          <w:color w:val="FF0000"/>
                          <w:sz w:val="20"/>
                          <w:szCs w:val="20"/>
                          <w:lang w:eastAsia="pt-BR"/>
                        </w:rPr>
                        <w:t xml:space="preserve">que </w:t>
                      </w:r>
                      <w:r w:rsidRPr="007044E3">
                        <w:rPr>
                          <w:sz w:val="20"/>
                          <w:szCs w:val="20"/>
                          <w:lang w:eastAsia="pt-BR"/>
                        </w:rPr>
                        <w:t>a Convenção</w:t>
                      </w:r>
                      <w:r>
                        <w:rPr>
                          <w:sz w:val="20"/>
                          <w:szCs w:val="20"/>
                          <w:lang w:eastAsia="pt-BR"/>
                        </w:rPr>
                        <w:t xml:space="preserve"> impôs</w:t>
                      </w:r>
                      <w:r w:rsidRPr="007044E3">
                        <w:rPr>
                          <w:sz w:val="20"/>
                          <w:szCs w:val="20"/>
                          <w:lang w:eastAsia="pt-BR"/>
                        </w:rPr>
                        <w:t xml:space="preserve"> aos Estados </w:t>
                      </w:r>
                      <w:r w:rsidRPr="007044E3">
                        <w:rPr>
                          <w:color w:val="FF0000"/>
                          <w:sz w:val="20"/>
                          <w:szCs w:val="20"/>
                          <w:lang w:eastAsia="pt-BR"/>
                        </w:rPr>
                        <w:t xml:space="preserve">que </w:t>
                      </w:r>
                      <w:r w:rsidRPr="007044E3">
                        <w:rPr>
                          <w:sz w:val="20"/>
                          <w:szCs w:val="20"/>
                          <w:lang w:eastAsia="pt-BR"/>
                        </w:rPr>
                        <w:t>a subscreveram</w:t>
                      </w:r>
                      <w:r>
                        <w:rPr>
                          <w:sz w:val="20"/>
                          <w:szCs w:val="20"/>
                          <w:lang w:eastAsia="pt-BR"/>
                        </w:rPr>
                        <w:t xml:space="preserve"> é o</w:t>
                      </w:r>
                      <w:r w:rsidRPr="007044E3">
                        <w:rPr>
                          <w:sz w:val="20"/>
                          <w:szCs w:val="20"/>
                          <w:lang w:eastAsia="pt-BR"/>
                        </w:rPr>
                        <w:t xml:space="preserve"> de comunicar a efetivação, em nosso País, aos respectivos agentes consulares, da prisão de um súdito estrangeiro</w:t>
                      </w:r>
                      <w:r>
                        <w:rPr>
                          <w:sz w:val="20"/>
                          <w:szCs w:val="20"/>
                          <w:lang w:eastAsia="pt-BR"/>
                        </w:rPr>
                        <w:t>.</w:t>
                      </w:r>
                    </w:p>
                    <w:p w14:paraId="248F338A" w14:textId="77777777" w:rsidR="0051070D" w:rsidRDefault="0051070D" w:rsidP="007E4830">
                      <w:pPr>
                        <w:ind w:firstLine="0"/>
                        <w:rPr>
                          <w:sz w:val="16"/>
                          <w:szCs w:val="16"/>
                          <w:lang w:eastAsia="pt-BR"/>
                        </w:rPr>
                      </w:pPr>
                    </w:p>
                    <w:p w14:paraId="24B8F520" w14:textId="77777777" w:rsidR="0051070D" w:rsidRPr="007E4830" w:rsidRDefault="0051070D" w:rsidP="007E4830">
                      <w:pPr>
                        <w:ind w:firstLine="0"/>
                        <w:rPr>
                          <w:sz w:val="16"/>
                          <w:szCs w:val="16"/>
                          <w:lang w:eastAsia="pt-BR"/>
                        </w:rPr>
                      </w:pPr>
                      <w:r w:rsidRPr="007E4830">
                        <w:rPr>
                          <w:sz w:val="16"/>
                          <w:szCs w:val="16"/>
                          <w:lang w:eastAsia="pt-BR"/>
                        </w:rPr>
                        <w:t>Resposta:</w:t>
                      </w:r>
                    </w:p>
                    <w:p w14:paraId="66A084BF" w14:textId="77777777" w:rsidR="0051070D" w:rsidRPr="007E4830" w:rsidRDefault="0051070D" w:rsidP="007044E3">
                      <w:pPr>
                        <w:ind w:firstLine="0"/>
                        <w:rPr>
                          <w:sz w:val="16"/>
                          <w:szCs w:val="16"/>
                          <w:lang w:eastAsia="pt-BR"/>
                        </w:rPr>
                      </w:pPr>
                      <w:r w:rsidRPr="007044E3">
                        <w:rPr>
                          <w:sz w:val="16"/>
                          <w:szCs w:val="16"/>
                          <w:lang w:eastAsia="pt-BR"/>
                        </w:rPr>
                        <w:t>Considerados os fatos expo</w:t>
                      </w:r>
                      <w:r>
                        <w:rPr>
                          <w:sz w:val="16"/>
                          <w:szCs w:val="16"/>
                          <w:lang w:eastAsia="pt-BR"/>
                        </w:rPr>
                        <w:t>stos</w:t>
                      </w:r>
                      <w:r w:rsidRPr="007044E3">
                        <w:rPr>
                          <w:sz w:val="16"/>
                          <w:szCs w:val="16"/>
                          <w:lang w:eastAsia="pt-BR"/>
                        </w:rPr>
                        <w:t xml:space="preserve">, </w:t>
                      </w:r>
                      <w:r>
                        <w:rPr>
                          <w:sz w:val="16"/>
                          <w:szCs w:val="16"/>
                          <w:lang w:eastAsia="pt-BR"/>
                        </w:rPr>
                        <w:t>observados no caso pelas</w:t>
                      </w:r>
                      <w:r w:rsidRPr="007044E3">
                        <w:rPr>
                          <w:sz w:val="16"/>
                          <w:szCs w:val="16"/>
                          <w:lang w:eastAsia="pt-BR"/>
                        </w:rPr>
                        <w:t xml:space="preserve"> autoridades brasileiras, o dever </w:t>
                      </w:r>
                      <w:r>
                        <w:rPr>
                          <w:sz w:val="16"/>
                          <w:szCs w:val="16"/>
                          <w:lang w:eastAsia="pt-BR"/>
                        </w:rPr>
                        <w:t>imposto pela</w:t>
                      </w:r>
                      <w:r w:rsidRPr="007044E3">
                        <w:rPr>
                          <w:sz w:val="16"/>
                          <w:szCs w:val="16"/>
                          <w:lang w:eastAsia="pt-BR"/>
                        </w:rPr>
                        <w:t xml:space="preserve"> Convenção aos Estados que a subscreveram é o de comunicar a efetivação, em nosso País, aos respectivos agentes consulares, da prisão de um súdito estrangeiro.</w:t>
                      </w:r>
                    </w:p>
                  </w:txbxContent>
                </v:textbox>
              </v:shape>
            </w:pict>
          </mc:Fallback>
        </mc:AlternateContent>
      </w:r>
      <w:r w:rsidR="00EF20C9" w:rsidRPr="00E7773E">
        <w:rPr>
          <w:sz w:val="20"/>
          <w:szCs w:val="20"/>
          <w:lang w:eastAsia="pt-BR"/>
        </w:rPr>
        <w:t xml:space="preserve">O art. 1º, parágrafo único, da Constituição brasileira é taxativo ao dispor </w:t>
      </w:r>
      <w:r w:rsidR="00EF20C9" w:rsidRPr="00E7773E">
        <w:rPr>
          <w:color w:val="FF0000"/>
          <w:sz w:val="20"/>
          <w:szCs w:val="20"/>
          <w:lang w:eastAsia="pt-BR"/>
        </w:rPr>
        <w:t xml:space="preserve">que </w:t>
      </w:r>
      <w:r w:rsidR="00EF20C9">
        <w:rPr>
          <w:sz w:val="20"/>
          <w:szCs w:val="20"/>
          <w:lang w:eastAsia="pt-BR"/>
        </w:rPr>
        <w:t>“</w:t>
      </w:r>
      <w:r w:rsidR="00EF20C9" w:rsidRPr="00E7773E">
        <w:rPr>
          <w:sz w:val="20"/>
          <w:szCs w:val="20"/>
          <w:lang w:eastAsia="pt-BR"/>
        </w:rPr>
        <w:t xml:space="preserve">todo poder emana do povo, </w:t>
      </w:r>
      <w:r w:rsidR="00EF20C9" w:rsidRPr="00E7773E">
        <w:rPr>
          <w:color w:val="FF0000"/>
          <w:sz w:val="20"/>
          <w:szCs w:val="20"/>
          <w:lang w:eastAsia="pt-BR"/>
        </w:rPr>
        <w:t xml:space="preserve">que </w:t>
      </w:r>
      <w:r w:rsidR="00EF20C9" w:rsidRPr="00E7773E">
        <w:rPr>
          <w:sz w:val="20"/>
          <w:szCs w:val="20"/>
          <w:lang w:eastAsia="pt-BR"/>
        </w:rPr>
        <w:t>o exerce por meio de representantes eleitos</w:t>
      </w:r>
      <w:r w:rsidR="00EF20C9">
        <w:rPr>
          <w:sz w:val="20"/>
          <w:szCs w:val="20"/>
          <w:lang w:eastAsia="pt-BR"/>
        </w:rPr>
        <w:t>”</w:t>
      </w:r>
      <w:r w:rsidR="00EF20C9" w:rsidRPr="00E7773E">
        <w:rPr>
          <w:sz w:val="20"/>
          <w:szCs w:val="20"/>
          <w:lang w:eastAsia="pt-BR"/>
        </w:rPr>
        <w:t xml:space="preserve">. </w:t>
      </w:r>
      <w:r w:rsidR="00D41B9E">
        <w:rPr>
          <w:sz w:val="20"/>
          <w:szCs w:val="20"/>
          <w:lang w:eastAsia="pt-BR"/>
        </w:rPr>
        <w:t xml:space="preserve"> </w:t>
      </w:r>
      <w:r w:rsidR="00EF20C9" w:rsidRPr="00E7773E">
        <w:rPr>
          <w:sz w:val="20"/>
          <w:szCs w:val="20"/>
          <w:lang w:eastAsia="pt-BR"/>
        </w:rPr>
        <w:t xml:space="preserve">Apenas </w:t>
      </w:r>
      <w:proofErr w:type="spellStart"/>
      <w:r w:rsidR="00EF20C9" w:rsidRPr="00E7773E">
        <w:rPr>
          <w:sz w:val="20"/>
          <w:szCs w:val="20"/>
          <w:lang w:eastAsia="pt-BR"/>
        </w:rPr>
        <w:t>titularizam</w:t>
      </w:r>
      <w:proofErr w:type="spellEnd"/>
      <w:r w:rsidR="00EF20C9" w:rsidRPr="00E7773E">
        <w:rPr>
          <w:sz w:val="20"/>
          <w:szCs w:val="20"/>
          <w:lang w:eastAsia="pt-BR"/>
        </w:rPr>
        <w:t xml:space="preserve"> essa condição aqueles assim proclamados pela Justiça Eleitoral, nos termos das normas constitucionais e legais </w:t>
      </w:r>
      <w:r w:rsidR="00EF20C9" w:rsidRPr="00EF20C9">
        <w:rPr>
          <w:sz w:val="20"/>
          <w:szCs w:val="20"/>
          <w:lang w:eastAsia="pt-BR"/>
        </w:rPr>
        <w:t xml:space="preserve">vigentes </w:t>
      </w:r>
      <w:r w:rsidR="00EF20C9" w:rsidRPr="00E7773E">
        <w:rPr>
          <w:sz w:val="20"/>
          <w:szCs w:val="20"/>
          <w:lang w:eastAsia="pt-BR"/>
        </w:rPr>
        <w:t xml:space="preserve">no momento das eleições. Os suplentes de vereadores, </w:t>
      </w:r>
      <w:r w:rsidR="00EF20C9" w:rsidRPr="00EF20C9">
        <w:rPr>
          <w:sz w:val="20"/>
          <w:szCs w:val="20"/>
          <w:lang w:eastAsia="pt-BR"/>
        </w:rPr>
        <w:t xml:space="preserve">os quais </w:t>
      </w:r>
      <w:r w:rsidR="00EF20C9" w:rsidRPr="00E7773E">
        <w:rPr>
          <w:sz w:val="20"/>
          <w:szCs w:val="20"/>
          <w:lang w:eastAsia="pt-BR"/>
        </w:rPr>
        <w:t>não lograram se eleger, não podem ser alçados à condição de eleitos por força de emenda à Constituição, por ato de representante do poder soberano. Admitir o contrário consagraria espécie de eleição indireta, contrastando com a previsão contida na parte final do art. 29, I, da CR.</w:t>
      </w:r>
    </w:p>
    <w:p w14:paraId="72FE931E" w14:textId="77777777" w:rsidR="00E943A5" w:rsidRDefault="00E943A5" w:rsidP="00E7773E">
      <w:pPr>
        <w:ind w:firstLine="0"/>
        <w:rPr>
          <w:sz w:val="20"/>
          <w:szCs w:val="20"/>
          <w:lang w:eastAsia="pt-BR"/>
        </w:rPr>
      </w:pPr>
    </w:p>
    <w:p w14:paraId="2B5EE14F" w14:textId="77777777" w:rsidR="00B6214E" w:rsidRDefault="00B6214E" w:rsidP="00E7773E">
      <w:pPr>
        <w:ind w:firstLine="0"/>
        <w:rPr>
          <w:sz w:val="20"/>
          <w:szCs w:val="20"/>
          <w:lang w:eastAsia="pt-BR"/>
        </w:rPr>
      </w:pPr>
    </w:p>
    <w:p w14:paraId="71F64D77" w14:textId="77777777" w:rsidR="00B6214E" w:rsidRDefault="00B6214E" w:rsidP="00E7773E">
      <w:pPr>
        <w:ind w:firstLine="0"/>
        <w:rPr>
          <w:sz w:val="20"/>
          <w:szCs w:val="20"/>
          <w:lang w:eastAsia="pt-BR"/>
        </w:rPr>
      </w:pPr>
    </w:p>
    <w:p w14:paraId="1106D029" w14:textId="77777777" w:rsidR="00B6214E" w:rsidRDefault="00B6214E" w:rsidP="00E7773E">
      <w:pPr>
        <w:ind w:firstLine="0"/>
        <w:rPr>
          <w:sz w:val="20"/>
          <w:szCs w:val="20"/>
          <w:lang w:eastAsia="pt-BR"/>
        </w:rPr>
      </w:pPr>
    </w:p>
    <w:p w14:paraId="4D6C672C" w14:textId="77777777" w:rsidR="00B6214E" w:rsidRDefault="00B6214E" w:rsidP="00E7773E">
      <w:pPr>
        <w:ind w:firstLine="0"/>
        <w:rPr>
          <w:sz w:val="20"/>
          <w:szCs w:val="20"/>
          <w:lang w:eastAsia="pt-BR"/>
        </w:rPr>
      </w:pPr>
    </w:p>
    <w:p w14:paraId="52BED841" w14:textId="77777777" w:rsidR="00B6214E" w:rsidRDefault="00B6214E" w:rsidP="00E7773E">
      <w:pPr>
        <w:ind w:firstLine="0"/>
        <w:rPr>
          <w:sz w:val="20"/>
          <w:szCs w:val="20"/>
          <w:lang w:eastAsia="pt-BR"/>
        </w:rPr>
      </w:pPr>
    </w:p>
    <w:p w14:paraId="7E7B0436" w14:textId="77777777" w:rsidR="00B6214E" w:rsidRDefault="00B6214E" w:rsidP="00E7773E">
      <w:pPr>
        <w:ind w:firstLine="0"/>
        <w:rPr>
          <w:sz w:val="20"/>
          <w:szCs w:val="20"/>
          <w:lang w:eastAsia="pt-BR"/>
        </w:rPr>
      </w:pPr>
    </w:p>
    <w:p w14:paraId="505D7A36" w14:textId="77777777" w:rsidR="00B6214E" w:rsidRDefault="00B6214E" w:rsidP="00E7773E">
      <w:pPr>
        <w:ind w:firstLine="0"/>
        <w:rPr>
          <w:sz w:val="20"/>
          <w:szCs w:val="20"/>
          <w:lang w:eastAsia="pt-BR"/>
        </w:rPr>
      </w:pPr>
    </w:p>
    <w:p w14:paraId="2D26475B" w14:textId="77777777" w:rsidR="00B6214E" w:rsidRDefault="00B6214E" w:rsidP="00E7773E">
      <w:pPr>
        <w:ind w:firstLine="0"/>
        <w:rPr>
          <w:sz w:val="20"/>
          <w:szCs w:val="20"/>
          <w:lang w:eastAsia="pt-BR"/>
        </w:rPr>
      </w:pPr>
    </w:p>
    <w:p w14:paraId="308C2A74" w14:textId="77777777" w:rsidR="00B6214E" w:rsidRDefault="00B6214E" w:rsidP="00E7773E">
      <w:pPr>
        <w:ind w:firstLine="0"/>
        <w:rPr>
          <w:sz w:val="20"/>
          <w:szCs w:val="20"/>
          <w:lang w:eastAsia="pt-BR"/>
        </w:rPr>
      </w:pPr>
    </w:p>
    <w:p w14:paraId="0C45670E" w14:textId="77777777" w:rsidR="00B6214E" w:rsidRDefault="00B6214E" w:rsidP="00E7773E">
      <w:pPr>
        <w:ind w:firstLine="0"/>
        <w:rPr>
          <w:sz w:val="20"/>
          <w:szCs w:val="20"/>
          <w:lang w:eastAsia="pt-BR"/>
        </w:rPr>
      </w:pPr>
    </w:p>
    <w:p w14:paraId="5D8F3F6D" w14:textId="77777777" w:rsidR="007044E3" w:rsidRDefault="007044E3" w:rsidP="00D90BDB">
      <w:pPr>
        <w:rPr>
          <w:lang w:eastAsia="pt-BR"/>
        </w:rPr>
      </w:pPr>
    </w:p>
    <w:p w14:paraId="31D026C8" w14:textId="7599B226" w:rsidR="008206F6" w:rsidRDefault="008206F6" w:rsidP="000A0F15">
      <w:pPr>
        <w:pStyle w:val="Ttulo3"/>
        <w:rPr>
          <w:lang w:eastAsia="pt-BR"/>
        </w:rPr>
      </w:pPr>
      <w:r>
        <w:rPr>
          <w:lang w:eastAsia="pt-BR"/>
        </w:rPr>
        <w:t>6.2.3 Crase com pronome a qual/as quais</w:t>
      </w:r>
    </w:p>
    <w:p w14:paraId="24544229" w14:textId="14EF7E1B" w:rsidR="008206F6" w:rsidRDefault="00AA283A">
      <w:pPr>
        <w:rPr>
          <w:lang w:eastAsia="pt-BR"/>
        </w:rPr>
      </w:pPr>
      <w:r>
        <w:rPr>
          <w:lang w:eastAsia="pt-BR"/>
        </w:rPr>
        <w:t xml:space="preserve">É muito comum as pessoas falarem que um “a” leva crase, como se este fosse o nome no acento agudo ao contrário </w:t>
      </w:r>
      <w:r w:rsidR="00AC10F4">
        <w:rPr>
          <w:lang w:eastAsia="pt-BR"/>
        </w:rPr>
        <w:t>[</w:t>
      </w:r>
      <w:r>
        <w:rPr>
          <w:lang w:eastAsia="pt-BR"/>
        </w:rPr>
        <w:t>`</w:t>
      </w:r>
      <w:r w:rsidR="00AC10F4">
        <w:rPr>
          <w:lang w:eastAsia="pt-BR"/>
        </w:rPr>
        <w:t>]</w:t>
      </w:r>
      <w:r>
        <w:rPr>
          <w:lang w:eastAsia="pt-BR"/>
        </w:rPr>
        <w:t xml:space="preserve">. Na realidade, entretanto, o acento se chama “grave”. </w:t>
      </w:r>
    </w:p>
    <w:p w14:paraId="2879C6FF" w14:textId="70DDF25F" w:rsidR="00AA283A" w:rsidRDefault="00AA283A">
      <w:pPr>
        <w:rPr>
          <w:lang w:eastAsia="pt-BR"/>
        </w:rPr>
      </w:pPr>
      <w:r>
        <w:rPr>
          <w:lang w:eastAsia="pt-BR"/>
        </w:rPr>
        <w:lastRenderedPageBreak/>
        <w:t xml:space="preserve">Mas então o que </w:t>
      </w:r>
      <w:r w:rsidR="000A0F15">
        <w:rPr>
          <w:lang w:eastAsia="pt-BR"/>
        </w:rPr>
        <w:t xml:space="preserve">é </w:t>
      </w:r>
      <w:r>
        <w:rPr>
          <w:lang w:eastAsia="pt-BR"/>
        </w:rPr>
        <w:t>crase?</w:t>
      </w:r>
    </w:p>
    <w:p w14:paraId="208BCDA7" w14:textId="4309DFC4" w:rsidR="00AA283A" w:rsidRDefault="00AA283A">
      <w:pPr>
        <w:rPr>
          <w:lang w:eastAsia="pt-BR"/>
        </w:rPr>
      </w:pPr>
      <w:r>
        <w:rPr>
          <w:lang w:eastAsia="pt-BR"/>
        </w:rPr>
        <w:t>Crase é fenômeno, um acontecimento, que, em nossa língua é marcado pelo acento grave. Veja o exemplo a seguir:</w:t>
      </w:r>
    </w:p>
    <w:p w14:paraId="45E86974" w14:textId="5710F357" w:rsidR="00AA283A" w:rsidRDefault="00AA283A">
      <w:pPr>
        <w:rPr>
          <w:lang w:eastAsia="pt-BR"/>
        </w:rPr>
      </w:pPr>
    </w:p>
    <w:p w14:paraId="40543130" w14:textId="3C4990DE" w:rsidR="00AA283A" w:rsidRDefault="00AA283A">
      <w:pPr>
        <w:rPr>
          <w:lang w:eastAsia="pt-BR"/>
        </w:rPr>
      </w:pPr>
      <w:r>
        <w:rPr>
          <w:lang w:eastAsia="pt-BR"/>
        </w:rPr>
        <w:t>Ele se referia a [o moço].</w:t>
      </w:r>
    </w:p>
    <w:p w14:paraId="4901B952" w14:textId="5BF85BBE" w:rsidR="00AA283A" w:rsidRDefault="00AA283A">
      <w:pPr>
        <w:rPr>
          <w:lang w:eastAsia="pt-BR"/>
        </w:rPr>
      </w:pPr>
      <w:r>
        <w:rPr>
          <w:lang w:eastAsia="pt-BR"/>
        </w:rPr>
        <w:t>Ele se referia a [a moça].</w:t>
      </w:r>
    </w:p>
    <w:p w14:paraId="61E4818E" w14:textId="5430D218" w:rsidR="00AA283A" w:rsidRDefault="00AA283A">
      <w:pPr>
        <w:rPr>
          <w:lang w:eastAsia="pt-BR"/>
        </w:rPr>
      </w:pPr>
    </w:p>
    <w:p w14:paraId="6FF8C1E0" w14:textId="78AD214B" w:rsidR="00AA283A" w:rsidRDefault="00AA283A">
      <w:pPr>
        <w:rPr>
          <w:lang w:eastAsia="pt-BR"/>
        </w:rPr>
      </w:pPr>
      <w:r>
        <w:rPr>
          <w:lang w:eastAsia="pt-BR"/>
        </w:rPr>
        <w:t xml:space="preserve">O verbo “referir-se” pede a preposição “a” em seguida a ele. Quem se </w:t>
      </w:r>
      <w:proofErr w:type="gramStart"/>
      <w:r>
        <w:rPr>
          <w:lang w:eastAsia="pt-BR"/>
        </w:rPr>
        <w:t>refere,</w:t>
      </w:r>
      <w:proofErr w:type="gramEnd"/>
      <w:r>
        <w:rPr>
          <w:lang w:eastAsia="pt-BR"/>
        </w:rPr>
        <w:t xml:space="preserve"> se refere </w:t>
      </w:r>
      <w:r w:rsidR="000A0F15">
        <w:rPr>
          <w:lang w:eastAsia="pt-BR"/>
        </w:rPr>
        <w:t>a</w:t>
      </w:r>
      <w:r>
        <w:rPr>
          <w:lang w:eastAsia="pt-BR"/>
        </w:rPr>
        <w:t xml:space="preserve"> alguém/alguma coisa. Sendo assim, a preposição “a” vai sempre aparecer depois desse verbo.</w:t>
      </w:r>
    </w:p>
    <w:p w14:paraId="2815359C" w14:textId="7E6E5FAF" w:rsidR="00AA283A" w:rsidRDefault="00AA283A">
      <w:pPr>
        <w:rPr>
          <w:lang w:eastAsia="pt-BR"/>
        </w:rPr>
      </w:pPr>
      <w:r>
        <w:rPr>
          <w:noProof/>
          <w:lang w:eastAsia="pt-BR"/>
        </w:rPr>
        <mc:AlternateContent>
          <mc:Choice Requires="wps">
            <w:drawing>
              <wp:anchor distT="0" distB="0" distL="114300" distR="114300" simplePos="0" relativeHeight="251641856" behindDoc="0" locked="0" layoutInCell="1" allowOverlap="1" wp14:anchorId="6B59C730" wp14:editId="41A693C9">
                <wp:simplePos x="0" y="0"/>
                <wp:positionH relativeFrom="column">
                  <wp:posOffset>1377315</wp:posOffset>
                </wp:positionH>
                <wp:positionV relativeFrom="paragraph">
                  <wp:posOffset>186055</wp:posOffset>
                </wp:positionV>
                <wp:extent cx="304800" cy="200025"/>
                <wp:effectExtent l="0" t="0" r="57150" b="85725"/>
                <wp:wrapNone/>
                <wp:docPr id="8" name="Conector: Angulado 8"/>
                <wp:cNvGraphicFramePr/>
                <a:graphic xmlns:a="http://schemas.openxmlformats.org/drawingml/2006/main">
                  <a:graphicData uri="http://schemas.microsoft.com/office/word/2010/wordprocessingShape">
                    <wps:wsp>
                      <wps:cNvCnPr/>
                      <wps:spPr>
                        <a:xfrm>
                          <a:off x="0" y="0"/>
                          <a:ext cx="304800" cy="2000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type w14:anchorId="19549975"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do 8" o:spid="_x0000_s1026" type="#_x0000_t34" style="position:absolute;margin-left:108.45pt;margin-top:14.65pt;width:24pt;height:15.7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" strokecolor="#4579b8 [3044]">
                <v:stroke endarrow="block"/>
              </v:shape>
            </w:pict>
          </mc:Fallback>
        </mc:AlternateContent>
      </w:r>
      <w:r>
        <w:rPr>
          <w:lang w:eastAsia="pt-BR"/>
        </w:rPr>
        <w:t xml:space="preserve">Ele se referia </w:t>
      </w:r>
      <w:proofErr w:type="gramStart"/>
      <w:r w:rsidRPr="00AA283A">
        <w:rPr>
          <w:lang w:eastAsia="pt-BR"/>
        </w:rPr>
        <w:t>a</w:t>
      </w:r>
      <w:r>
        <w:rPr>
          <w:lang w:eastAsia="pt-BR"/>
        </w:rPr>
        <w:t xml:space="preserve"> ...</w:t>
      </w:r>
      <w:proofErr w:type="gramEnd"/>
    </w:p>
    <w:p w14:paraId="55B21874" w14:textId="50B5BCD0" w:rsidR="00AA283A" w:rsidRDefault="00AA283A">
      <w:pPr>
        <w:rPr>
          <w:lang w:eastAsia="pt-BR"/>
        </w:rPr>
      </w:pPr>
      <w:r>
        <w:rPr>
          <w:lang w:eastAsia="pt-BR"/>
        </w:rPr>
        <w:t xml:space="preserve">                                Preposição</w:t>
      </w:r>
    </w:p>
    <w:p w14:paraId="51181204" w14:textId="7BE03AE2" w:rsidR="008206F6" w:rsidRDefault="007C7BA6">
      <w:pPr>
        <w:rPr>
          <w:lang w:eastAsia="pt-BR"/>
        </w:rPr>
      </w:pPr>
      <w:r>
        <w:rPr>
          <w:lang w:eastAsia="pt-BR"/>
        </w:rPr>
        <w:t>Completando a frase com “o moço”, temos:</w:t>
      </w:r>
    </w:p>
    <w:p w14:paraId="655D673A" w14:textId="562386B9" w:rsidR="007C7BA6" w:rsidRDefault="007C7BA6">
      <w:pPr>
        <w:rPr>
          <w:lang w:eastAsia="pt-BR"/>
        </w:rPr>
      </w:pPr>
      <w:r>
        <w:rPr>
          <w:noProof/>
          <w:lang w:eastAsia="pt-BR"/>
        </w:rPr>
        <mc:AlternateContent>
          <mc:Choice Requires="wps">
            <w:drawing>
              <wp:anchor distT="45720" distB="45720" distL="114300" distR="114300" simplePos="0" relativeHeight="251629568" behindDoc="0" locked="0" layoutInCell="1" allowOverlap="1" wp14:anchorId="63D1892F" wp14:editId="2E806900">
                <wp:simplePos x="0" y="0"/>
                <wp:positionH relativeFrom="column">
                  <wp:posOffset>1815465</wp:posOffset>
                </wp:positionH>
                <wp:positionV relativeFrom="paragraph">
                  <wp:posOffset>245110</wp:posOffset>
                </wp:positionV>
                <wp:extent cx="2360930" cy="1404620"/>
                <wp:effectExtent l="0" t="0" r="0" b="0"/>
                <wp:wrapThrough wrapText="bothSides">
                  <wp:wrapPolygon edited="0">
                    <wp:start x="0" y="0"/>
                    <wp:lineTo x="0" y="20392"/>
                    <wp:lineTo x="21333" y="20392"/>
                    <wp:lineTo x="21333" y="0"/>
                    <wp:lineTo x="0" y="0"/>
                  </wp:wrapPolygon>
                </wp:wrapThrough>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EEB3AE2" w14:textId="1618CFAA" w:rsidR="0051070D" w:rsidRDefault="0051070D" w:rsidP="000A0F15">
                            <w:pPr>
                              <w:ind w:firstLine="0"/>
                            </w:pPr>
                            <w:r>
                              <w:rPr>
                                <w:lang w:eastAsia="pt-BR"/>
                              </w:rPr>
                              <w:t>Artigo definido masculino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142.95pt;margin-top:19.3pt;width:185.9pt;height:110.6pt;z-index:2516295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" stroked="f">
                <v:textbox style="mso-fit-shape-to-text:t">
                  <w:txbxContent>
                    <w:p w14:paraId="4EEB3AE2" w14:textId="1618CFAA" w:rsidR="0051070D" w:rsidRDefault="0051070D" w:rsidP="000A0F15">
                      <w:pPr>
                        <w:ind w:firstLine="0"/>
                      </w:pPr>
                      <w:r>
                        <w:rPr>
                          <w:lang w:eastAsia="pt-BR"/>
                        </w:rPr>
                        <w:t>Artigo definido masculino</w:t>
                      </w:r>
                    </w:p>
                  </w:txbxContent>
                </v:textbox>
                <w10:wrap type="through"/>
              </v:shape>
            </w:pict>
          </mc:Fallback>
        </mc:AlternateContent>
      </w:r>
      <w:r>
        <w:rPr>
          <w:noProof/>
          <w:lang w:eastAsia="pt-BR"/>
        </w:rPr>
        <mc:AlternateContent>
          <mc:Choice Requires="wps">
            <w:drawing>
              <wp:anchor distT="0" distB="0" distL="114300" distR="114300" simplePos="0" relativeHeight="251627520" behindDoc="0" locked="0" layoutInCell="1" allowOverlap="1" wp14:anchorId="4D2C186F" wp14:editId="0F48FCD2">
                <wp:simplePos x="0" y="0"/>
                <wp:positionH relativeFrom="column">
                  <wp:posOffset>1491616</wp:posOffset>
                </wp:positionH>
                <wp:positionV relativeFrom="paragraph">
                  <wp:posOffset>178435</wp:posOffset>
                </wp:positionV>
                <wp:extent cx="285750" cy="219075"/>
                <wp:effectExtent l="0" t="0" r="57150" b="85725"/>
                <wp:wrapNone/>
                <wp:docPr id="9" name="Conector: Angulado 9"/>
                <wp:cNvGraphicFramePr/>
                <a:graphic xmlns:a="http://schemas.openxmlformats.org/drawingml/2006/main">
                  <a:graphicData uri="http://schemas.microsoft.com/office/word/2010/wordprocessingShape">
                    <wps:wsp>
                      <wps:cNvCnPr/>
                      <wps:spPr>
                        <a:xfrm>
                          <a:off x="0" y="0"/>
                          <a:ext cx="285750" cy="219075"/>
                        </a:xfrm>
                        <a:prstGeom prst="bentConnector3">
                          <a:avLst>
                            <a:gd name="adj1" fmla="val 3000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7978C962" id="Conector: Angulado 9" o:spid="_x0000_s1026" type="#_x0000_t34" style="position:absolute;margin-left:117.45pt;margin-top:14.05pt;width:22.5pt;height:17.2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" adj="6480" strokecolor="#4a7ebb">
                <v:stroke endarrow="block"/>
              </v:shape>
            </w:pict>
          </mc:Fallback>
        </mc:AlternateContent>
      </w:r>
      <w:r>
        <w:rPr>
          <w:lang w:eastAsia="pt-BR"/>
        </w:rPr>
        <w:t>Ele se referia a o moço.</w:t>
      </w:r>
    </w:p>
    <w:p w14:paraId="117D6DBF" w14:textId="3E802BF7" w:rsidR="008206F6" w:rsidRDefault="008206F6">
      <w:pPr>
        <w:rPr>
          <w:lang w:eastAsia="pt-BR"/>
        </w:rPr>
      </w:pPr>
    </w:p>
    <w:p w14:paraId="3FB7B844" w14:textId="77777777" w:rsidR="007C7BA6" w:rsidRDefault="007C7BA6">
      <w:pPr>
        <w:rPr>
          <w:lang w:eastAsia="pt-BR"/>
        </w:rPr>
      </w:pPr>
    </w:p>
    <w:p w14:paraId="6E9192F1" w14:textId="0B537C6D" w:rsidR="008206F6" w:rsidRDefault="007C7BA6">
      <w:pPr>
        <w:rPr>
          <w:lang w:eastAsia="pt-BR"/>
        </w:rPr>
      </w:pPr>
      <w:r>
        <w:rPr>
          <w:lang w:eastAsia="pt-BR"/>
        </w:rPr>
        <w:t>Como pronunciamos a preposição juntamente com o artigo, o som fica “ao” e a frase fica escrita desta forma:</w:t>
      </w:r>
    </w:p>
    <w:p w14:paraId="2AAD6629" w14:textId="035BCB4A" w:rsidR="007C7BA6" w:rsidRDefault="007C7BA6">
      <w:pPr>
        <w:rPr>
          <w:lang w:eastAsia="pt-BR"/>
        </w:rPr>
      </w:pPr>
      <w:r>
        <w:rPr>
          <w:lang w:eastAsia="pt-BR"/>
        </w:rPr>
        <w:t>Ele se referia ao moço.</w:t>
      </w:r>
    </w:p>
    <w:p w14:paraId="739280F7" w14:textId="6D763D19" w:rsidR="007C7BA6" w:rsidRDefault="007C7BA6">
      <w:pPr>
        <w:rPr>
          <w:lang w:eastAsia="pt-BR"/>
        </w:rPr>
      </w:pPr>
    </w:p>
    <w:p w14:paraId="6C12D4E0" w14:textId="3FC89ADF" w:rsidR="007C7BA6" w:rsidRDefault="007C7BA6">
      <w:pPr>
        <w:rPr>
          <w:lang w:eastAsia="pt-BR"/>
        </w:rPr>
      </w:pPr>
      <w:r>
        <w:rPr>
          <w:lang w:eastAsia="pt-BR"/>
        </w:rPr>
        <w:t>Agora, se usarmos o termo “a moça”, veja o que acontece:</w:t>
      </w:r>
    </w:p>
    <w:p w14:paraId="0DEA3967" w14:textId="0854BF9D" w:rsidR="007C7BA6" w:rsidRDefault="007C7BA6">
      <w:pPr>
        <w:rPr>
          <w:lang w:eastAsia="pt-BR"/>
        </w:rPr>
      </w:pPr>
      <w:r>
        <w:rPr>
          <w:noProof/>
          <w:lang w:eastAsia="pt-BR"/>
        </w:rPr>
        <mc:AlternateContent>
          <mc:Choice Requires="wps">
            <w:drawing>
              <wp:anchor distT="0" distB="0" distL="114300" distR="114300" simplePos="0" relativeHeight="251642880" behindDoc="0" locked="0" layoutInCell="1" allowOverlap="1" wp14:anchorId="7F5CA325" wp14:editId="7E17B344">
                <wp:simplePos x="0" y="0"/>
                <wp:positionH relativeFrom="column">
                  <wp:posOffset>1110615</wp:posOffset>
                </wp:positionH>
                <wp:positionV relativeFrom="paragraph">
                  <wp:posOffset>219075</wp:posOffset>
                </wp:positionV>
                <wp:extent cx="323850" cy="171450"/>
                <wp:effectExtent l="38100" t="0" r="19050" b="95250"/>
                <wp:wrapNone/>
                <wp:docPr id="12" name="Conector: Angulado 12"/>
                <wp:cNvGraphicFramePr/>
                <a:graphic xmlns:a="http://schemas.openxmlformats.org/drawingml/2006/main">
                  <a:graphicData uri="http://schemas.microsoft.com/office/word/2010/wordprocessingShape">
                    <wps:wsp>
                      <wps:cNvCnPr/>
                      <wps:spPr>
                        <a:xfrm flipH="1">
                          <a:off x="0" y="0"/>
                          <a:ext cx="323850" cy="171450"/>
                        </a:xfrm>
                        <a:prstGeom prst="bentConnector3">
                          <a:avLst>
                            <a:gd name="adj1" fmla="val 2941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06128A18" id="Conector: Angulado 12" o:spid="_x0000_s1026" type="#_x0000_t34" style="position:absolute;margin-left:87.45pt;margin-top:17.25pt;width:25.5pt;height:13.5pt;flip:x;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" adj="6353" strokecolor="#4579b8 [3044]">
                <v:stroke endarrow="block"/>
              </v:shape>
            </w:pict>
          </mc:Fallback>
        </mc:AlternateContent>
      </w:r>
      <w:r>
        <w:rPr>
          <w:noProof/>
          <w:lang w:eastAsia="pt-BR"/>
        </w:rPr>
        <mc:AlternateContent>
          <mc:Choice Requires="wps">
            <w:drawing>
              <wp:anchor distT="0" distB="0" distL="114300" distR="114300" simplePos="0" relativeHeight="251632640" behindDoc="0" locked="0" layoutInCell="1" allowOverlap="1" wp14:anchorId="28C5EC80" wp14:editId="6E4533A2">
                <wp:simplePos x="0" y="0"/>
                <wp:positionH relativeFrom="column">
                  <wp:posOffset>1491616</wp:posOffset>
                </wp:positionH>
                <wp:positionV relativeFrom="paragraph">
                  <wp:posOffset>219076</wp:posOffset>
                </wp:positionV>
                <wp:extent cx="323850" cy="190500"/>
                <wp:effectExtent l="0" t="0" r="57150" b="95250"/>
                <wp:wrapNone/>
                <wp:docPr id="10" name="Conector: Angulado 10"/>
                <wp:cNvGraphicFramePr/>
                <a:graphic xmlns:a="http://schemas.openxmlformats.org/drawingml/2006/main">
                  <a:graphicData uri="http://schemas.microsoft.com/office/word/2010/wordprocessingShape">
                    <wps:wsp>
                      <wps:cNvCnPr/>
                      <wps:spPr>
                        <a:xfrm>
                          <a:off x="0" y="0"/>
                          <a:ext cx="323850" cy="190500"/>
                        </a:xfrm>
                        <a:prstGeom prst="bentConnector3">
                          <a:avLst>
                            <a:gd name="adj1" fmla="val 35464"/>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4D5C2D4C" id="Conector: Angulado 10" o:spid="_x0000_s1026" type="#_x0000_t34" style="position:absolute;margin-left:117.45pt;margin-top:17.25pt;width:25.5pt;height:1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" adj="7660" strokecolor="#4a7ebb">
                <v:stroke endarrow="block"/>
              </v:shape>
            </w:pict>
          </mc:Fallback>
        </mc:AlternateContent>
      </w:r>
      <w:r>
        <w:rPr>
          <w:lang w:eastAsia="pt-BR"/>
        </w:rPr>
        <w:t xml:space="preserve">Ele se referia </w:t>
      </w:r>
      <w:proofErr w:type="gramStart"/>
      <w:r>
        <w:rPr>
          <w:lang w:eastAsia="pt-BR"/>
        </w:rPr>
        <w:t xml:space="preserve">a </w:t>
      </w:r>
      <w:proofErr w:type="spellStart"/>
      <w:r>
        <w:rPr>
          <w:lang w:eastAsia="pt-BR"/>
        </w:rPr>
        <w:t>a</w:t>
      </w:r>
      <w:proofErr w:type="spellEnd"/>
      <w:proofErr w:type="gramEnd"/>
      <w:r>
        <w:rPr>
          <w:lang w:eastAsia="pt-BR"/>
        </w:rPr>
        <w:t xml:space="preserve"> moça.</w:t>
      </w:r>
    </w:p>
    <w:p w14:paraId="107A3444" w14:textId="4BAA6EED" w:rsidR="007C7BA6" w:rsidRDefault="007C7BA6">
      <w:pPr>
        <w:rPr>
          <w:lang w:eastAsia="pt-BR"/>
        </w:rPr>
      </w:pPr>
      <w:r>
        <w:rPr>
          <w:noProof/>
          <w:lang w:eastAsia="pt-BR"/>
        </w:rPr>
        <mc:AlternateContent>
          <mc:Choice Requires="wps">
            <w:drawing>
              <wp:anchor distT="45720" distB="45720" distL="114300" distR="114300" simplePos="0" relativeHeight="251635712" behindDoc="0" locked="0" layoutInCell="1" allowOverlap="1" wp14:anchorId="3537BD88" wp14:editId="6FDAB879">
                <wp:simplePos x="0" y="0"/>
                <wp:positionH relativeFrom="column">
                  <wp:posOffset>1847850</wp:posOffset>
                </wp:positionH>
                <wp:positionV relativeFrom="paragraph">
                  <wp:posOffset>15240</wp:posOffset>
                </wp:positionV>
                <wp:extent cx="2360930" cy="1404620"/>
                <wp:effectExtent l="0" t="0" r="0" b="0"/>
                <wp:wrapThrough wrapText="bothSides">
                  <wp:wrapPolygon edited="0">
                    <wp:start x="0" y="0"/>
                    <wp:lineTo x="0" y="20392"/>
                    <wp:lineTo x="21333" y="20392"/>
                    <wp:lineTo x="21333" y="0"/>
                    <wp:lineTo x="0" y="0"/>
                  </wp:wrapPolygon>
                </wp:wrapThrough>
                <wp:docPr id="1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99B1FE4" w14:textId="56743C75" w:rsidR="0051070D" w:rsidRDefault="0051070D">
                            <w:pPr>
                              <w:ind w:firstLine="0"/>
                              <w:pPrChange w:id="9" w:author="lilianfbraga@gmail.com" w:date="2016-08-29T16:13:00Z">
                                <w:pPr/>
                              </w:pPrChange>
                            </w:pPr>
                            <w:r>
                              <w:rPr>
                                <w:lang w:eastAsia="pt-BR"/>
                              </w:rPr>
                              <w:t>Artigo definido feminino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1" type="#_x0000_t202" style="position:absolute;left:0;text-align:left;margin-left:145.5pt;margin-top:1.2pt;width:185.9pt;height:110.6pt;z-index:2516357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" stroked="f">
                <v:textbox style="mso-fit-shape-to-text:t">
                  <w:txbxContent>
                    <w:p w14:paraId="199B1FE4" w14:textId="56743C75" w:rsidR="0051070D" w:rsidRDefault="0051070D">
                      <w:pPr>
                        <w:ind w:firstLine="0"/>
                        <w:pPrChange w:id="7" w:author="lilianfbraga@gmail.com" w:date="2016-08-29T16:13:00Z">
                          <w:pPr/>
                        </w:pPrChange>
                      </w:pPr>
                      <w:r>
                        <w:rPr>
                          <w:lang w:eastAsia="pt-BR"/>
                        </w:rPr>
                        <w:t>Artigo definido feminino</w:t>
                      </w:r>
                    </w:p>
                  </w:txbxContent>
                </v:textbox>
                <w10:wrap type="through"/>
              </v:shape>
            </w:pict>
          </mc:Fallback>
        </mc:AlternateContent>
      </w:r>
      <w:r>
        <w:rPr>
          <w:noProof/>
          <w:lang w:eastAsia="pt-BR"/>
        </w:rPr>
        <mc:AlternateContent>
          <mc:Choice Requires="wps">
            <w:drawing>
              <wp:anchor distT="45720" distB="45720" distL="114300" distR="114300" simplePos="0" relativeHeight="251643904" behindDoc="0" locked="0" layoutInCell="1" allowOverlap="1" wp14:anchorId="50B46CCA" wp14:editId="34E3E614">
                <wp:simplePos x="0" y="0"/>
                <wp:positionH relativeFrom="column">
                  <wp:posOffset>139065</wp:posOffset>
                </wp:positionH>
                <wp:positionV relativeFrom="paragraph">
                  <wp:posOffset>11430</wp:posOffset>
                </wp:positionV>
                <wp:extent cx="942975" cy="1404620"/>
                <wp:effectExtent l="0" t="0" r="9525" b="0"/>
                <wp:wrapThrough wrapText="bothSides">
                  <wp:wrapPolygon edited="0">
                    <wp:start x="0" y="0"/>
                    <wp:lineTo x="0" y="20392"/>
                    <wp:lineTo x="21382" y="20392"/>
                    <wp:lineTo x="21382" y="0"/>
                    <wp:lineTo x="0" y="0"/>
                  </wp:wrapPolygon>
                </wp:wrapThrough>
                <wp:docPr id="1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1404620"/>
                        </a:xfrm>
                        <a:prstGeom prst="rect">
                          <a:avLst/>
                        </a:prstGeom>
                        <a:solidFill>
                          <a:srgbClr val="FFFFFF"/>
                        </a:solidFill>
                        <a:ln w="9525">
                          <a:noFill/>
                          <a:miter lim="800000"/>
                          <a:headEnd/>
                          <a:tailEnd/>
                        </a:ln>
                      </wps:spPr>
                      <wps:txbx>
                        <w:txbxContent>
                          <w:p w14:paraId="2210F897" w14:textId="5FE026A6" w:rsidR="0051070D" w:rsidRDefault="0051070D" w:rsidP="000A0F15">
                            <w:pPr>
                              <w:ind w:firstLine="0"/>
                            </w:pPr>
                            <w:r>
                              <w:rPr>
                                <w:lang w:eastAsia="pt-BR"/>
                              </w:rPr>
                              <w:t>Preposição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10.95pt;margin-top:.9pt;width:74.25pt;height:110.6pt;z-index:2516439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" stroked="f">
                <v:textbox style="mso-fit-shape-to-text:t">
                  <w:txbxContent>
                    <w:p w14:paraId="2210F897" w14:textId="5FE026A6" w:rsidR="0051070D" w:rsidRDefault="0051070D" w:rsidP="000A0F15">
                      <w:pPr>
                        <w:ind w:firstLine="0"/>
                      </w:pPr>
                      <w:r>
                        <w:rPr>
                          <w:lang w:eastAsia="pt-BR"/>
                        </w:rPr>
                        <w:t>Preposição</w:t>
                      </w:r>
                    </w:p>
                  </w:txbxContent>
                </v:textbox>
                <w10:wrap type="through"/>
              </v:shape>
            </w:pict>
          </mc:Fallback>
        </mc:AlternateContent>
      </w:r>
    </w:p>
    <w:p w14:paraId="6D3EFB67" w14:textId="6A6F2877" w:rsidR="007C7BA6" w:rsidRDefault="007C7BA6">
      <w:pPr>
        <w:rPr>
          <w:lang w:eastAsia="pt-BR"/>
        </w:rPr>
      </w:pPr>
    </w:p>
    <w:p w14:paraId="3707B3A9" w14:textId="77777777" w:rsidR="007C7BA6" w:rsidRDefault="007C7BA6">
      <w:pPr>
        <w:rPr>
          <w:lang w:eastAsia="pt-BR"/>
        </w:rPr>
      </w:pPr>
    </w:p>
    <w:p w14:paraId="7E1802D7" w14:textId="55D5B2C0" w:rsidR="007C7BA6" w:rsidRDefault="007C7BA6">
      <w:pPr>
        <w:rPr>
          <w:lang w:eastAsia="pt-BR"/>
        </w:rPr>
      </w:pPr>
      <w:r>
        <w:rPr>
          <w:lang w:eastAsia="pt-BR"/>
        </w:rPr>
        <w:t>Como pronunciamos a preposição juntamente com artigo</w:t>
      </w:r>
      <w:r w:rsidR="00BB658D">
        <w:rPr>
          <w:lang w:eastAsia="pt-BR"/>
        </w:rPr>
        <w:t>, o som acaba por se tornar um único A:</w:t>
      </w:r>
    </w:p>
    <w:p w14:paraId="0237617F" w14:textId="7F0CF668" w:rsidR="00BB658D" w:rsidRDefault="00BB658D">
      <w:pPr>
        <w:rPr>
          <w:lang w:eastAsia="pt-BR"/>
        </w:rPr>
      </w:pPr>
      <w:r>
        <w:rPr>
          <w:lang w:eastAsia="pt-BR"/>
        </w:rPr>
        <w:t xml:space="preserve">Ele se referia </w:t>
      </w:r>
      <w:proofErr w:type="gramStart"/>
      <w:r>
        <w:rPr>
          <w:lang w:eastAsia="pt-BR"/>
        </w:rPr>
        <w:t>A</w:t>
      </w:r>
      <w:proofErr w:type="gramEnd"/>
      <w:r>
        <w:rPr>
          <w:lang w:eastAsia="pt-BR"/>
        </w:rPr>
        <w:t xml:space="preserve"> moça.</w:t>
      </w:r>
    </w:p>
    <w:p w14:paraId="149623CA" w14:textId="77777777" w:rsidR="00856007" w:rsidRDefault="00856007">
      <w:pPr>
        <w:rPr>
          <w:lang w:eastAsia="pt-BR"/>
        </w:rPr>
      </w:pPr>
    </w:p>
    <w:p w14:paraId="2F55F496" w14:textId="10833508" w:rsidR="00BB658D" w:rsidRDefault="00BB658D">
      <w:pPr>
        <w:rPr>
          <w:lang w:eastAsia="pt-BR"/>
        </w:rPr>
      </w:pPr>
      <w:r>
        <w:rPr>
          <w:lang w:eastAsia="pt-BR"/>
        </w:rPr>
        <w:t>Mas esse som é a contração, junção, de dois elementos, a preposição e o artigo feminino. Sendo, assim, para que graficamente se saiba que há mais de um elemento presente naquele local, marcamos com o acento grave o “a”:</w:t>
      </w:r>
    </w:p>
    <w:p w14:paraId="132ACE01" w14:textId="35664447" w:rsidR="00BB658D" w:rsidRDefault="00BB658D">
      <w:pPr>
        <w:rPr>
          <w:lang w:eastAsia="pt-BR"/>
        </w:rPr>
      </w:pPr>
      <w:r>
        <w:rPr>
          <w:lang w:eastAsia="pt-BR"/>
        </w:rPr>
        <w:t>Ele se referiu à moça.</w:t>
      </w:r>
    </w:p>
    <w:p w14:paraId="2F563A66" w14:textId="2626E80E" w:rsidR="00BB658D" w:rsidRDefault="00BB658D">
      <w:pPr>
        <w:rPr>
          <w:lang w:eastAsia="pt-BR"/>
        </w:rPr>
      </w:pPr>
    </w:p>
    <w:p w14:paraId="3DA12472" w14:textId="1A972F7D" w:rsidR="00BB658D" w:rsidRDefault="00BB658D">
      <w:pPr>
        <w:rPr>
          <w:lang w:eastAsia="pt-BR"/>
        </w:rPr>
      </w:pPr>
      <w:r>
        <w:rPr>
          <w:lang w:eastAsia="pt-BR"/>
        </w:rPr>
        <w:lastRenderedPageBreak/>
        <w:t>Simples, não acha?</w:t>
      </w:r>
    </w:p>
    <w:p w14:paraId="3505803D" w14:textId="1BF637A6" w:rsidR="00BB658D" w:rsidRDefault="00E74878">
      <w:pPr>
        <w:rPr>
          <w:lang w:eastAsia="pt-BR"/>
        </w:rPr>
      </w:pPr>
      <w:r>
        <w:rPr>
          <w:lang w:eastAsia="pt-BR"/>
        </w:rPr>
        <w:t xml:space="preserve">Bem, nosso curso é sobre orações adjetivas e, consequentemente, sobre o pronome relativo também. Nesse caso, vamos analisar o pronome “a qual/as quais”. Ele também se inicia com um </w:t>
      </w:r>
      <w:r w:rsidR="000A0F15">
        <w:rPr>
          <w:lang w:eastAsia="pt-BR"/>
        </w:rPr>
        <w:t>“a”</w:t>
      </w:r>
      <w:r>
        <w:rPr>
          <w:lang w:eastAsia="pt-BR"/>
        </w:rPr>
        <w:t xml:space="preserve"> e, sendo assim, com ele também pode ocorrer o fenômeno da crase. Veja:</w:t>
      </w:r>
    </w:p>
    <w:p w14:paraId="32169400" w14:textId="12E4C363" w:rsidR="00E74878" w:rsidRDefault="00E74878">
      <w:pPr>
        <w:rPr>
          <w:lang w:eastAsia="pt-BR"/>
        </w:rPr>
      </w:pPr>
    </w:p>
    <w:p w14:paraId="6D2876C4" w14:textId="7334AC7B" w:rsidR="00E74878" w:rsidRDefault="00AC10F4">
      <w:pPr>
        <w:rPr>
          <w:lang w:eastAsia="pt-BR"/>
        </w:rPr>
      </w:pPr>
      <w:r>
        <w:rPr>
          <w:lang w:eastAsia="pt-BR"/>
        </w:rPr>
        <w:t>Essa é a</w:t>
      </w:r>
      <w:r w:rsidR="00E74878">
        <w:rPr>
          <w:lang w:eastAsia="pt-BR"/>
        </w:rPr>
        <w:t xml:space="preserve"> frase à qual me refiro.</w:t>
      </w:r>
    </w:p>
    <w:p w14:paraId="6DF5C4BD" w14:textId="2376726C" w:rsidR="00E74878" w:rsidRDefault="00E74878">
      <w:pPr>
        <w:rPr>
          <w:lang w:eastAsia="pt-BR"/>
        </w:rPr>
      </w:pPr>
    </w:p>
    <w:p w14:paraId="77615E89" w14:textId="77777777" w:rsidR="00AC10F4" w:rsidRDefault="00E74878">
      <w:pPr>
        <w:rPr>
          <w:lang w:eastAsia="pt-BR"/>
        </w:rPr>
      </w:pPr>
      <w:r>
        <w:rPr>
          <w:lang w:eastAsia="pt-BR"/>
        </w:rPr>
        <w:t>Vamos caminhar juntos.</w:t>
      </w:r>
      <w:r w:rsidR="00AC10F4">
        <w:rPr>
          <w:lang w:eastAsia="pt-BR"/>
        </w:rPr>
        <w:t xml:space="preserve"> Já temos condições de identificar o pronome relativo, certo? “a qual”. Da mesma forma, já conseguimos perceber a qual elemento esse pronome se refere: “a frase”. Se formos destacar a oração adjetiva, teremos:</w:t>
      </w:r>
    </w:p>
    <w:p w14:paraId="50EFCE7C" w14:textId="0EE0A919" w:rsidR="00E74878" w:rsidRDefault="00AC10F4">
      <w:pPr>
        <w:rPr>
          <w:lang w:eastAsia="pt-BR"/>
        </w:rPr>
      </w:pPr>
      <w:r>
        <w:rPr>
          <w:noProof/>
          <w:lang w:eastAsia="pt-BR"/>
        </w:rPr>
        <mc:AlternateContent>
          <mc:Choice Requires="wps">
            <w:drawing>
              <wp:anchor distT="0" distB="0" distL="114300" distR="114300" simplePos="0" relativeHeight="251645952" behindDoc="0" locked="0" layoutInCell="1" allowOverlap="1" wp14:anchorId="721D81B4" wp14:editId="25FE6B4D">
                <wp:simplePos x="0" y="0"/>
                <wp:positionH relativeFrom="column">
                  <wp:posOffset>1453515</wp:posOffset>
                </wp:positionH>
                <wp:positionV relativeFrom="paragraph">
                  <wp:posOffset>195580</wp:posOffset>
                </wp:positionV>
                <wp:extent cx="1257300" cy="314325"/>
                <wp:effectExtent l="0" t="0" r="38100" b="85725"/>
                <wp:wrapNone/>
                <wp:docPr id="14" name="Conector: Angulado 14"/>
                <wp:cNvGraphicFramePr/>
                <a:graphic xmlns:a="http://schemas.openxmlformats.org/drawingml/2006/main">
                  <a:graphicData uri="http://schemas.microsoft.com/office/word/2010/wordprocessingShape">
                    <wps:wsp>
                      <wps:cNvCnPr/>
                      <wps:spPr>
                        <a:xfrm>
                          <a:off x="0" y="0"/>
                          <a:ext cx="1257300" cy="314325"/>
                        </a:xfrm>
                        <a:prstGeom prst="bentConnector3">
                          <a:avLst>
                            <a:gd name="adj1" fmla="val 775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18C77068" id="Conector: Angulado 14" o:spid="_x0000_s1026" type="#_x0000_t34" style="position:absolute;margin-left:114.45pt;margin-top:15.4pt;width:99pt;height:24.7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" adj="16740" strokecolor="#4579b8 [3044]">
                <v:stroke endarrow="block"/>
              </v:shape>
            </w:pict>
          </mc:Fallback>
        </mc:AlternateContent>
      </w:r>
      <w:r>
        <w:rPr>
          <w:lang w:eastAsia="pt-BR"/>
        </w:rPr>
        <w:t xml:space="preserve">Essa é a frase [à qual me refiro].  </w:t>
      </w:r>
    </w:p>
    <w:p w14:paraId="47028879" w14:textId="757C8C88" w:rsidR="00AC10F4" w:rsidRDefault="00AC10F4">
      <w:pPr>
        <w:rPr>
          <w:lang w:eastAsia="pt-BR"/>
        </w:rPr>
      </w:pPr>
      <w:r>
        <w:rPr>
          <w:noProof/>
          <w:lang w:eastAsia="pt-BR"/>
        </w:rPr>
        <mc:AlternateContent>
          <mc:Choice Requires="wps">
            <w:drawing>
              <wp:anchor distT="45720" distB="45720" distL="114300" distR="114300" simplePos="0" relativeHeight="251646976" behindDoc="0" locked="0" layoutInCell="1" allowOverlap="1" wp14:anchorId="3C3A330D" wp14:editId="2C67413D">
                <wp:simplePos x="0" y="0"/>
                <wp:positionH relativeFrom="column">
                  <wp:posOffset>2796540</wp:posOffset>
                </wp:positionH>
                <wp:positionV relativeFrom="paragraph">
                  <wp:posOffset>93980</wp:posOffset>
                </wp:positionV>
                <wp:extent cx="1524000" cy="1404620"/>
                <wp:effectExtent l="0" t="0" r="0" b="0"/>
                <wp:wrapSquare wrapText="bothSides"/>
                <wp:docPr id="1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1404620"/>
                        </a:xfrm>
                        <a:prstGeom prst="rect">
                          <a:avLst/>
                        </a:prstGeom>
                        <a:solidFill>
                          <a:srgbClr val="FFFFFF"/>
                        </a:solidFill>
                        <a:ln w="9525">
                          <a:noFill/>
                          <a:miter lim="800000"/>
                          <a:headEnd/>
                          <a:tailEnd/>
                        </a:ln>
                      </wps:spPr>
                      <wps:txbx>
                        <w:txbxContent>
                          <w:p w14:paraId="71ABEBFA" w14:textId="6AB2ED77" w:rsidR="0051070D" w:rsidRDefault="0051070D" w:rsidP="000A0F15">
                            <w:pPr>
                              <w:ind w:firstLine="0"/>
                            </w:pPr>
                            <w:r>
                              <w:t>Oração adjetiva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220.2pt;margin-top:7.4pt;width:120pt;height:110.6pt;z-index:2516469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" stroked="f">
                <v:textbox style="mso-fit-shape-to-text:t">
                  <w:txbxContent>
                    <w:p w14:paraId="71ABEBFA" w14:textId="6AB2ED77" w:rsidR="0051070D" w:rsidRDefault="0051070D" w:rsidP="000A0F15">
                      <w:pPr>
                        <w:ind w:firstLine="0"/>
                      </w:pPr>
                      <w:r>
                        <w:t>Oração adjetiva</w:t>
                      </w:r>
                    </w:p>
                  </w:txbxContent>
                </v:textbox>
                <w10:wrap type="square"/>
              </v:shape>
            </w:pict>
          </mc:Fallback>
        </mc:AlternateContent>
      </w:r>
    </w:p>
    <w:p w14:paraId="392F8A12" w14:textId="22081866" w:rsidR="00AC10F4" w:rsidRDefault="00AC10F4">
      <w:pPr>
        <w:rPr>
          <w:lang w:eastAsia="pt-BR"/>
        </w:rPr>
      </w:pPr>
    </w:p>
    <w:p w14:paraId="6B35C804" w14:textId="666F2369" w:rsidR="00AC10F4" w:rsidRDefault="00AC10F4">
      <w:pPr>
        <w:rPr>
          <w:lang w:eastAsia="pt-BR"/>
        </w:rPr>
      </w:pPr>
      <w:r>
        <w:rPr>
          <w:lang w:eastAsia="pt-BR"/>
        </w:rPr>
        <w:t>O verbo da oração adjetiva é o nosso já conhecido “referir-se”, que, como já foi dito, exige a preposição “a” após ele. Na oração adjetiva, portanto, há dois “</w:t>
      </w:r>
      <w:proofErr w:type="gramStart"/>
      <w:r>
        <w:rPr>
          <w:lang w:eastAsia="pt-BR"/>
        </w:rPr>
        <w:t>as” juntos</w:t>
      </w:r>
      <w:proofErr w:type="gramEnd"/>
      <w:r>
        <w:rPr>
          <w:lang w:eastAsia="pt-BR"/>
        </w:rPr>
        <w:t xml:space="preserve">, o da preposição e o do pronome relativo. Como o som se torna um só, ocorre </w:t>
      </w:r>
      <w:proofErr w:type="gramStart"/>
      <w:r>
        <w:rPr>
          <w:lang w:eastAsia="pt-BR"/>
        </w:rPr>
        <w:t>a</w:t>
      </w:r>
      <w:proofErr w:type="gramEnd"/>
      <w:r>
        <w:rPr>
          <w:lang w:eastAsia="pt-BR"/>
        </w:rPr>
        <w:t xml:space="preserve"> crase; logo, marcamos graficamente essa contração com o acento grave [`]. </w:t>
      </w:r>
    </w:p>
    <w:p w14:paraId="50AE60C4" w14:textId="0291A7A9" w:rsidR="00AC10F4" w:rsidRDefault="00AC10F4">
      <w:pPr>
        <w:rPr>
          <w:lang w:eastAsia="pt-BR"/>
        </w:rPr>
      </w:pPr>
      <w:r>
        <w:rPr>
          <w:lang w:eastAsia="pt-BR"/>
        </w:rPr>
        <w:t>Para ficar mais claro, basta substituir a palavra “frase” por parágrafo, por exemplo, ou qualquer outra palavra masculina. Veja:</w:t>
      </w:r>
    </w:p>
    <w:p w14:paraId="28D9B731" w14:textId="0481F80E" w:rsidR="00AC10F4" w:rsidRDefault="00AC10F4">
      <w:pPr>
        <w:rPr>
          <w:lang w:eastAsia="pt-BR"/>
        </w:rPr>
      </w:pPr>
      <w:r>
        <w:rPr>
          <w:lang w:eastAsia="pt-BR"/>
        </w:rPr>
        <w:t xml:space="preserve">Esse é o parágrafo </w:t>
      </w:r>
      <w:r w:rsidRPr="000A0F15">
        <w:rPr>
          <w:u w:val="single"/>
          <w:lang w:eastAsia="pt-BR"/>
        </w:rPr>
        <w:t>ao</w:t>
      </w:r>
      <w:r>
        <w:rPr>
          <w:lang w:eastAsia="pt-BR"/>
        </w:rPr>
        <w:t xml:space="preserve"> qual me refiro.</w:t>
      </w:r>
    </w:p>
    <w:p w14:paraId="0915D5A8" w14:textId="77777777" w:rsidR="00AC10F4" w:rsidRDefault="00AC10F4">
      <w:pPr>
        <w:rPr>
          <w:lang w:eastAsia="pt-BR"/>
        </w:rPr>
      </w:pPr>
    </w:p>
    <w:p w14:paraId="49285B18" w14:textId="143AC033" w:rsidR="00AC10F4" w:rsidRDefault="00F63634">
      <w:pPr>
        <w:rPr>
          <w:lang w:eastAsia="pt-BR"/>
        </w:rPr>
      </w:pPr>
      <w:r>
        <w:rPr>
          <w:lang w:eastAsia="pt-BR"/>
        </w:rPr>
        <w:t xml:space="preserve">Note que agora ficam evidentes os dois elementos: a preposição “a” exigida pelo verbo “referir-se”, e o artigo “o” do pronome relativo “o qual”. O som de ambos é pronunciado; por isso, mesmo que graficamente unidos, não há uma contração, e, consequentemente, não ocorre crase.  </w:t>
      </w:r>
    </w:p>
    <w:p w14:paraId="7BDC458A" w14:textId="77777777" w:rsidR="00656B6C" w:rsidRDefault="00656B6C">
      <w:pPr>
        <w:rPr>
          <w:lang w:eastAsia="pt-BR"/>
        </w:rPr>
      </w:pPr>
    </w:p>
    <w:p w14:paraId="259499FE" w14:textId="77777777" w:rsidR="00656B6C" w:rsidRDefault="00656B6C">
      <w:pPr>
        <w:rPr>
          <w:lang w:eastAsia="pt-BR"/>
        </w:rPr>
      </w:pPr>
    </w:p>
    <w:p w14:paraId="2CEC33A7" w14:textId="113B28B0" w:rsidR="00847F1B" w:rsidRDefault="00847F1B">
      <w:pPr>
        <w:rPr>
          <w:lang w:eastAsia="pt-BR"/>
        </w:rPr>
      </w:pPr>
      <w:r>
        <w:rPr>
          <w:lang w:eastAsia="pt-BR"/>
        </w:rPr>
        <w:t xml:space="preserve">Para </w:t>
      </w:r>
      <w:proofErr w:type="gramStart"/>
      <w:r>
        <w:rPr>
          <w:lang w:eastAsia="pt-BR"/>
        </w:rPr>
        <w:t>agilizar</w:t>
      </w:r>
      <w:proofErr w:type="gramEnd"/>
      <w:r>
        <w:rPr>
          <w:lang w:eastAsia="pt-BR"/>
        </w:rPr>
        <w:t xml:space="preserve"> sua escrita, vale a dica ao usar o pronome relativo “a qual”:</w:t>
      </w:r>
    </w:p>
    <w:p w14:paraId="5DE59BBC" w14:textId="73777D5C" w:rsidR="00847F1B" w:rsidRDefault="00847F1B" w:rsidP="000A0F15">
      <w:pPr>
        <w:pStyle w:val="PargrafodaLista"/>
        <w:numPr>
          <w:ilvl w:val="0"/>
          <w:numId w:val="21"/>
        </w:numPr>
        <w:rPr>
          <w:lang w:eastAsia="pt-BR"/>
        </w:rPr>
      </w:pPr>
      <w:r>
        <w:rPr>
          <w:lang w:eastAsia="pt-BR"/>
        </w:rPr>
        <w:t>Veja se o verbo da oração adjetiva exige preposição “a” depois dele;</w:t>
      </w:r>
    </w:p>
    <w:p w14:paraId="4A1118B3" w14:textId="25A29DA7" w:rsidR="00847F1B" w:rsidRDefault="00847F1B" w:rsidP="000A0F15">
      <w:pPr>
        <w:pStyle w:val="PargrafodaLista"/>
        <w:numPr>
          <w:ilvl w:val="0"/>
          <w:numId w:val="21"/>
        </w:numPr>
        <w:rPr>
          <w:lang w:eastAsia="pt-BR"/>
        </w:rPr>
      </w:pPr>
      <w:r>
        <w:rPr>
          <w:lang w:eastAsia="pt-BR"/>
        </w:rPr>
        <w:t>Substitua o substantivo feminino que antecede o pronome relativo “a qual” por um substantivo masculino. Se o pronome relativo mudar para “ao qual”, é sinal de que ocorreu crase na sua frase original.</w:t>
      </w:r>
    </w:p>
    <w:p w14:paraId="6D4B8B41" w14:textId="49324FF8" w:rsidR="00856007" w:rsidRDefault="00856007">
      <w:pPr>
        <w:rPr>
          <w:lang w:eastAsia="pt-BR"/>
        </w:rPr>
      </w:pPr>
    </w:p>
    <w:p w14:paraId="0EBF82D9" w14:textId="77777777" w:rsidR="00656B6C" w:rsidRDefault="00656B6C">
      <w:pPr>
        <w:rPr>
          <w:lang w:eastAsia="pt-BR"/>
        </w:rPr>
      </w:pPr>
    </w:p>
    <w:p w14:paraId="2A32C2C6" w14:textId="12096DA1" w:rsidR="00856007" w:rsidRDefault="00856007">
      <w:pPr>
        <w:rPr>
          <w:lang w:eastAsia="pt-BR"/>
        </w:rPr>
      </w:pPr>
      <w:r>
        <w:rPr>
          <w:lang w:eastAsia="pt-BR"/>
        </w:rPr>
        <w:lastRenderedPageBreak/>
        <w:t>Vamos treinar um pouco:</w:t>
      </w:r>
    </w:p>
    <w:p w14:paraId="58FF2C39" w14:textId="5141441B" w:rsidR="00856007" w:rsidRDefault="00856007" w:rsidP="000A0F15">
      <w:pPr>
        <w:pStyle w:val="PargrafodaLista"/>
        <w:numPr>
          <w:ilvl w:val="0"/>
          <w:numId w:val="19"/>
        </w:numPr>
        <w:rPr>
          <w:lang w:eastAsia="pt-BR"/>
        </w:rPr>
      </w:pPr>
      <w:r>
        <w:rPr>
          <w:lang w:eastAsia="pt-BR"/>
        </w:rPr>
        <w:t>Utilize o acento grave indicativo de crase quando necess</w:t>
      </w:r>
      <w:r w:rsidR="00847F1B">
        <w:rPr>
          <w:lang w:eastAsia="pt-BR"/>
        </w:rPr>
        <w:t>ário e justifique:</w:t>
      </w:r>
    </w:p>
    <w:p w14:paraId="7AE10641" w14:textId="77777777" w:rsidR="00656B6C" w:rsidRDefault="00E52646" w:rsidP="000A0F15">
      <w:pPr>
        <w:pStyle w:val="PargrafodaLista"/>
        <w:numPr>
          <w:ilvl w:val="0"/>
          <w:numId w:val="20"/>
        </w:numPr>
        <w:rPr>
          <w:lang w:eastAsia="pt-BR"/>
        </w:rPr>
      </w:pPr>
      <w:r>
        <w:rPr>
          <w:lang w:eastAsia="pt-BR"/>
        </w:rPr>
        <w:t>A sociedade a qual pertence não permite esse tipo de conduta.</w:t>
      </w:r>
    </w:p>
    <w:p w14:paraId="46328178" w14:textId="44D2A017" w:rsidR="00656B6C" w:rsidRDefault="00656B6C" w:rsidP="000A0F15">
      <w:pPr>
        <w:pStyle w:val="PargrafodaLista"/>
        <w:numPr>
          <w:ilvl w:val="0"/>
          <w:numId w:val="20"/>
        </w:numPr>
        <w:rPr>
          <w:lang w:eastAsia="pt-BR"/>
        </w:rPr>
      </w:pPr>
      <w:r>
        <w:rPr>
          <w:lang w:eastAsia="pt-BR"/>
        </w:rPr>
        <w:t>Referia-se a uma matéria sobre a qual não tinha conhecimento.</w:t>
      </w:r>
    </w:p>
    <w:p w14:paraId="5ACB2097" w14:textId="77777777" w:rsidR="00656B6C" w:rsidRDefault="00656B6C" w:rsidP="000A0F15">
      <w:pPr>
        <w:pStyle w:val="PargrafodaLista"/>
        <w:numPr>
          <w:ilvl w:val="0"/>
          <w:numId w:val="20"/>
        </w:numPr>
        <w:rPr>
          <w:lang w:eastAsia="pt-BR"/>
        </w:rPr>
      </w:pPr>
      <w:r>
        <w:rPr>
          <w:lang w:eastAsia="pt-BR"/>
        </w:rPr>
        <w:t>As transformações as quais estamos expondo o planeta estão cada vez mais perigosas.</w:t>
      </w:r>
    </w:p>
    <w:p w14:paraId="2C79EACD" w14:textId="77777777" w:rsidR="00656B6C" w:rsidRDefault="00656B6C" w:rsidP="000A0F15">
      <w:pPr>
        <w:pStyle w:val="PargrafodaLista"/>
        <w:numPr>
          <w:ilvl w:val="0"/>
          <w:numId w:val="20"/>
        </w:numPr>
        <w:rPr>
          <w:lang w:eastAsia="pt-BR"/>
        </w:rPr>
      </w:pPr>
      <w:r>
        <w:rPr>
          <w:lang w:eastAsia="pt-BR"/>
        </w:rPr>
        <w:t xml:space="preserve">Você não determinou a situação a qual ela se submeteu. </w:t>
      </w:r>
    </w:p>
    <w:p w14:paraId="29A75437" w14:textId="33514F0A" w:rsidR="00656B6C" w:rsidRDefault="00656B6C" w:rsidP="000A0F15">
      <w:pPr>
        <w:pStyle w:val="PargrafodaLista"/>
        <w:ind w:left="1571"/>
        <w:rPr>
          <w:lang w:eastAsia="pt-BR"/>
        </w:rPr>
      </w:pPr>
    </w:p>
    <w:p w14:paraId="7504EDB2" w14:textId="5A44CC27" w:rsidR="00656B6C" w:rsidRDefault="00656B6C" w:rsidP="000A0F15">
      <w:pPr>
        <w:pStyle w:val="PargrafodaLista"/>
        <w:ind w:left="1571"/>
        <w:rPr>
          <w:lang w:eastAsia="pt-BR"/>
        </w:rPr>
      </w:pPr>
      <w:r>
        <w:rPr>
          <w:lang w:eastAsia="pt-BR"/>
        </w:rPr>
        <w:t>RESPOSTA</w:t>
      </w:r>
      <w:r w:rsidR="008F360D">
        <w:rPr>
          <w:lang w:eastAsia="pt-BR"/>
        </w:rPr>
        <w:t>S:</w:t>
      </w:r>
    </w:p>
    <w:p w14:paraId="1D72C714" w14:textId="0760A998" w:rsidR="00856007" w:rsidRDefault="00656B6C" w:rsidP="000A0F15">
      <w:pPr>
        <w:pStyle w:val="PargrafodaLista"/>
        <w:numPr>
          <w:ilvl w:val="0"/>
          <w:numId w:val="23"/>
        </w:numPr>
        <w:rPr>
          <w:lang w:eastAsia="pt-BR"/>
        </w:rPr>
      </w:pPr>
      <w:r w:rsidRPr="000A0F15">
        <w:rPr>
          <w:b/>
          <w:lang w:eastAsia="pt-BR"/>
        </w:rPr>
        <w:t>A sociedade à qual pertence não permite esse tipo de conduta</w:t>
      </w:r>
      <w:r>
        <w:rPr>
          <w:lang w:eastAsia="pt-BR"/>
        </w:rPr>
        <w:t>.</w:t>
      </w:r>
    </w:p>
    <w:p w14:paraId="595801ED" w14:textId="4F8BFD5E" w:rsidR="00656B6C" w:rsidRDefault="00656B6C" w:rsidP="000A0F15">
      <w:pPr>
        <w:pStyle w:val="PargrafodaLista"/>
        <w:ind w:left="1211"/>
        <w:rPr>
          <w:lang w:eastAsia="pt-BR"/>
        </w:rPr>
      </w:pPr>
      <w:r>
        <w:rPr>
          <w:lang w:eastAsia="pt-BR"/>
        </w:rPr>
        <w:t>O verbo pertencer pede preposição “a”.</w:t>
      </w:r>
    </w:p>
    <w:p w14:paraId="4883E4AD" w14:textId="155DC3DE" w:rsidR="00656B6C" w:rsidRDefault="00656B6C" w:rsidP="000A0F15">
      <w:pPr>
        <w:pStyle w:val="PargrafodaLista"/>
        <w:ind w:left="1211"/>
        <w:rPr>
          <w:lang w:eastAsia="pt-BR"/>
        </w:rPr>
      </w:pPr>
      <w:r>
        <w:rPr>
          <w:lang w:eastAsia="pt-BR"/>
        </w:rPr>
        <w:t>O mundo ao qual pertence...</w:t>
      </w:r>
    </w:p>
    <w:p w14:paraId="0843B954" w14:textId="6656C692" w:rsidR="00656B6C" w:rsidRPr="000A0F15" w:rsidRDefault="00656B6C" w:rsidP="000A0F15">
      <w:pPr>
        <w:pStyle w:val="PargrafodaLista"/>
        <w:numPr>
          <w:ilvl w:val="0"/>
          <w:numId w:val="23"/>
        </w:numPr>
        <w:rPr>
          <w:b/>
          <w:lang w:eastAsia="pt-BR"/>
        </w:rPr>
      </w:pPr>
      <w:r w:rsidRPr="000A0F15">
        <w:rPr>
          <w:b/>
          <w:lang w:eastAsia="pt-BR"/>
        </w:rPr>
        <w:t>Referia-se a uma matéria sobre a qual não tinha conhecimento.</w:t>
      </w:r>
    </w:p>
    <w:p w14:paraId="1318D690" w14:textId="5180759F" w:rsidR="00656B6C" w:rsidRDefault="00656B6C" w:rsidP="000A0F15">
      <w:pPr>
        <w:pStyle w:val="PargrafodaLista"/>
        <w:numPr>
          <w:ilvl w:val="0"/>
          <w:numId w:val="23"/>
        </w:numPr>
        <w:rPr>
          <w:lang w:eastAsia="pt-BR"/>
        </w:rPr>
      </w:pPr>
      <w:r w:rsidRPr="000A0F15">
        <w:rPr>
          <w:b/>
          <w:lang w:eastAsia="pt-BR"/>
        </w:rPr>
        <w:t>As transformações</w:t>
      </w:r>
      <w:r>
        <w:rPr>
          <w:lang w:eastAsia="pt-BR"/>
        </w:rPr>
        <w:t xml:space="preserve"> às quais estamos expondo o planeta estão cada vez mais perigosas.</w:t>
      </w:r>
    </w:p>
    <w:p w14:paraId="482D40CF" w14:textId="164C40DA" w:rsidR="00656B6C" w:rsidRDefault="00656B6C" w:rsidP="000A0F15">
      <w:pPr>
        <w:pStyle w:val="PargrafodaLista"/>
        <w:ind w:left="1211"/>
        <w:rPr>
          <w:lang w:eastAsia="pt-BR"/>
        </w:rPr>
      </w:pPr>
      <w:r>
        <w:rPr>
          <w:lang w:eastAsia="pt-BR"/>
        </w:rPr>
        <w:t>O verbo “expor” pede a preposição “a”, expor a algo.</w:t>
      </w:r>
    </w:p>
    <w:p w14:paraId="0660B12F" w14:textId="42D47C7B" w:rsidR="00656B6C" w:rsidRDefault="008F360D" w:rsidP="000A0F15">
      <w:pPr>
        <w:pStyle w:val="PargrafodaLista"/>
        <w:ind w:left="1211"/>
        <w:rPr>
          <w:lang w:eastAsia="pt-BR"/>
        </w:rPr>
      </w:pPr>
      <w:r>
        <w:rPr>
          <w:lang w:eastAsia="pt-BR"/>
        </w:rPr>
        <w:t xml:space="preserve">Os metamorfismos aos quais estamos expondo o planeta... </w:t>
      </w:r>
    </w:p>
    <w:p w14:paraId="492FD20C" w14:textId="41A4CD40" w:rsidR="00656B6C" w:rsidRPr="000A0F15" w:rsidRDefault="008F360D" w:rsidP="000A0F15">
      <w:pPr>
        <w:pStyle w:val="PargrafodaLista"/>
        <w:numPr>
          <w:ilvl w:val="0"/>
          <w:numId w:val="23"/>
        </w:numPr>
        <w:rPr>
          <w:b/>
          <w:lang w:eastAsia="pt-BR"/>
        </w:rPr>
      </w:pPr>
      <w:r w:rsidRPr="000A0F15">
        <w:rPr>
          <w:b/>
          <w:lang w:eastAsia="pt-BR"/>
        </w:rPr>
        <w:t>Você não determinou a situação à qual ela se submeteu.</w:t>
      </w:r>
    </w:p>
    <w:p w14:paraId="6A62EA16" w14:textId="22E115C0" w:rsidR="008F360D" w:rsidRDefault="008F360D" w:rsidP="000A0F15">
      <w:pPr>
        <w:pStyle w:val="PargrafodaLista"/>
        <w:ind w:left="1211"/>
        <w:rPr>
          <w:lang w:eastAsia="pt-BR"/>
        </w:rPr>
      </w:pPr>
      <w:r>
        <w:rPr>
          <w:lang w:eastAsia="pt-BR"/>
        </w:rPr>
        <w:t xml:space="preserve">O verbo “submeter” pede preposição “a”. Submeter alguém a algo. </w:t>
      </w:r>
    </w:p>
    <w:p w14:paraId="64FF0CAE" w14:textId="35A11B32" w:rsidR="00AC10F4" w:rsidRDefault="008F360D">
      <w:pPr>
        <w:rPr>
          <w:lang w:eastAsia="pt-BR"/>
        </w:rPr>
      </w:pPr>
      <w:r>
        <w:rPr>
          <w:lang w:eastAsia="pt-BR"/>
        </w:rPr>
        <w:t xml:space="preserve">      Você não determinou o estado ao qual ela se submeteu.</w:t>
      </w:r>
    </w:p>
    <w:p w14:paraId="5435E257" w14:textId="77777777" w:rsidR="009E6867" w:rsidRDefault="009E6867" w:rsidP="000A0F15">
      <w:pPr>
        <w:pStyle w:val="Ttulo3"/>
        <w:ind w:firstLine="0"/>
        <w:rPr>
          <w:lang w:eastAsia="pt-BR"/>
        </w:rPr>
      </w:pPr>
    </w:p>
    <w:p w14:paraId="5935AABA" w14:textId="369383D9" w:rsidR="008206F6" w:rsidRDefault="008206F6" w:rsidP="000A0F15">
      <w:pPr>
        <w:pStyle w:val="Ttulo3"/>
        <w:ind w:firstLine="0"/>
        <w:rPr>
          <w:lang w:eastAsia="pt-BR"/>
        </w:rPr>
      </w:pPr>
      <w:r>
        <w:rPr>
          <w:lang w:eastAsia="pt-BR"/>
        </w:rPr>
        <w:t xml:space="preserve">6.2.4 Concordância verbal com </w:t>
      </w:r>
      <w:r w:rsidR="00E028C0">
        <w:rPr>
          <w:lang w:eastAsia="pt-BR"/>
        </w:rPr>
        <w:t xml:space="preserve">os </w:t>
      </w:r>
      <w:r>
        <w:rPr>
          <w:lang w:eastAsia="pt-BR"/>
        </w:rPr>
        <w:t>pronome</w:t>
      </w:r>
      <w:r w:rsidR="00E028C0">
        <w:rPr>
          <w:lang w:eastAsia="pt-BR"/>
        </w:rPr>
        <w:t>s relativos</w:t>
      </w:r>
      <w:r>
        <w:rPr>
          <w:lang w:eastAsia="pt-BR"/>
        </w:rPr>
        <w:t xml:space="preserve"> que e quem</w:t>
      </w:r>
    </w:p>
    <w:p w14:paraId="1B9F672B" w14:textId="77777777" w:rsidR="00F53F3E" w:rsidRDefault="00F53F3E">
      <w:pPr>
        <w:rPr>
          <w:lang w:eastAsia="pt-BR"/>
        </w:rPr>
      </w:pPr>
      <w:r>
        <w:rPr>
          <w:lang w:eastAsia="pt-BR"/>
        </w:rPr>
        <w:t>Para finalizar nosso curso, vamos falar um pouco da concordância verbal. Como já vimos, as palavras se relacionam entre si de acordo com suas funções na frase. No caso do verbo, a relação que ele possui com o sujeito determina sua flexão, seja em número, seja em pessoa. Sendo assim, observe as duas frases seguintes:</w:t>
      </w:r>
    </w:p>
    <w:p w14:paraId="18FEFBD5" w14:textId="521C33B5" w:rsidR="00F53F3E" w:rsidRDefault="00BE2FDF">
      <w:pPr>
        <w:rPr>
          <w:lang w:eastAsia="pt-BR"/>
        </w:rPr>
      </w:pPr>
      <w:r>
        <w:rPr>
          <w:lang w:eastAsia="pt-BR"/>
        </w:rPr>
        <w:t>Ela</w:t>
      </w:r>
      <w:r w:rsidR="00F53F3E">
        <w:rPr>
          <w:lang w:eastAsia="pt-BR"/>
        </w:rPr>
        <w:t xml:space="preserve"> saiu de casa.</w:t>
      </w:r>
    </w:p>
    <w:p w14:paraId="378CA5CD" w14:textId="09F52091" w:rsidR="00F53F3E" w:rsidRDefault="00BE2FDF">
      <w:pPr>
        <w:rPr>
          <w:lang w:eastAsia="pt-BR"/>
        </w:rPr>
      </w:pPr>
      <w:r>
        <w:rPr>
          <w:lang w:eastAsia="pt-BR"/>
        </w:rPr>
        <w:t>Elas</w:t>
      </w:r>
      <w:r w:rsidR="00F53F3E">
        <w:rPr>
          <w:lang w:eastAsia="pt-BR"/>
        </w:rPr>
        <w:t xml:space="preserve"> saíram de casa.</w:t>
      </w:r>
    </w:p>
    <w:p w14:paraId="162F1504" w14:textId="77777777" w:rsidR="00F53F3E" w:rsidRDefault="00F53F3E">
      <w:pPr>
        <w:rPr>
          <w:lang w:eastAsia="pt-BR"/>
        </w:rPr>
      </w:pPr>
    </w:p>
    <w:p w14:paraId="474A8D5C" w14:textId="22F7B93C" w:rsidR="00BE2FDF" w:rsidRDefault="00F53F3E">
      <w:pPr>
        <w:rPr>
          <w:lang w:eastAsia="pt-BR"/>
        </w:rPr>
      </w:pPr>
      <w:r>
        <w:rPr>
          <w:lang w:eastAsia="pt-BR"/>
        </w:rPr>
        <w:t xml:space="preserve">Como você pode </w:t>
      </w:r>
      <w:proofErr w:type="gramStart"/>
      <w:r>
        <w:rPr>
          <w:lang w:eastAsia="pt-BR"/>
        </w:rPr>
        <w:t>perceber,</w:t>
      </w:r>
      <w:proofErr w:type="gramEnd"/>
      <w:r>
        <w:rPr>
          <w:lang w:eastAsia="pt-BR"/>
        </w:rPr>
        <w:t xml:space="preserve"> em ambas as frases, o verbo é o mesmo: “sair”. Mas existe uma variação em seu final. Enquanto no primeiro </w:t>
      </w:r>
      <w:r w:rsidR="00BE2FDF">
        <w:rPr>
          <w:lang w:eastAsia="pt-BR"/>
        </w:rPr>
        <w:t xml:space="preserve">caso </w:t>
      </w:r>
      <w:r>
        <w:rPr>
          <w:lang w:eastAsia="pt-BR"/>
        </w:rPr>
        <w:t xml:space="preserve">aparece </w:t>
      </w:r>
      <w:r w:rsidR="00BE2FDF">
        <w:rPr>
          <w:lang w:eastAsia="pt-BR"/>
        </w:rPr>
        <w:t>“U”, no segundo, aparece “RAM”. Obviamente você sabe a que se deve essa variação, não é mesmo? No primeiro caso, o sujeito é simples (possui um núcleo apenas) e formado por uma palavra no singular (“Ela”); já no segundo caso, o sujeito, apesar de também ser simples, apresenta um núcleo plural (“Elas”). Como o verbo concorda com o sujeito, ele se flexiona de acordo com este, certo? Nem sempre, claro.</w:t>
      </w:r>
    </w:p>
    <w:p w14:paraId="31F58C7A" w14:textId="1570BBFB" w:rsidR="00F14422" w:rsidRDefault="00BE2FDF">
      <w:pPr>
        <w:rPr>
          <w:lang w:eastAsia="pt-BR"/>
        </w:rPr>
      </w:pPr>
      <w:r>
        <w:rPr>
          <w:lang w:eastAsia="pt-BR"/>
        </w:rPr>
        <w:t xml:space="preserve">A regra geral é que o verbo deve concordar com o sujeito. Entretanto, para que nós tenhamos uma vida mais emocionante, há exceções. O verbo “ser”, por exemplo, </w:t>
      </w:r>
      <w:r>
        <w:rPr>
          <w:lang w:eastAsia="pt-BR"/>
        </w:rPr>
        <w:lastRenderedPageBreak/>
        <w:t>pode concordar com predicativo do sujeito.</w:t>
      </w:r>
      <w:r>
        <w:rPr>
          <w:rStyle w:val="Refdenotaderodap"/>
          <w:lang w:eastAsia="pt-BR"/>
        </w:rPr>
        <w:footnoteReference w:id="1"/>
      </w:r>
      <w:r>
        <w:rPr>
          <w:lang w:eastAsia="pt-BR"/>
        </w:rPr>
        <w:t xml:space="preserve"> Mas, como estamos focados nas orações adjetivas, </w:t>
      </w:r>
      <w:r w:rsidR="00F14422">
        <w:rPr>
          <w:lang w:eastAsia="pt-BR"/>
        </w:rPr>
        <w:t xml:space="preserve">vamos nos ater aos casos de concordância verbal </w:t>
      </w:r>
      <w:r w:rsidR="00AA7E40">
        <w:rPr>
          <w:lang w:eastAsia="pt-BR"/>
        </w:rPr>
        <w:t xml:space="preserve">em que aparece o verbo ser e </w:t>
      </w:r>
      <w:r w:rsidR="00F14422">
        <w:rPr>
          <w:lang w:eastAsia="pt-BR"/>
        </w:rPr>
        <w:t>dois tipos de pronomes relativos: o “que” e o “quem”.</w:t>
      </w:r>
    </w:p>
    <w:p w14:paraId="350561CE" w14:textId="77777777" w:rsidR="009F148B" w:rsidRDefault="005F4AC2">
      <w:pPr>
        <w:rPr>
          <w:lang w:eastAsia="pt-BR"/>
        </w:rPr>
      </w:pPr>
      <w:r>
        <w:rPr>
          <w:lang w:eastAsia="pt-BR"/>
        </w:rPr>
        <w:t xml:space="preserve">Nas situações em que aparecerem </w:t>
      </w:r>
      <w:proofErr w:type="gramStart"/>
      <w:r>
        <w:rPr>
          <w:lang w:eastAsia="pt-BR"/>
        </w:rPr>
        <w:t>a</w:t>
      </w:r>
      <w:proofErr w:type="gramEnd"/>
      <w:r>
        <w:rPr>
          <w:lang w:eastAsia="pt-BR"/>
        </w:rPr>
        <w:t xml:space="preserve"> estrutura </w:t>
      </w:r>
      <w:r w:rsidRPr="000A0F15">
        <w:rPr>
          <w:i/>
          <w:lang w:eastAsia="pt-BR"/>
        </w:rPr>
        <w:t xml:space="preserve">verbo “ser” + substantivo ou pronome pessoal reto + </w:t>
      </w:r>
      <w:r>
        <w:rPr>
          <w:i/>
          <w:lang w:eastAsia="pt-BR"/>
        </w:rPr>
        <w:t xml:space="preserve">pronome relativo </w:t>
      </w:r>
      <w:r w:rsidRPr="000A0F15">
        <w:rPr>
          <w:i/>
          <w:lang w:eastAsia="pt-BR"/>
        </w:rPr>
        <w:t>que</w:t>
      </w:r>
      <w:r>
        <w:rPr>
          <w:lang w:eastAsia="pt-BR"/>
        </w:rPr>
        <w:t>,</w:t>
      </w:r>
      <w:r w:rsidR="00F14422">
        <w:rPr>
          <w:lang w:eastAsia="pt-BR"/>
        </w:rPr>
        <w:t xml:space="preserve"> faça o verbo </w:t>
      </w:r>
      <w:r>
        <w:rPr>
          <w:lang w:eastAsia="pt-BR"/>
        </w:rPr>
        <w:t xml:space="preserve">da oração adjetiva </w:t>
      </w:r>
      <w:r w:rsidR="00F14422">
        <w:rPr>
          <w:lang w:eastAsia="pt-BR"/>
        </w:rPr>
        <w:t xml:space="preserve">concordar com o termo que antecede </w:t>
      </w:r>
      <w:r>
        <w:rPr>
          <w:lang w:eastAsia="pt-BR"/>
        </w:rPr>
        <w:t>o pronome relativo</w:t>
      </w:r>
      <w:r w:rsidR="00F14422">
        <w:rPr>
          <w:lang w:eastAsia="pt-BR"/>
        </w:rPr>
        <w:t>. Veja:</w:t>
      </w:r>
    </w:p>
    <w:p w14:paraId="207A6A51" w14:textId="36027D52" w:rsidR="005F4AC2" w:rsidRDefault="009F148B">
      <w:pPr>
        <w:rPr>
          <w:lang w:eastAsia="pt-BR"/>
        </w:rPr>
      </w:pPr>
      <w:r>
        <w:rPr>
          <w:noProof/>
          <w:u w:val="single"/>
          <w:lang w:eastAsia="pt-BR"/>
        </w:rPr>
        <mc:AlternateContent>
          <mc:Choice Requires="wps">
            <w:drawing>
              <wp:anchor distT="0" distB="0" distL="114300" distR="114300" simplePos="0" relativeHeight="251655168" behindDoc="0" locked="0" layoutInCell="1" allowOverlap="1" wp14:anchorId="1AD9FC7F" wp14:editId="103E99F4">
                <wp:simplePos x="0" y="0"/>
                <wp:positionH relativeFrom="column">
                  <wp:posOffset>2520315</wp:posOffset>
                </wp:positionH>
                <wp:positionV relativeFrom="paragraph">
                  <wp:posOffset>180340</wp:posOffset>
                </wp:positionV>
                <wp:extent cx="0" cy="828675"/>
                <wp:effectExtent l="0" t="0" r="19050" b="28575"/>
                <wp:wrapNone/>
                <wp:docPr id="24" name="Conector reto 24"/>
                <wp:cNvGraphicFramePr/>
                <a:graphic xmlns:a="http://schemas.openxmlformats.org/drawingml/2006/main">
                  <a:graphicData uri="http://schemas.microsoft.com/office/word/2010/wordprocessingShape">
                    <wps:wsp>
                      <wps:cNvCnPr/>
                      <wps:spPr>
                        <a:xfrm>
                          <a:off x="0" y="0"/>
                          <a:ext cx="0" cy="828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79B8D9D2" id="Conector reto 2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45pt,14.2pt" to="198.45pt,7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" strokecolor="#4579b8 [3044]"/>
            </w:pict>
          </mc:Fallback>
        </mc:AlternateContent>
      </w:r>
      <w:r>
        <w:rPr>
          <w:noProof/>
          <w:u w:val="single"/>
          <w:lang w:eastAsia="pt-BR"/>
        </w:rPr>
        <mc:AlternateContent>
          <mc:Choice Requires="wps">
            <w:drawing>
              <wp:anchor distT="0" distB="0" distL="114300" distR="114300" simplePos="0" relativeHeight="251653120" behindDoc="0" locked="0" layoutInCell="1" allowOverlap="1" wp14:anchorId="2AF188E2" wp14:editId="4CA4E27B">
                <wp:simplePos x="0" y="0"/>
                <wp:positionH relativeFrom="column">
                  <wp:posOffset>1844040</wp:posOffset>
                </wp:positionH>
                <wp:positionV relativeFrom="paragraph">
                  <wp:posOffset>199390</wp:posOffset>
                </wp:positionV>
                <wp:extent cx="0" cy="381000"/>
                <wp:effectExtent l="0" t="0" r="19050" b="19050"/>
                <wp:wrapNone/>
                <wp:docPr id="22" name="Conector reto 22"/>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681B3F26" id="Conector reto 22"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145.2pt,15.7pt" to="145.2pt,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" strokecolor="#4579b8 [3044]"/>
            </w:pict>
          </mc:Fallback>
        </mc:AlternateContent>
      </w:r>
      <w:r>
        <w:rPr>
          <w:noProof/>
          <w:u w:val="single"/>
          <w:lang w:eastAsia="pt-BR"/>
        </w:rPr>
        <mc:AlternateContent>
          <mc:Choice Requires="wps">
            <w:drawing>
              <wp:anchor distT="0" distB="0" distL="114300" distR="114300" simplePos="0" relativeHeight="251650048" behindDoc="0" locked="0" layoutInCell="1" allowOverlap="1" wp14:anchorId="67ABCE54" wp14:editId="6C917567">
                <wp:simplePos x="0" y="0"/>
                <wp:positionH relativeFrom="column">
                  <wp:posOffset>1253490</wp:posOffset>
                </wp:positionH>
                <wp:positionV relativeFrom="paragraph">
                  <wp:posOffset>180340</wp:posOffset>
                </wp:positionV>
                <wp:extent cx="9525" cy="828675"/>
                <wp:effectExtent l="0" t="0" r="28575" b="28575"/>
                <wp:wrapNone/>
                <wp:docPr id="19" name="Conector reto 19"/>
                <wp:cNvGraphicFramePr/>
                <a:graphic xmlns:a="http://schemas.openxmlformats.org/drawingml/2006/main">
                  <a:graphicData uri="http://schemas.microsoft.com/office/word/2010/wordprocessingShape">
                    <wps:wsp>
                      <wps:cNvCnPr/>
                      <wps:spPr>
                        <a:xfrm>
                          <a:off x="0" y="0"/>
                          <a:ext cx="9525" cy="828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7EFC8185" id="Conector reto 19"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7pt,14.2pt" to="99.45pt,7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" strokecolor="#4579b8 [3044]"/>
            </w:pict>
          </mc:Fallback>
        </mc:AlternateContent>
      </w:r>
      <w:r>
        <w:rPr>
          <w:noProof/>
          <w:u w:val="single"/>
          <w:lang w:eastAsia="pt-BR"/>
        </w:rPr>
        <mc:AlternateContent>
          <mc:Choice Requires="wps">
            <w:drawing>
              <wp:anchor distT="0" distB="0" distL="114300" distR="114300" simplePos="0" relativeHeight="251649024" behindDoc="0" locked="0" layoutInCell="1" allowOverlap="1" wp14:anchorId="6E8A1C0A" wp14:editId="2351DFC3">
                <wp:simplePos x="0" y="0"/>
                <wp:positionH relativeFrom="column">
                  <wp:posOffset>739140</wp:posOffset>
                </wp:positionH>
                <wp:positionV relativeFrom="paragraph">
                  <wp:posOffset>189865</wp:posOffset>
                </wp:positionV>
                <wp:extent cx="0" cy="361950"/>
                <wp:effectExtent l="0" t="0" r="19050" b="19050"/>
                <wp:wrapNone/>
                <wp:docPr id="17" name="Conector reto 17"/>
                <wp:cNvGraphicFramePr/>
                <a:graphic xmlns:a="http://schemas.openxmlformats.org/drawingml/2006/main">
                  <a:graphicData uri="http://schemas.microsoft.com/office/word/2010/wordprocessingShape">
                    <wps:wsp>
                      <wps:cNvCnPr/>
                      <wps:spPr>
                        <a:xfrm>
                          <a:off x="0" y="0"/>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2B3069F6" id="Conector reto 17"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58.2pt,14.95pt" to="58.2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" strokecolor="#4579b8 [3044]"/>
            </w:pict>
          </mc:Fallback>
        </mc:AlternateContent>
      </w:r>
      <w:r w:rsidR="00F14422" w:rsidRPr="000A0F15">
        <w:rPr>
          <w:u w:val="single"/>
          <w:lang w:eastAsia="pt-BR"/>
        </w:rPr>
        <w:t>Fomos</w:t>
      </w:r>
      <w:r w:rsidR="00F14422">
        <w:rPr>
          <w:lang w:eastAsia="pt-BR"/>
        </w:rPr>
        <w:t xml:space="preserve"> </w:t>
      </w:r>
      <w:r>
        <w:rPr>
          <w:lang w:eastAsia="pt-BR"/>
        </w:rPr>
        <w:t xml:space="preserve">    </w:t>
      </w:r>
      <w:r w:rsidR="00F14422" w:rsidRPr="000A0F15">
        <w:rPr>
          <w:u w:val="single"/>
          <w:lang w:eastAsia="pt-BR"/>
        </w:rPr>
        <w:t>nós</w:t>
      </w:r>
      <w:r>
        <w:rPr>
          <w:lang w:eastAsia="pt-BR"/>
        </w:rPr>
        <w:t xml:space="preserve">          </w:t>
      </w:r>
      <w:r w:rsidR="00F14422" w:rsidRPr="000A0F15">
        <w:rPr>
          <w:color w:val="17365D" w:themeColor="text2" w:themeShade="BF"/>
          <w:lang w:eastAsia="pt-BR"/>
        </w:rPr>
        <w:t xml:space="preserve">que </w:t>
      </w:r>
      <w:r>
        <w:rPr>
          <w:color w:val="17365D" w:themeColor="text2" w:themeShade="BF"/>
          <w:lang w:eastAsia="pt-BR"/>
        </w:rPr>
        <w:t xml:space="preserve">       </w:t>
      </w:r>
      <w:r w:rsidR="00F14422" w:rsidRPr="000A0F15">
        <w:rPr>
          <w:u w:val="single"/>
          <w:lang w:eastAsia="pt-BR"/>
        </w:rPr>
        <w:t>criamos</w:t>
      </w:r>
      <w:r w:rsidRPr="000A0F15">
        <w:rPr>
          <w:lang w:eastAsia="pt-BR"/>
        </w:rPr>
        <w:t xml:space="preserve"> </w:t>
      </w:r>
      <w:r w:rsidR="00694F8F">
        <w:rPr>
          <w:lang w:eastAsia="pt-BR"/>
        </w:rPr>
        <w:t xml:space="preserve">          </w:t>
      </w:r>
      <w:r w:rsidRPr="000A0F15">
        <w:rPr>
          <w:lang w:eastAsia="pt-BR"/>
        </w:rPr>
        <w:t>a</w:t>
      </w:r>
      <w:r w:rsidR="00F14422">
        <w:rPr>
          <w:lang w:eastAsia="pt-BR"/>
        </w:rPr>
        <w:t>quela</w:t>
      </w:r>
      <w:r w:rsidR="005F4AC2">
        <w:rPr>
          <w:lang w:eastAsia="pt-BR"/>
        </w:rPr>
        <w:t xml:space="preserve"> </w:t>
      </w:r>
      <w:r w:rsidR="00694F8F">
        <w:rPr>
          <w:lang w:eastAsia="pt-BR"/>
        </w:rPr>
        <w:t xml:space="preserve">         </w:t>
      </w:r>
      <w:r w:rsidR="00F14422">
        <w:rPr>
          <w:lang w:eastAsia="pt-BR"/>
        </w:rPr>
        <w:t>lei.</w:t>
      </w:r>
    </w:p>
    <w:p w14:paraId="07AF1A42" w14:textId="6926EF32" w:rsidR="009F148B" w:rsidRDefault="009F148B" w:rsidP="000A0F15">
      <w:pPr>
        <w:ind w:firstLine="0"/>
        <w:rPr>
          <w:lang w:eastAsia="pt-BR"/>
        </w:rPr>
      </w:pPr>
      <w:r>
        <w:rPr>
          <w:lang w:eastAsia="pt-BR"/>
        </w:rPr>
        <w:t xml:space="preserve">  </w:t>
      </w:r>
    </w:p>
    <w:p w14:paraId="16CF4D41" w14:textId="0991A6CA" w:rsidR="009F148B" w:rsidRDefault="009F148B" w:rsidP="000A0F15">
      <w:pPr>
        <w:ind w:firstLine="0"/>
        <w:rPr>
          <w:lang w:eastAsia="pt-BR"/>
        </w:rPr>
      </w:pPr>
      <w:r>
        <w:rPr>
          <w:noProof/>
          <w:u w:val="single"/>
          <w:lang w:eastAsia="pt-BR"/>
        </w:rPr>
        <mc:AlternateContent>
          <mc:Choice Requires="wps">
            <w:drawing>
              <wp:anchor distT="0" distB="0" distL="114300" distR="114300" simplePos="0" relativeHeight="251652096" behindDoc="0" locked="0" layoutInCell="1" allowOverlap="1" wp14:anchorId="33B842D0" wp14:editId="170212AF">
                <wp:simplePos x="0" y="0"/>
                <wp:positionH relativeFrom="column">
                  <wp:posOffset>1358265</wp:posOffset>
                </wp:positionH>
                <wp:positionV relativeFrom="paragraph">
                  <wp:posOffset>54610</wp:posOffset>
                </wp:positionV>
                <wp:extent cx="1057275" cy="304800"/>
                <wp:effectExtent l="0" t="0" r="28575" b="19050"/>
                <wp:wrapNone/>
                <wp:docPr id="21" name="Caixa de Texto 21"/>
                <wp:cNvGraphicFramePr/>
                <a:graphic xmlns:a="http://schemas.openxmlformats.org/drawingml/2006/main">
                  <a:graphicData uri="http://schemas.microsoft.com/office/word/2010/wordprocessingShape">
                    <wps:wsp>
                      <wps:cNvSpPr txBox="1"/>
                      <wps:spPr>
                        <a:xfrm>
                          <a:off x="0" y="0"/>
                          <a:ext cx="1057275" cy="304800"/>
                        </a:xfrm>
                        <a:prstGeom prst="rect">
                          <a:avLst/>
                        </a:prstGeom>
                        <a:solidFill>
                          <a:sysClr val="window" lastClr="FFFFFF"/>
                        </a:solidFill>
                        <a:ln w="6350">
                          <a:solidFill>
                            <a:prstClr val="black"/>
                          </a:solidFill>
                        </a:ln>
                      </wps:spPr>
                      <wps:txbx>
                        <w:txbxContent>
                          <w:p w14:paraId="0EB9D0F3" w14:textId="750CF5A9" w:rsidR="0051070D" w:rsidRDefault="0051070D" w:rsidP="002A727B">
                            <w:pPr>
                              <w:ind w:firstLine="0"/>
                            </w:pPr>
                            <w:r>
                              <w:t>Pron. relativo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21" o:spid="_x0000_s1034" type="#_x0000_t202" style="position:absolute;left:0;text-align:left;margin-left:106.95pt;margin-top:4.3pt;width:83.25pt;height:24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" fillcolor="window" strokeweight=".5pt">
                <v:textbox>
                  <w:txbxContent>
                    <w:p w14:paraId="0EB9D0F3" w14:textId="750CF5A9" w:rsidR="0051070D" w:rsidRDefault="0051070D" w:rsidP="002A727B">
                      <w:pPr>
                        <w:ind w:firstLine="0"/>
                      </w:pPr>
                      <w:r>
                        <w:t>Pron. relativo</w:t>
                      </w:r>
                    </w:p>
                  </w:txbxContent>
                </v:textbox>
              </v:shape>
            </w:pict>
          </mc:Fallback>
        </mc:AlternateContent>
      </w:r>
      <w:r>
        <w:rPr>
          <w:noProof/>
          <w:u w:val="single"/>
          <w:lang w:eastAsia="pt-BR"/>
        </w:rPr>
        <mc:AlternateContent>
          <mc:Choice Requires="wps">
            <w:drawing>
              <wp:anchor distT="0" distB="0" distL="114300" distR="114300" simplePos="0" relativeHeight="251639296" behindDoc="0" locked="0" layoutInCell="1" allowOverlap="1" wp14:anchorId="5B21A2F4" wp14:editId="45938B0E">
                <wp:simplePos x="0" y="0"/>
                <wp:positionH relativeFrom="column">
                  <wp:posOffset>291465</wp:posOffset>
                </wp:positionH>
                <wp:positionV relativeFrom="paragraph">
                  <wp:posOffset>54610</wp:posOffset>
                </wp:positionV>
                <wp:extent cx="895350" cy="304800"/>
                <wp:effectExtent l="0" t="0" r="19050" b="19050"/>
                <wp:wrapNone/>
                <wp:docPr id="16" name="Caixa de Texto 16"/>
                <wp:cNvGraphicFramePr/>
                <a:graphic xmlns:a="http://schemas.openxmlformats.org/drawingml/2006/main">
                  <a:graphicData uri="http://schemas.microsoft.com/office/word/2010/wordprocessingShape">
                    <wps:wsp>
                      <wps:cNvSpPr txBox="1"/>
                      <wps:spPr>
                        <a:xfrm>
                          <a:off x="0" y="0"/>
                          <a:ext cx="895350" cy="304800"/>
                        </a:xfrm>
                        <a:prstGeom prst="rect">
                          <a:avLst/>
                        </a:prstGeom>
                        <a:solidFill>
                          <a:schemeClr val="lt1"/>
                        </a:solidFill>
                        <a:ln w="6350">
                          <a:solidFill>
                            <a:prstClr val="black"/>
                          </a:solidFill>
                        </a:ln>
                      </wps:spPr>
                      <wps:txbx>
                        <w:txbxContent>
                          <w:p w14:paraId="376A436F" w14:textId="7EB2FDD2" w:rsidR="0051070D" w:rsidRDefault="0051070D" w:rsidP="002A727B">
                            <w:pPr>
                              <w:ind w:firstLine="0"/>
                            </w:pPr>
                            <w:r>
                              <w:t>Verbo 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16" o:spid="_x0000_s1035" type="#_x0000_t202" style="position:absolute;left:0;text-align:left;margin-left:22.95pt;margin-top:4.3pt;width:70.5pt;height:24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" fillcolor="white [3201]" strokeweight=".5pt">
                <v:textbox>
                  <w:txbxContent>
                    <w:p w14:paraId="376A436F" w14:textId="7EB2FDD2" w:rsidR="0051070D" w:rsidRDefault="0051070D" w:rsidP="002A727B">
                      <w:pPr>
                        <w:ind w:firstLine="0"/>
                      </w:pPr>
                      <w:r>
                        <w:t>Verbo SER</w:t>
                      </w:r>
                    </w:p>
                  </w:txbxContent>
                </v:textbox>
              </v:shape>
            </w:pict>
          </mc:Fallback>
        </mc:AlternateContent>
      </w:r>
    </w:p>
    <w:p w14:paraId="2FD35507" w14:textId="7BBF1F9A" w:rsidR="009F148B" w:rsidRDefault="009F148B" w:rsidP="000A0F15">
      <w:pPr>
        <w:ind w:firstLine="0"/>
        <w:rPr>
          <w:lang w:eastAsia="pt-BR"/>
        </w:rPr>
      </w:pPr>
      <w:r>
        <w:rPr>
          <w:noProof/>
          <w:lang w:eastAsia="pt-BR"/>
        </w:rPr>
        <mc:AlternateContent>
          <mc:Choice Requires="wps">
            <w:drawing>
              <wp:anchor distT="0" distB="0" distL="114300" distR="114300" simplePos="0" relativeHeight="251642368" behindDoc="0" locked="0" layoutInCell="1" allowOverlap="1" wp14:anchorId="1F8CB70E" wp14:editId="484A7CDD">
                <wp:simplePos x="0" y="0"/>
                <wp:positionH relativeFrom="column">
                  <wp:posOffset>1952625</wp:posOffset>
                </wp:positionH>
                <wp:positionV relativeFrom="paragraph">
                  <wp:posOffset>220345</wp:posOffset>
                </wp:positionV>
                <wp:extent cx="1228725" cy="619125"/>
                <wp:effectExtent l="0" t="0" r="28575" b="28575"/>
                <wp:wrapNone/>
                <wp:docPr id="23" name="Caixa de Texto 23"/>
                <wp:cNvGraphicFramePr/>
                <a:graphic xmlns:a="http://schemas.openxmlformats.org/drawingml/2006/main">
                  <a:graphicData uri="http://schemas.microsoft.com/office/word/2010/wordprocessingShape">
                    <wps:wsp>
                      <wps:cNvSpPr txBox="1"/>
                      <wps:spPr>
                        <a:xfrm>
                          <a:off x="0" y="0"/>
                          <a:ext cx="1228725" cy="619125"/>
                        </a:xfrm>
                        <a:prstGeom prst="rect">
                          <a:avLst/>
                        </a:prstGeom>
                        <a:solidFill>
                          <a:sysClr val="window" lastClr="FFFFFF"/>
                        </a:solidFill>
                        <a:ln w="6350">
                          <a:solidFill>
                            <a:prstClr val="black"/>
                          </a:solidFill>
                        </a:ln>
                      </wps:spPr>
                      <wps:txbx>
                        <w:txbxContent>
                          <w:p w14:paraId="0BC23B17" w14:textId="1F5A151C" w:rsidR="0051070D" w:rsidRDefault="0051070D" w:rsidP="002A727B">
                            <w:pPr>
                              <w:ind w:firstLine="0"/>
                            </w:pPr>
                            <w:r>
                              <w:t>Verbo na 1ª pessoa do plural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23" o:spid="_x0000_s1036" type="#_x0000_t202" style="position:absolute;left:0;text-align:left;margin-left:153.75pt;margin-top:17.35pt;width:96.75pt;height:48.7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" fillcolor="window" strokeweight=".5pt">
                <v:textbox>
                  <w:txbxContent>
                    <w:p w14:paraId="0BC23B17" w14:textId="1F5A151C" w:rsidR="0051070D" w:rsidRDefault="0051070D" w:rsidP="002A727B">
                      <w:pPr>
                        <w:ind w:firstLine="0"/>
                      </w:pPr>
                      <w:r>
                        <w:t>Verbo na 1ª pessoa do plural</w:t>
                      </w:r>
                    </w:p>
                  </w:txbxContent>
                </v:textbox>
              </v:shape>
            </w:pict>
          </mc:Fallback>
        </mc:AlternateContent>
      </w:r>
      <w:r>
        <w:rPr>
          <w:noProof/>
          <w:lang w:eastAsia="pt-BR"/>
        </w:rPr>
        <mc:AlternateContent>
          <mc:Choice Requires="wps">
            <w:drawing>
              <wp:anchor distT="0" distB="0" distL="114300" distR="114300" simplePos="0" relativeHeight="251641344" behindDoc="0" locked="0" layoutInCell="1" allowOverlap="1" wp14:anchorId="4A557248" wp14:editId="6CA50FE3">
                <wp:simplePos x="0" y="0"/>
                <wp:positionH relativeFrom="column">
                  <wp:posOffset>653415</wp:posOffset>
                </wp:positionH>
                <wp:positionV relativeFrom="paragraph">
                  <wp:posOffset>220345</wp:posOffset>
                </wp:positionV>
                <wp:extent cx="1228725" cy="619125"/>
                <wp:effectExtent l="0" t="0" r="28575" b="28575"/>
                <wp:wrapNone/>
                <wp:docPr id="18" name="Caixa de Texto 18"/>
                <wp:cNvGraphicFramePr/>
                <a:graphic xmlns:a="http://schemas.openxmlformats.org/drawingml/2006/main">
                  <a:graphicData uri="http://schemas.microsoft.com/office/word/2010/wordprocessingShape">
                    <wps:wsp>
                      <wps:cNvSpPr txBox="1"/>
                      <wps:spPr>
                        <a:xfrm>
                          <a:off x="0" y="0"/>
                          <a:ext cx="1228725" cy="619125"/>
                        </a:xfrm>
                        <a:prstGeom prst="rect">
                          <a:avLst/>
                        </a:prstGeom>
                        <a:solidFill>
                          <a:schemeClr val="lt1"/>
                        </a:solidFill>
                        <a:ln w="6350">
                          <a:solidFill>
                            <a:prstClr val="black"/>
                          </a:solidFill>
                        </a:ln>
                      </wps:spPr>
                      <wps:txbx>
                        <w:txbxContent>
                          <w:p w14:paraId="4F73FB6D" w14:textId="00CC08FC" w:rsidR="0051070D" w:rsidRDefault="0051070D" w:rsidP="002A727B">
                            <w:pPr>
                              <w:ind w:firstLine="0"/>
                            </w:pPr>
                            <w:r>
                              <w:t>Pron. reto 1ª pessoa do plural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18" o:spid="_x0000_s1037" type="#_x0000_t202" style="position:absolute;left:0;text-align:left;margin-left:51.45pt;margin-top:17.35pt;width:96.75pt;height:48.7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" fillcolor="white [3201]" strokeweight=".5pt">
                <v:textbox>
                  <w:txbxContent>
                    <w:p w14:paraId="4F73FB6D" w14:textId="00CC08FC" w:rsidR="0051070D" w:rsidRDefault="0051070D" w:rsidP="002A727B">
                      <w:pPr>
                        <w:ind w:firstLine="0"/>
                      </w:pPr>
                      <w:r>
                        <w:t>Pron. reto 1ª pessoa do plural</w:t>
                      </w:r>
                    </w:p>
                  </w:txbxContent>
                </v:textbox>
              </v:shape>
            </w:pict>
          </mc:Fallback>
        </mc:AlternateContent>
      </w:r>
    </w:p>
    <w:p w14:paraId="6AABEC93" w14:textId="090ABB46" w:rsidR="009F148B" w:rsidRDefault="009F148B" w:rsidP="000A0F15">
      <w:pPr>
        <w:ind w:firstLine="0"/>
        <w:rPr>
          <w:lang w:eastAsia="pt-BR"/>
        </w:rPr>
      </w:pPr>
    </w:p>
    <w:p w14:paraId="42E59670" w14:textId="5DEC251E" w:rsidR="009F148B" w:rsidRDefault="009F148B" w:rsidP="000A0F15">
      <w:pPr>
        <w:ind w:firstLine="0"/>
        <w:rPr>
          <w:lang w:eastAsia="pt-BR"/>
        </w:rPr>
      </w:pPr>
      <w:r>
        <w:rPr>
          <w:lang w:eastAsia="pt-BR"/>
        </w:rPr>
        <w:t xml:space="preserve"> </w:t>
      </w:r>
    </w:p>
    <w:p w14:paraId="2A1260FB" w14:textId="77777777" w:rsidR="009F148B" w:rsidRDefault="009F148B">
      <w:pPr>
        <w:rPr>
          <w:u w:val="single"/>
          <w:lang w:eastAsia="pt-BR"/>
        </w:rPr>
      </w:pPr>
    </w:p>
    <w:p w14:paraId="6F368BBE" w14:textId="77777777" w:rsidR="001D55F4" w:rsidRDefault="001D55F4">
      <w:pPr>
        <w:rPr>
          <w:u w:val="single"/>
          <w:lang w:eastAsia="pt-BR"/>
        </w:rPr>
      </w:pPr>
    </w:p>
    <w:p w14:paraId="60FFC216" w14:textId="5B6AED12" w:rsidR="00F14422" w:rsidRDefault="001D55F4">
      <w:pPr>
        <w:rPr>
          <w:lang w:eastAsia="pt-BR"/>
        </w:rPr>
      </w:pPr>
      <w:r>
        <w:rPr>
          <w:noProof/>
          <w:u w:val="single"/>
          <w:lang w:eastAsia="pt-BR"/>
        </w:rPr>
        <mc:AlternateContent>
          <mc:Choice Requires="wps">
            <w:drawing>
              <wp:anchor distT="0" distB="0" distL="114300" distR="114300" simplePos="0" relativeHeight="251660288" behindDoc="0" locked="0" layoutInCell="1" allowOverlap="1" wp14:anchorId="747839A6" wp14:editId="135F5CFF">
                <wp:simplePos x="0" y="0"/>
                <wp:positionH relativeFrom="column">
                  <wp:posOffset>2901315</wp:posOffset>
                </wp:positionH>
                <wp:positionV relativeFrom="paragraph">
                  <wp:posOffset>153670</wp:posOffset>
                </wp:positionV>
                <wp:extent cx="9525" cy="857250"/>
                <wp:effectExtent l="0" t="0" r="28575" b="19050"/>
                <wp:wrapNone/>
                <wp:docPr id="289" name="Conector reto 289"/>
                <wp:cNvGraphicFramePr/>
                <a:graphic xmlns:a="http://schemas.openxmlformats.org/drawingml/2006/main">
                  <a:graphicData uri="http://schemas.microsoft.com/office/word/2010/wordprocessingShape">
                    <wps:wsp>
                      <wps:cNvCnPr/>
                      <wps:spPr>
                        <a:xfrm flipH="1" flipV="1">
                          <a:off x="0" y="0"/>
                          <a:ext cx="9525" cy="857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1BAB8498" id="Conector reto 289" o:spid="_x0000_s1026" style="position:absolute;flip:x y;z-index:251660288;visibility:visible;mso-wrap-style:square;mso-wrap-distance-left:9pt;mso-wrap-distance-top:0;mso-wrap-distance-right:9pt;mso-wrap-distance-bottom:0;mso-position-horizontal:absolute;mso-position-horizontal-relative:text;mso-position-vertical:absolute;mso-position-vertical-relative:text" from="228.45pt,12.1pt" to="229.2pt,7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" strokecolor="#4579b8 [3044]"/>
            </w:pict>
          </mc:Fallback>
        </mc:AlternateContent>
      </w:r>
      <w:r>
        <w:rPr>
          <w:noProof/>
          <w:u w:val="single"/>
          <w:lang w:eastAsia="pt-BR"/>
        </w:rPr>
        <mc:AlternateContent>
          <mc:Choice Requires="wps">
            <w:drawing>
              <wp:anchor distT="0" distB="0" distL="114300" distR="114300" simplePos="0" relativeHeight="251659264" behindDoc="0" locked="0" layoutInCell="1" allowOverlap="1" wp14:anchorId="6DA867F5" wp14:editId="4C7F5AE8">
                <wp:simplePos x="0" y="0"/>
                <wp:positionH relativeFrom="column">
                  <wp:posOffset>1767840</wp:posOffset>
                </wp:positionH>
                <wp:positionV relativeFrom="paragraph">
                  <wp:posOffset>163195</wp:posOffset>
                </wp:positionV>
                <wp:extent cx="9525" cy="419100"/>
                <wp:effectExtent l="0" t="0" r="28575" b="19050"/>
                <wp:wrapNone/>
                <wp:docPr id="288" name="Conector reto 288"/>
                <wp:cNvGraphicFramePr/>
                <a:graphic xmlns:a="http://schemas.openxmlformats.org/drawingml/2006/main">
                  <a:graphicData uri="http://schemas.microsoft.com/office/word/2010/wordprocessingShape">
                    <wps:wsp>
                      <wps:cNvCnPr/>
                      <wps:spPr>
                        <a:xfrm>
                          <a:off x="0" y="0"/>
                          <a:ext cx="9525"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35039AAF" id="Conector reto 28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9.2pt,12.85pt" to="139.95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" strokecolor="#4579b8 [3044]"/>
            </w:pict>
          </mc:Fallback>
        </mc:AlternateContent>
      </w:r>
      <w:r>
        <w:rPr>
          <w:noProof/>
          <w:u w:val="single"/>
          <w:lang w:eastAsia="pt-BR"/>
        </w:rPr>
        <mc:AlternateContent>
          <mc:Choice Requires="wps">
            <w:drawing>
              <wp:anchor distT="0" distB="0" distL="114300" distR="114300" simplePos="0" relativeHeight="251657216" behindDoc="0" locked="0" layoutInCell="1" allowOverlap="1" wp14:anchorId="3AD0F510" wp14:editId="4CCF5FEE">
                <wp:simplePos x="0" y="0"/>
                <wp:positionH relativeFrom="column">
                  <wp:posOffset>1177290</wp:posOffset>
                </wp:positionH>
                <wp:positionV relativeFrom="paragraph">
                  <wp:posOffset>182245</wp:posOffset>
                </wp:positionV>
                <wp:extent cx="9525" cy="847725"/>
                <wp:effectExtent l="0" t="0" r="28575" b="28575"/>
                <wp:wrapNone/>
                <wp:docPr id="31" name="Conector reto 31"/>
                <wp:cNvGraphicFramePr/>
                <a:graphic xmlns:a="http://schemas.openxmlformats.org/drawingml/2006/main">
                  <a:graphicData uri="http://schemas.microsoft.com/office/word/2010/wordprocessingShape">
                    <wps:wsp>
                      <wps:cNvCnPr/>
                      <wps:spPr>
                        <a:xfrm>
                          <a:off x="0" y="0"/>
                          <a:ext cx="9525" cy="847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60819A2C" id="Conector reto 3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7pt,14.35pt" to="93.45pt,8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" strokecolor="#4579b8 [3044]"/>
            </w:pict>
          </mc:Fallback>
        </mc:AlternateContent>
      </w:r>
      <w:r>
        <w:rPr>
          <w:noProof/>
          <w:u w:val="single"/>
          <w:lang w:eastAsia="pt-BR"/>
        </w:rPr>
        <mc:AlternateContent>
          <mc:Choice Requires="wps">
            <w:drawing>
              <wp:anchor distT="0" distB="0" distL="114300" distR="114300" simplePos="0" relativeHeight="251656192" behindDoc="0" locked="0" layoutInCell="1" allowOverlap="1" wp14:anchorId="47D2BFF1" wp14:editId="4AA00BA5">
                <wp:simplePos x="0" y="0"/>
                <wp:positionH relativeFrom="column">
                  <wp:posOffset>577215</wp:posOffset>
                </wp:positionH>
                <wp:positionV relativeFrom="paragraph">
                  <wp:posOffset>172720</wp:posOffset>
                </wp:positionV>
                <wp:extent cx="0" cy="409575"/>
                <wp:effectExtent l="0" t="0" r="19050" b="28575"/>
                <wp:wrapNone/>
                <wp:docPr id="30" name="Conector reto 30"/>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2C21FB66" id="Conector reto 30"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45.45pt,13.6pt" to="45.45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" strokecolor="#4579b8 [3044]"/>
            </w:pict>
          </mc:Fallback>
        </mc:AlternateContent>
      </w:r>
      <w:r w:rsidR="00F14422" w:rsidRPr="000A0F15">
        <w:rPr>
          <w:u w:val="single"/>
          <w:lang w:eastAsia="pt-BR"/>
        </w:rPr>
        <w:t>É</w:t>
      </w:r>
      <w:proofErr w:type="gramStart"/>
      <w:r w:rsidR="00F14422">
        <w:rPr>
          <w:lang w:eastAsia="pt-BR"/>
        </w:rPr>
        <w:t xml:space="preserve"> </w:t>
      </w:r>
      <w:r>
        <w:rPr>
          <w:lang w:eastAsia="pt-BR"/>
        </w:rPr>
        <w:t xml:space="preserve">   </w:t>
      </w:r>
      <w:proofErr w:type="gramEnd"/>
      <w:r w:rsidR="003519E6" w:rsidRPr="000A0F15">
        <w:rPr>
          <w:lang w:eastAsia="pt-BR"/>
        </w:rPr>
        <w:t xml:space="preserve">o </w:t>
      </w:r>
      <w:r w:rsidR="003519E6">
        <w:rPr>
          <w:lang w:eastAsia="pt-BR"/>
        </w:rPr>
        <w:t xml:space="preserve">   </w:t>
      </w:r>
      <w:r w:rsidR="003519E6">
        <w:rPr>
          <w:u w:val="single"/>
          <w:lang w:eastAsia="pt-BR"/>
        </w:rPr>
        <w:t>Paulo</w:t>
      </w:r>
      <w:r w:rsidR="00F14422">
        <w:rPr>
          <w:lang w:eastAsia="pt-BR"/>
        </w:rPr>
        <w:t xml:space="preserve"> </w:t>
      </w:r>
      <w:r>
        <w:rPr>
          <w:lang w:eastAsia="pt-BR"/>
        </w:rPr>
        <w:t xml:space="preserve">       </w:t>
      </w:r>
      <w:r w:rsidR="00F14422" w:rsidRPr="000A0F15">
        <w:rPr>
          <w:color w:val="17365D" w:themeColor="text2" w:themeShade="BF"/>
          <w:lang w:eastAsia="pt-BR"/>
        </w:rPr>
        <w:t xml:space="preserve">que </w:t>
      </w:r>
      <w:r>
        <w:rPr>
          <w:color w:val="17365D" w:themeColor="text2" w:themeShade="BF"/>
          <w:lang w:eastAsia="pt-BR"/>
        </w:rPr>
        <w:t xml:space="preserve">       </w:t>
      </w:r>
      <w:r w:rsidR="00F14422">
        <w:rPr>
          <w:lang w:eastAsia="pt-BR"/>
        </w:rPr>
        <w:t xml:space="preserve">se </w:t>
      </w:r>
      <w:r>
        <w:rPr>
          <w:lang w:eastAsia="pt-BR"/>
        </w:rPr>
        <w:t xml:space="preserve">   </w:t>
      </w:r>
      <w:r w:rsidR="00F14422" w:rsidRPr="000A0F15">
        <w:rPr>
          <w:u w:val="single"/>
          <w:lang w:eastAsia="pt-BR"/>
        </w:rPr>
        <w:t>responsabiliza</w:t>
      </w:r>
      <w:r w:rsidR="00F14422">
        <w:rPr>
          <w:lang w:eastAsia="pt-BR"/>
        </w:rPr>
        <w:t xml:space="preserve"> </w:t>
      </w:r>
      <w:r>
        <w:rPr>
          <w:lang w:eastAsia="pt-BR"/>
        </w:rPr>
        <w:t xml:space="preserve">   </w:t>
      </w:r>
      <w:r w:rsidR="00F14422">
        <w:rPr>
          <w:lang w:eastAsia="pt-BR"/>
        </w:rPr>
        <w:t>pelo despacho do documento.</w:t>
      </w:r>
    </w:p>
    <w:p w14:paraId="6B48D9B9" w14:textId="77777777" w:rsidR="001D55F4" w:rsidRDefault="001D55F4" w:rsidP="001D55F4">
      <w:pPr>
        <w:ind w:firstLine="0"/>
        <w:rPr>
          <w:lang w:eastAsia="pt-BR"/>
        </w:rPr>
      </w:pPr>
    </w:p>
    <w:p w14:paraId="64D589E9" w14:textId="41D9E6DD" w:rsidR="001D55F4" w:rsidRDefault="001D55F4" w:rsidP="001D55F4">
      <w:pPr>
        <w:ind w:firstLine="0"/>
        <w:rPr>
          <w:lang w:eastAsia="pt-BR"/>
        </w:rPr>
      </w:pPr>
      <w:r>
        <w:rPr>
          <w:noProof/>
          <w:u w:val="single"/>
          <w:lang w:eastAsia="pt-BR"/>
        </w:rPr>
        <mc:AlternateContent>
          <mc:Choice Requires="wps">
            <w:drawing>
              <wp:anchor distT="0" distB="0" distL="114300" distR="114300" simplePos="0" relativeHeight="251655680" behindDoc="0" locked="0" layoutInCell="1" allowOverlap="1" wp14:anchorId="207DF0C0" wp14:editId="78EB9F24">
                <wp:simplePos x="0" y="0"/>
                <wp:positionH relativeFrom="column">
                  <wp:posOffset>1263015</wp:posOffset>
                </wp:positionH>
                <wp:positionV relativeFrom="paragraph">
                  <wp:posOffset>26035</wp:posOffset>
                </wp:positionV>
                <wp:extent cx="1057275" cy="304800"/>
                <wp:effectExtent l="0" t="0" r="28575" b="19050"/>
                <wp:wrapNone/>
                <wp:docPr id="25" name="Caixa de Texto 25"/>
                <wp:cNvGraphicFramePr/>
                <a:graphic xmlns:a="http://schemas.openxmlformats.org/drawingml/2006/main">
                  <a:graphicData uri="http://schemas.microsoft.com/office/word/2010/wordprocessingShape">
                    <wps:wsp>
                      <wps:cNvSpPr txBox="1"/>
                      <wps:spPr>
                        <a:xfrm>
                          <a:off x="0" y="0"/>
                          <a:ext cx="1057275" cy="304800"/>
                        </a:xfrm>
                        <a:prstGeom prst="rect">
                          <a:avLst/>
                        </a:prstGeom>
                        <a:solidFill>
                          <a:sysClr val="window" lastClr="FFFFFF"/>
                        </a:solidFill>
                        <a:ln w="6350">
                          <a:solidFill>
                            <a:prstClr val="black"/>
                          </a:solidFill>
                        </a:ln>
                      </wps:spPr>
                      <wps:txbx>
                        <w:txbxContent>
                          <w:p w14:paraId="06146D91" w14:textId="77777777" w:rsidR="0051070D" w:rsidRDefault="0051070D" w:rsidP="001D55F4">
                            <w:pPr>
                              <w:ind w:firstLine="0"/>
                            </w:pPr>
                            <w:r>
                              <w:t>Pron. relativo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207DF0C0" id="Caixa de Texto 25" o:spid="_x0000_s1039" type="#_x0000_t202" style="position:absolute;left:0;text-align:left;margin-left:99.45pt;margin-top:2.05pt;width:83.25pt;height:2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" fillcolor="window" strokeweight=".5pt">
                <v:textbox>
                  <w:txbxContent>
                    <w:p w14:paraId="06146D91" w14:textId="77777777" w:rsidR="0051070D" w:rsidRDefault="0051070D" w:rsidP="001D55F4">
                      <w:pPr>
                        <w:ind w:firstLine="0"/>
                      </w:pPr>
                      <w:r>
                        <w:t>Pron. relativo</w:t>
                      </w:r>
                    </w:p>
                  </w:txbxContent>
                </v:textbox>
              </v:shape>
            </w:pict>
          </mc:Fallback>
        </mc:AlternateContent>
      </w:r>
      <w:r>
        <w:rPr>
          <w:noProof/>
          <w:u w:val="single"/>
          <w:lang w:eastAsia="pt-BR"/>
        </w:rPr>
        <mc:AlternateContent>
          <mc:Choice Requires="wps">
            <w:drawing>
              <wp:anchor distT="0" distB="0" distL="114300" distR="114300" simplePos="0" relativeHeight="251645440" behindDoc="0" locked="0" layoutInCell="1" allowOverlap="1" wp14:anchorId="2E39673A" wp14:editId="02451EFE">
                <wp:simplePos x="0" y="0"/>
                <wp:positionH relativeFrom="column">
                  <wp:posOffset>148590</wp:posOffset>
                </wp:positionH>
                <wp:positionV relativeFrom="paragraph">
                  <wp:posOffset>26035</wp:posOffset>
                </wp:positionV>
                <wp:extent cx="895350" cy="304800"/>
                <wp:effectExtent l="0" t="0" r="19050" b="19050"/>
                <wp:wrapNone/>
                <wp:docPr id="26" name="Caixa de Texto 26"/>
                <wp:cNvGraphicFramePr/>
                <a:graphic xmlns:a="http://schemas.openxmlformats.org/drawingml/2006/main">
                  <a:graphicData uri="http://schemas.microsoft.com/office/word/2010/wordprocessingShape">
                    <wps:wsp>
                      <wps:cNvSpPr txBox="1"/>
                      <wps:spPr>
                        <a:xfrm>
                          <a:off x="0" y="0"/>
                          <a:ext cx="895350" cy="304800"/>
                        </a:xfrm>
                        <a:prstGeom prst="rect">
                          <a:avLst/>
                        </a:prstGeom>
                        <a:solidFill>
                          <a:schemeClr val="lt1"/>
                        </a:solidFill>
                        <a:ln w="6350">
                          <a:solidFill>
                            <a:prstClr val="black"/>
                          </a:solidFill>
                        </a:ln>
                      </wps:spPr>
                      <wps:txbx>
                        <w:txbxContent>
                          <w:p w14:paraId="3E62EC40" w14:textId="77777777" w:rsidR="0051070D" w:rsidRDefault="0051070D" w:rsidP="001D55F4">
                            <w:pPr>
                              <w:ind w:firstLine="0"/>
                            </w:pPr>
                            <w:r>
                              <w:t>Verbo 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2E39673A" id="Caixa de Texto 26" o:spid="_x0000_s1040" type="#_x0000_t202" style="position:absolute;left:0;text-align:left;margin-left:11.7pt;margin-top:2.05pt;width:70.5pt;height:24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" fillcolor="white [3201]" strokeweight=".5pt">
                <v:textbox>
                  <w:txbxContent>
                    <w:p w14:paraId="3E62EC40" w14:textId="77777777" w:rsidR="0051070D" w:rsidRDefault="0051070D" w:rsidP="001D55F4">
                      <w:pPr>
                        <w:ind w:firstLine="0"/>
                      </w:pPr>
                      <w:r>
                        <w:t>Verbo SER</w:t>
                      </w:r>
                    </w:p>
                  </w:txbxContent>
                </v:textbox>
              </v:shape>
            </w:pict>
          </mc:Fallback>
        </mc:AlternateContent>
      </w:r>
    </w:p>
    <w:p w14:paraId="6F18ABA6" w14:textId="1EE867BC" w:rsidR="001D55F4" w:rsidRDefault="001D55F4" w:rsidP="001D55F4">
      <w:pPr>
        <w:ind w:firstLine="0"/>
        <w:rPr>
          <w:lang w:eastAsia="pt-BR"/>
        </w:rPr>
      </w:pPr>
      <w:r>
        <w:rPr>
          <w:noProof/>
          <w:lang w:eastAsia="pt-BR"/>
        </w:rPr>
        <mc:AlternateContent>
          <mc:Choice Requires="wps">
            <w:drawing>
              <wp:anchor distT="0" distB="0" distL="114300" distR="114300" simplePos="0" relativeHeight="251652608" behindDoc="0" locked="0" layoutInCell="1" allowOverlap="1" wp14:anchorId="27121A8C" wp14:editId="30C2B3F1">
                <wp:simplePos x="0" y="0"/>
                <wp:positionH relativeFrom="column">
                  <wp:posOffset>2167891</wp:posOffset>
                </wp:positionH>
                <wp:positionV relativeFrom="paragraph">
                  <wp:posOffset>222885</wp:posOffset>
                </wp:positionV>
                <wp:extent cx="1352550" cy="619125"/>
                <wp:effectExtent l="0" t="0" r="19050" b="28575"/>
                <wp:wrapNone/>
                <wp:docPr id="27" name="Caixa de Texto 27"/>
                <wp:cNvGraphicFramePr/>
                <a:graphic xmlns:a="http://schemas.openxmlformats.org/drawingml/2006/main">
                  <a:graphicData uri="http://schemas.microsoft.com/office/word/2010/wordprocessingShape">
                    <wps:wsp>
                      <wps:cNvSpPr txBox="1"/>
                      <wps:spPr>
                        <a:xfrm>
                          <a:off x="0" y="0"/>
                          <a:ext cx="1352550" cy="619125"/>
                        </a:xfrm>
                        <a:prstGeom prst="rect">
                          <a:avLst/>
                        </a:prstGeom>
                        <a:solidFill>
                          <a:sysClr val="window" lastClr="FFFFFF"/>
                        </a:solidFill>
                        <a:ln w="6350">
                          <a:solidFill>
                            <a:prstClr val="black"/>
                          </a:solidFill>
                        </a:ln>
                      </wps:spPr>
                      <wps:txbx>
                        <w:txbxContent>
                          <w:p w14:paraId="5BA022A9" w14:textId="1B5626B2" w:rsidR="0051070D" w:rsidRDefault="0051070D" w:rsidP="001D55F4">
                            <w:pPr>
                              <w:ind w:firstLine="0"/>
                            </w:pPr>
                            <w:r>
                              <w:t xml:space="preserve">Verbo na 3ª pessoa do </w:t>
                            </w:r>
                            <w:del w:id="10" w:author="lilianfbraga@gmail.com" w:date="2016-09-15T19:51:00Z">
                              <w:r w:rsidDel="001D55F4">
                                <w:delText>plural</w:delText>
                              </w:r>
                            </w:del>
                            <w:ins w:id="11" w:author="lilianfbraga@gmail.com" w:date="2016-09-15T19:51:00Z">
                              <w:r>
                                <w:t>singular</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27" o:spid="_x0000_s1040" type="#_x0000_t202" style="position:absolute;left:0;text-align:left;margin-left:170.7pt;margin-top:17.55pt;width:106.5pt;height:48.7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" fillcolor="window" strokeweight=".5pt">
                <v:textbox>
                  <w:txbxContent>
                    <w:p w14:paraId="5BA022A9" w14:textId="1B5626B2" w:rsidR="0051070D" w:rsidRDefault="0051070D" w:rsidP="001D55F4">
                      <w:pPr>
                        <w:ind w:firstLine="0"/>
                      </w:pPr>
                      <w:r>
                        <w:t xml:space="preserve">Verbo na </w:t>
                      </w:r>
                      <w:r>
                        <w:t xml:space="preserve">3ª </w:t>
                      </w:r>
                      <w:r>
                        <w:t xml:space="preserve">pessoa do </w:t>
                      </w:r>
                      <w:del w:id="10" w:author="lilianfbraga@gmail.com" w:date="2016-09-15T19:51:00Z">
                        <w:r w:rsidDel="001D55F4">
                          <w:delText>plural</w:delText>
                        </w:r>
                      </w:del>
                      <w:ins w:id="11" w:author="lilianfbraga@gmail.com" w:date="2016-09-15T19:51:00Z">
                        <w:r>
                          <w:t>singular</w:t>
                        </w:r>
                      </w:ins>
                    </w:p>
                  </w:txbxContent>
                </v:textbox>
              </v:shape>
            </w:pict>
          </mc:Fallback>
        </mc:AlternateContent>
      </w:r>
      <w:r>
        <w:rPr>
          <w:noProof/>
          <w:lang w:eastAsia="pt-BR"/>
        </w:rPr>
        <mc:AlternateContent>
          <mc:Choice Requires="wps">
            <w:drawing>
              <wp:anchor distT="0" distB="0" distL="114300" distR="114300" simplePos="0" relativeHeight="251648512" behindDoc="0" locked="0" layoutInCell="1" allowOverlap="1" wp14:anchorId="68194353" wp14:editId="387DEAD6">
                <wp:simplePos x="0" y="0"/>
                <wp:positionH relativeFrom="column">
                  <wp:posOffset>558165</wp:posOffset>
                </wp:positionH>
                <wp:positionV relativeFrom="paragraph">
                  <wp:posOffset>222885</wp:posOffset>
                </wp:positionV>
                <wp:extent cx="1323975" cy="619125"/>
                <wp:effectExtent l="0" t="0" r="28575" b="28575"/>
                <wp:wrapNone/>
                <wp:docPr id="28" name="Caixa de Texto 28"/>
                <wp:cNvGraphicFramePr/>
                <a:graphic xmlns:a="http://schemas.openxmlformats.org/drawingml/2006/main">
                  <a:graphicData uri="http://schemas.microsoft.com/office/word/2010/wordprocessingShape">
                    <wps:wsp>
                      <wps:cNvSpPr txBox="1"/>
                      <wps:spPr>
                        <a:xfrm>
                          <a:off x="0" y="0"/>
                          <a:ext cx="1323975" cy="619125"/>
                        </a:xfrm>
                        <a:prstGeom prst="rect">
                          <a:avLst/>
                        </a:prstGeom>
                        <a:solidFill>
                          <a:schemeClr val="lt1"/>
                        </a:solidFill>
                        <a:ln w="6350">
                          <a:solidFill>
                            <a:prstClr val="black"/>
                          </a:solidFill>
                        </a:ln>
                      </wps:spPr>
                      <wps:txbx>
                        <w:txbxContent>
                          <w:p w14:paraId="2BE6C9EB" w14:textId="2D8B1834" w:rsidR="0051070D" w:rsidRDefault="0051070D" w:rsidP="001D55F4">
                            <w:pPr>
                              <w:ind w:firstLine="0"/>
                            </w:pPr>
                            <w:r>
                              <w:t xml:space="preserve">Substantivo próprio, </w:t>
                            </w:r>
                            <w:proofErr w:type="gramStart"/>
                            <w:r>
                              <w:t>singular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28" o:spid="_x0000_s1041" type="#_x0000_t202" style="position:absolute;left:0;text-align:left;margin-left:43.95pt;margin-top:17.55pt;width:104.25pt;height:48.7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" fillcolor="white [3201]" strokeweight=".5pt">
                <v:textbox>
                  <w:txbxContent>
                    <w:p w14:paraId="2BE6C9EB" w14:textId="2D8B1834" w:rsidR="0051070D" w:rsidRDefault="0051070D" w:rsidP="001D55F4">
                      <w:pPr>
                        <w:ind w:firstLine="0"/>
                      </w:pPr>
                      <w:r>
                        <w:t xml:space="preserve">Substantivo próprio, </w:t>
                      </w:r>
                      <w:proofErr w:type="gramStart"/>
                      <w:r>
                        <w:t>singular</w:t>
                      </w:r>
                      <w:proofErr w:type="gramEnd"/>
                    </w:p>
                  </w:txbxContent>
                </v:textbox>
              </v:shape>
            </w:pict>
          </mc:Fallback>
        </mc:AlternateContent>
      </w:r>
    </w:p>
    <w:p w14:paraId="570322EC" w14:textId="0ECB6624" w:rsidR="005F4AC2" w:rsidRDefault="005F4AC2">
      <w:pPr>
        <w:rPr>
          <w:lang w:eastAsia="pt-BR"/>
        </w:rPr>
      </w:pPr>
    </w:p>
    <w:p w14:paraId="2C1A2535" w14:textId="3B8F5F32" w:rsidR="001D55F4" w:rsidRDefault="001D55F4">
      <w:pPr>
        <w:rPr>
          <w:lang w:eastAsia="pt-BR"/>
        </w:rPr>
      </w:pPr>
    </w:p>
    <w:p w14:paraId="0643DE9A" w14:textId="1474075F" w:rsidR="001D55F4" w:rsidRDefault="001D55F4">
      <w:pPr>
        <w:rPr>
          <w:lang w:eastAsia="pt-BR"/>
        </w:rPr>
      </w:pPr>
    </w:p>
    <w:p w14:paraId="1B44CFA0" w14:textId="40669DF1" w:rsidR="00F14422" w:rsidRDefault="001D55F4">
      <w:pPr>
        <w:rPr>
          <w:lang w:eastAsia="pt-BR"/>
        </w:rPr>
      </w:pPr>
      <w:r>
        <w:rPr>
          <w:noProof/>
          <w:u w:val="single"/>
          <w:lang w:eastAsia="pt-BR"/>
        </w:rPr>
        <mc:AlternateContent>
          <mc:Choice Requires="wps">
            <w:drawing>
              <wp:anchor distT="0" distB="0" distL="114300" distR="114300" simplePos="0" relativeHeight="251667456" behindDoc="0" locked="0" layoutInCell="1" allowOverlap="1" wp14:anchorId="3BC6032A" wp14:editId="51A6ECC2">
                <wp:simplePos x="0" y="0"/>
                <wp:positionH relativeFrom="column">
                  <wp:posOffset>2625090</wp:posOffset>
                </wp:positionH>
                <wp:positionV relativeFrom="paragraph">
                  <wp:posOffset>171450</wp:posOffset>
                </wp:positionV>
                <wp:extent cx="19050" cy="1104900"/>
                <wp:effectExtent l="0" t="0" r="19050" b="19050"/>
                <wp:wrapNone/>
                <wp:docPr id="297" name="Conector reto 297"/>
                <wp:cNvGraphicFramePr/>
                <a:graphic xmlns:a="http://schemas.openxmlformats.org/drawingml/2006/main">
                  <a:graphicData uri="http://schemas.microsoft.com/office/word/2010/wordprocessingShape">
                    <wps:wsp>
                      <wps:cNvCnPr/>
                      <wps:spPr>
                        <a:xfrm flipH="1" flipV="1">
                          <a:off x="0" y="0"/>
                          <a:ext cx="19050" cy="1104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6724DA4C" id="Conector reto 297" o:spid="_x0000_s1026" style="position:absolute;flip:x y;z-index:251667456;visibility:visible;mso-wrap-style:square;mso-wrap-distance-left:9pt;mso-wrap-distance-top:0;mso-wrap-distance-right:9pt;mso-wrap-distance-bottom:0;mso-position-horizontal:absolute;mso-position-horizontal-relative:text;mso-position-vertical:absolute;mso-position-vertical-relative:text" from="206.7pt,13.5pt" to="208.2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" strokecolor="#4579b8 [3044]"/>
            </w:pict>
          </mc:Fallback>
        </mc:AlternateContent>
      </w:r>
      <w:r>
        <w:rPr>
          <w:noProof/>
          <w:u w:val="single"/>
          <w:lang w:eastAsia="pt-BR"/>
        </w:rPr>
        <mc:AlternateContent>
          <mc:Choice Requires="wps">
            <w:drawing>
              <wp:anchor distT="0" distB="0" distL="114300" distR="114300" simplePos="0" relativeHeight="251666432" behindDoc="0" locked="0" layoutInCell="1" allowOverlap="1" wp14:anchorId="64414505" wp14:editId="0BD5A03A">
                <wp:simplePos x="0" y="0"/>
                <wp:positionH relativeFrom="column">
                  <wp:posOffset>1824990</wp:posOffset>
                </wp:positionH>
                <wp:positionV relativeFrom="paragraph">
                  <wp:posOffset>190500</wp:posOffset>
                </wp:positionV>
                <wp:extent cx="19050" cy="666750"/>
                <wp:effectExtent l="0" t="0" r="19050" b="19050"/>
                <wp:wrapNone/>
                <wp:docPr id="296" name="Conector reto 296"/>
                <wp:cNvGraphicFramePr/>
                <a:graphic xmlns:a="http://schemas.openxmlformats.org/drawingml/2006/main">
                  <a:graphicData uri="http://schemas.microsoft.com/office/word/2010/wordprocessingShape">
                    <wps:wsp>
                      <wps:cNvCnPr/>
                      <wps:spPr>
                        <a:xfrm flipH="1" flipV="1">
                          <a:off x="0" y="0"/>
                          <a:ext cx="19050" cy="666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2685DFF5" id="Conector reto 296" o:spid="_x0000_s1026" style="position:absolute;flip:x y;z-index:251666432;visibility:visible;mso-wrap-style:square;mso-wrap-distance-left:9pt;mso-wrap-distance-top:0;mso-wrap-distance-right:9pt;mso-wrap-distance-bottom:0;mso-position-horizontal:absolute;mso-position-horizontal-relative:text;mso-position-vertical:absolute;mso-position-vertical-relative:text" from="143.7pt,15pt" to="145.2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" strokecolor="#4579b8 [3044]"/>
            </w:pict>
          </mc:Fallback>
        </mc:AlternateContent>
      </w:r>
      <w:r>
        <w:rPr>
          <w:noProof/>
          <w:u w:val="single"/>
          <w:lang w:eastAsia="pt-BR"/>
        </w:rPr>
        <mc:AlternateContent>
          <mc:Choice Requires="wps">
            <w:drawing>
              <wp:anchor distT="0" distB="0" distL="114300" distR="114300" simplePos="0" relativeHeight="251665408" behindDoc="0" locked="0" layoutInCell="1" allowOverlap="1" wp14:anchorId="6ECC2E60" wp14:editId="1D708B11">
                <wp:simplePos x="0" y="0"/>
                <wp:positionH relativeFrom="column">
                  <wp:posOffset>1263015</wp:posOffset>
                </wp:positionH>
                <wp:positionV relativeFrom="paragraph">
                  <wp:posOffset>190500</wp:posOffset>
                </wp:positionV>
                <wp:extent cx="19050" cy="1095375"/>
                <wp:effectExtent l="0" t="0" r="19050" b="28575"/>
                <wp:wrapNone/>
                <wp:docPr id="295" name="Conector reto 295"/>
                <wp:cNvGraphicFramePr/>
                <a:graphic xmlns:a="http://schemas.openxmlformats.org/drawingml/2006/main">
                  <a:graphicData uri="http://schemas.microsoft.com/office/word/2010/wordprocessingShape">
                    <wps:wsp>
                      <wps:cNvCnPr/>
                      <wps:spPr>
                        <a:xfrm flipH="1" flipV="1">
                          <a:off x="0" y="0"/>
                          <a:ext cx="19050" cy="1095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0E2D6BDC" id="Conector reto 295" o:spid="_x0000_s1026" style="position:absolute;flip:x y;z-index:251665408;visibility:visible;mso-wrap-style:square;mso-wrap-distance-left:9pt;mso-wrap-distance-top:0;mso-wrap-distance-right:9pt;mso-wrap-distance-bottom:0;mso-position-horizontal:absolute;mso-position-horizontal-relative:text;mso-position-vertical:absolute;mso-position-vertical-relative:text" from="99.45pt,15pt" to="100.95pt,10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" strokecolor="#4579b8 [3044]"/>
            </w:pict>
          </mc:Fallback>
        </mc:AlternateContent>
      </w:r>
      <w:r>
        <w:rPr>
          <w:noProof/>
          <w:u w:val="single"/>
          <w:lang w:eastAsia="pt-BR"/>
        </w:rPr>
        <mc:AlternateContent>
          <mc:Choice Requires="wps">
            <w:drawing>
              <wp:anchor distT="0" distB="0" distL="114300" distR="114300" simplePos="0" relativeHeight="251664384" behindDoc="0" locked="0" layoutInCell="1" allowOverlap="1" wp14:anchorId="28694C5A" wp14:editId="0193D549">
                <wp:simplePos x="0" y="0"/>
                <wp:positionH relativeFrom="column">
                  <wp:posOffset>720090</wp:posOffset>
                </wp:positionH>
                <wp:positionV relativeFrom="paragraph">
                  <wp:posOffset>180975</wp:posOffset>
                </wp:positionV>
                <wp:extent cx="0" cy="676275"/>
                <wp:effectExtent l="0" t="0" r="19050" b="9525"/>
                <wp:wrapNone/>
                <wp:docPr id="294" name="Conector reto 294"/>
                <wp:cNvGraphicFramePr/>
                <a:graphic xmlns:a="http://schemas.openxmlformats.org/drawingml/2006/main">
                  <a:graphicData uri="http://schemas.microsoft.com/office/word/2010/wordprocessingShape">
                    <wps:wsp>
                      <wps:cNvCnPr/>
                      <wps:spPr>
                        <a:xfrm flipV="1">
                          <a:off x="0" y="0"/>
                          <a:ext cx="0" cy="676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2A40CA3C" id="Conector reto 294"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56.7pt,14.25pt" to="56.7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" strokecolor="#4579b8 [3044]"/>
            </w:pict>
          </mc:Fallback>
        </mc:AlternateContent>
      </w:r>
      <w:r>
        <w:rPr>
          <w:u w:val="single"/>
          <w:lang w:eastAsia="pt-BR"/>
        </w:rPr>
        <w:t>S</w:t>
      </w:r>
      <w:r w:rsidR="00F14422" w:rsidRPr="000A0F15">
        <w:rPr>
          <w:u w:val="single"/>
          <w:lang w:eastAsia="pt-BR"/>
        </w:rPr>
        <w:t>ere</w:t>
      </w:r>
      <w:r>
        <w:rPr>
          <w:u w:val="single"/>
          <w:lang w:eastAsia="pt-BR"/>
        </w:rPr>
        <w:t>i</w:t>
      </w:r>
      <w:r w:rsidR="00F14422">
        <w:rPr>
          <w:lang w:eastAsia="pt-BR"/>
        </w:rPr>
        <w:t xml:space="preserve"> </w:t>
      </w:r>
      <w:r>
        <w:rPr>
          <w:lang w:eastAsia="pt-BR"/>
        </w:rPr>
        <w:t xml:space="preserve">        </w:t>
      </w:r>
      <w:r w:rsidR="00F14422" w:rsidRPr="000A0F15">
        <w:rPr>
          <w:u w:val="single"/>
          <w:lang w:eastAsia="pt-BR"/>
        </w:rPr>
        <w:t>eu</w:t>
      </w:r>
      <w:r w:rsidR="00F14422">
        <w:rPr>
          <w:lang w:eastAsia="pt-BR"/>
        </w:rPr>
        <w:t xml:space="preserve"> </w:t>
      </w:r>
      <w:r>
        <w:rPr>
          <w:lang w:eastAsia="pt-BR"/>
        </w:rPr>
        <w:t xml:space="preserve">         </w:t>
      </w:r>
      <w:r w:rsidR="00F14422" w:rsidRPr="000A0F15">
        <w:rPr>
          <w:color w:val="17365D" w:themeColor="text2" w:themeShade="BF"/>
          <w:lang w:eastAsia="pt-BR"/>
        </w:rPr>
        <w:t xml:space="preserve">que </w:t>
      </w:r>
      <w:r>
        <w:rPr>
          <w:color w:val="17365D" w:themeColor="text2" w:themeShade="BF"/>
          <w:lang w:eastAsia="pt-BR"/>
        </w:rPr>
        <w:t xml:space="preserve">          </w:t>
      </w:r>
      <w:r w:rsidR="00F14422" w:rsidRPr="000A0F15">
        <w:rPr>
          <w:u w:val="single"/>
          <w:lang w:eastAsia="pt-BR"/>
        </w:rPr>
        <w:t>finalizarei</w:t>
      </w:r>
      <w:r w:rsidR="00F14422">
        <w:rPr>
          <w:lang w:eastAsia="pt-BR"/>
        </w:rPr>
        <w:t xml:space="preserve"> </w:t>
      </w:r>
      <w:r>
        <w:rPr>
          <w:lang w:eastAsia="pt-BR"/>
        </w:rPr>
        <w:t xml:space="preserve">         </w:t>
      </w:r>
      <w:r w:rsidR="00F14422">
        <w:rPr>
          <w:lang w:eastAsia="pt-BR"/>
        </w:rPr>
        <w:t>o</w:t>
      </w:r>
      <w:r>
        <w:rPr>
          <w:lang w:eastAsia="pt-BR"/>
        </w:rPr>
        <w:t xml:space="preserve">           </w:t>
      </w:r>
      <w:r w:rsidR="00F14422">
        <w:rPr>
          <w:lang w:eastAsia="pt-BR"/>
        </w:rPr>
        <w:t xml:space="preserve"> processo. </w:t>
      </w:r>
    </w:p>
    <w:p w14:paraId="2D9473DD" w14:textId="32D37BFD" w:rsidR="008206F6" w:rsidRDefault="008206F6">
      <w:pPr>
        <w:rPr>
          <w:lang w:eastAsia="pt-BR"/>
        </w:rPr>
      </w:pPr>
    </w:p>
    <w:p w14:paraId="240C0F6D" w14:textId="77777777" w:rsidR="001D55F4" w:rsidRDefault="001D55F4" w:rsidP="001D55F4">
      <w:pPr>
        <w:ind w:firstLine="0"/>
        <w:rPr>
          <w:lang w:eastAsia="pt-BR"/>
        </w:rPr>
      </w:pPr>
    </w:p>
    <w:p w14:paraId="7DB889EF" w14:textId="77777777" w:rsidR="001D55F4" w:rsidRDefault="001D55F4" w:rsidP="001D55F4">
      <w:pPr>
        <w:ind w:firstLine="0"/>
        <w:rPr>
          <w:lang w:eastAsia="pt-BR"/>
        </w:rPr>
      </w:pPr>
      <w:r>
        <w:rPr>
          <w:noProof/>
          <w:u w:val="single"/>
          <w:lang w:eastAsia="pt-BR"/>
        </w:rPr>
        <mc:AlternateContent>
          <mc:Choice Requires="wps">
            <w:drawing>
              <wp:anchor distT="0" distB="0" distL="114300" distR="114300" simplePos="0" relativeHeight="251663360" behindDoc="0" locked="0" layoutInCell="1" allowOverlap="1" wp14:anchorId="615784A3" wp14:editId="1F69F749">
                <wp:simplePos x="0" y="0"/>
                <wp:positionH relativeFrom="column">
                  <wp:posOffset>1358265</wp:posOffset>
                </wp:positionH>
                <wp:positionV relativeFrom="paragraph">
                  <wp:posOffset>54610</wp:posOffset>
                </wp:positionV>
                <wp:extent cx="1057275" cy="304800"/>
                <wp:effectExtent l="0" t="0" r="28575" b="19050"/>
                <wp:wrapNone/>
                <wp:docPr id="290" name="Caixa de Texto 290"/>
                <wp:cNvGraphicFramePr/>
                <a:graphic xmlns:a="http://schemas.openxmlformats.org/drawingml/2006/main">
                  <a:graphicData uri="http://schemas.microsoft.com/office/word/2010/wordprocessingShape">
                    <wps:wsp>
                      <wps:cNvSpPr txBox="1"/>
                      <wps:spPr>
                        <a:xfrm>
                          <a:off x="0" y="0"/>
                          <a:ext cx="1057275" cy="304800"/>
                        </a:xfrm>
                        <a:prstGeom prst="rect">
                          <a:avLst/>
                        </a:prstGeom>
                        <a:solidFill>
                          <a:sysClr val="window" lastClr="FFFFFF"/>
                        </a:solidFill>
                        <a:ln w="6350">
                          <a:solidFill>
                            <a:prstClr val="black"/>
                          </a:solidFill>
                        </a:ln>
                      </wps:spPr>
                      <wps:txbx>
                        <w:txbxContent>
                          <w:p w14:paraId="35195067" w14:textId="77777777" w:rsidR="0051070D" w:rsidRDefault="0051070D" w:rsidP="001D55F4">
                            <w:pPr>
                              <w:ind w:firstLine="0"/>
                            </w:pPr>
                            <w:r>
                              <w:t>Pron. relativo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615784A3" id="Caixa de Texto 290" o:spid="_x0000_s1043" type="#_x0000_t202" style="position:absolute;left:0;text-align:left;margin-left:106.95pt;margin-top:4.3pt;width:83.2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" fillcolor="window" strokeweight=".5pt">
                <v:textbox>
                  <w:txbxContent>
                    <w:p w14:paraId="35195067" w14:textId="77777777" w:rsidR="0051070D" w:rsidRDefault="0051070D" w:rsidP="001D55F4">
                      <w:pPr>
                        <w:ind w:firstLine="0"/>
                      </w:pPr>
                      <w:r>
                        <w:t>Pron. relativo</w:t>
                      </w:r>
                    </w:p>
                  </w:txbxContent>
                </v:textbox>
              </v:shape>
            </w:pict>
          </mc:Fallback>
        </mc:AlternateContent>
      </w:r>
      <w:r>
        <w:rPr>
          <w:noProof/>
          <w:u w:val="single"/>
          <w:lang w:eastAsia="pt-BR"/>
        </w:rPr>
        <mc:AlternateContent>
          <mc:Choice Requires="wps">
            <w:drawing>
              <wp:anchor distT="0" distB="0" distL="114300" distR="114300" simplePos="0" relativeHeight="251661312" behindDoc="0" locked="0" layoutInCell="1" allowOverlap="1" wp14:anchorId="0A3F4C5E" wp14:editId="3F4073FA">
                <wp:simplePos x="0" y="0"/>
                <wp:positionH relativeFrom="column">
                  <wp:posOffset>291465</wp:posOffset>
                </wp:positionH>
                <wp:positionV relativeFrom="paragraph">
                  <wp:posOffset>54610</wp:posOffset>
                </wp:positionV>
                <wp:extent cx="895350" cy="304800"/>
                <wp:effectExtent l="0" t="0" r="19050" b="19050"/>
                <wp:wrapNone/>
                <wp:docPr id="291" name="Caixa de Texto 291"/>
                <wp:cNvGraphicFramePr/>
                <a:graphic xmlns:a="http://schemas.openxmlformats.org/drawingml/2006/main">
                  <a:graphicData uri="http://schemas.microsoft.com/office/word/2010/wordprocessingShape">
                    <wps:wsp>
                      <wps:cNvSpPr txBox="1"/>
                      <wps:spPr>
                        <a:xfrm>
                          <a:off x="0" y="0"/>
                          <a:ext cx="895350" cy="304800"/>
                        </a:xfrm>
                        <a:prstGeom prst="rect">
                          <a:avLst/>
                        </a:prstGeom>
                        <a:solidFill>
                          <a:schemeClr val="lt1"/>
                        </a:solidFill>
                        <a:ln w="6350">
                          <a:solidFill>
                            <a:prstClr val="black"/>
                          </a:solidFill>
                        </a:ln>
                      </wps:spPr>
                      <wps:txbx>
                        <w:txbxContent>
                          <w:p w14:paraId="3735E552" w14:textId="77777777" w:rsidR="0051070D" w:rsidRDefault="0051070D" w:rsidP="001D55F4">
                            <w:pPr>
                              <w:ind w:firstLine="0"/>
                            </w:pPr>
                            <w:r>
                              <w:t>Verbo 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0A3F4C5E" id="Caixa de Texto 291" o:spid="_x0000_s1044" type="#_x0000_t202" style="position:absolute;left:0;text-align:left;margin-left:22.95pt;margin-top:4.3pt;width:70.5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" fillcolor="white [3201]" strokeweight=".5pt">
                <v:textbox>
                  <w:txbxContent>
                    <w:p w14:paraId="3735E552" w14:textId="77777777" w:rsidR="0051070D" w:rsidRDefault="0051070D" w:rsidP="001D55F4">
                      <w:pPr>
                        <w:ind w:firstLine="0"/>
                      </w:pPr>
                      <w:r>
                        <w:t>Verbo SER</w:t>
                      </w:r>
                    </w:p>
                  </w:txbxContent>
                </v:textbox>
              </v:shape>
            </w:pict>
          </mc:Fallback>
        </mc:AlternateContent>
      </w:r>
    </w:p>
    <w:p w14:paraId="2B907EA7" w14:textId="08D6B540" w:rsidR="001D55F4" w:rsidRDefault="002A0677" w:rsidP="001D55F4">
      <w:pPr>
        <w:ind w:firstLine="0"/>
        <w:rPr>
          <w:lang w:eastAsia="pt-BR"/>
        </w:rPr>
      </w:pPr>
      <w:r>
        <w:rPr>
          <w:noProof/>
          <w:lang w:eastAsia="pt-BR"/>
        </w:rPr>
        <mc:AlternateContent>
          <mc:Choice Requires="wps">
            <w:drawing>
              <wp:anchor distT="0" distB="0" distL="114300" distR="114300" simplePos="0" relativeHeight="251663872" behindDoc="0" locked="0" layoutInCell="1" allowOverlap="1" wp14:anchorId="6A2829EA" wp14:editId="10624525">
                <wp:simplePos x="0" y="0"/>
                <wp:positionH relativeFrom="column">
                  <wp:posOffset>2024380</wp:posOffset>
                </wp:positionH>
                <wp:positionV relativeFrom="paragraph">
                  <wp:posOffset>232410</wp:posOffset>
                </wp:positionV>
                <wp:extent cx="1323975" cy="743585"/>
                <wp:effectExtent l="0" t="0" r="28575" b="18415"/>
                <wp:wrapNone/>
                <wp:docPr id="292" name="Caixa de Texto 292"/>
                <wp:cNvGraphicFramePr/>
                <a:graphic xmlns:a="http://schemas.openxmlformats.org/drawingml/2006/main">
                  <a:graphicData uri="http://schemas.microsoft.com/office/word/2010/wordprocessingShape">
                    <wps:wsp>
                      <wps:cNvSpPr txBox="1"/>
                      <wps:spPr>
                        <a:xfrm>
                          <a:off x="0" y="0"/>
                          <a:ext cx="1323975" cy="743585"/>
                        </a:xfrm>
                        <a:prstGeom prst="rect">
                          <a:avLst/>
                        </a:prstGeom>
                        <a:solidFill>
                          <a:sysClr val="window" lastClr="FFFFFF"/>
                        </a:solidFill>
                        <a:ln w="6350">
                          <a:solidFill>
                            <a:prstClr val="black"/>
                          </a:solidFill>
                        </a:ln>
                      </wps:spPr>
                      <wps:txbx>
                        <w:txbxContent>
                          <w:p w14:paraId="291EB133" w14:textId="25035444" w:rsidR="0051070D" w:rsidRDefault="0051070D" w:rsidP="001D55F4">
                            <w:pPr>
                              <w:ind w:firstLine="0"/>
                            </w:pPr>
                            <w:r>
                              <w:t xml:space="preserve">Verbo na 1ª pessoa do </w:t>
                            </w:r>
                            <w:r>
                              <w:t>singular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292" o:spid="_x0000_s1044" type="#_x0000_t202" style="position:absolute;left:0;text-align:left;margin-left:159.4pt;margin-top:18.3pt;width:104.25pt;height:58.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" fillcolor="window" strokeweight=".5pt">
                <v:textbox>
                  <w:txbxContent>
                    <w:p w14:paraId="291EB133" w14:textId="25035444" w:rsidR="0051070D" w:rsidRDefault="0051070D" w:rsidP="001D55F4">
                      <w:pPr>
                        <w:ind w:firstLine="0"/>
                      </w:pPr>
                      <w:r>
                        <w:t xml:space="preserve">Verbo na 1ª pessoa do </w:t>
                      </w:r>
                      <w:r>
                        <w:t>singular</w:t>
                      </w:r>
                    </w:p>
                  </w:txbxContent>
                </v:textbox>
              </v:shape>
            </w:pict>
          </mc:Fallback>
        </mc:AlternateContent>
      </w:r>
      <w:r>
        <w:rPr>
          <w:noProof/>
          <w:lang w:eastAsia="pt-BR"/>
        </w:rPr>
        <mc:AlternateContent>
          <mc:Choice Requires="wps">
            <w:drawing>
              <wp:anchor distT="0" distB="0" distL="114300" distR="114300" simplePos="0" relativeHeight="251659776" behindDoc="0" locked="0" layoutInCell="1" allowOverlap="1" wp14:anchorId="30DEF555" wp14:editId="2FF3FFAA">
                <wp:simplePos x="0" y="0"/>
                <wp:positionH relativeFrom="column">
                  <wp:posOffset>509829</wp:posOffset>
                </wp:positionH>
                <wp:positionV relativeFrom="paragraph">
                  <wp:posOffset>225927</wp:posOffset>
                </wp:positionV>
                <wp:extent cx="1371600" cy="839338"/>
                <wp:effectExtent l="0" t="0" r="19050" b="18415"/>
                <wp:wrapNone/>
                <wp:docPr id="293" name="Caixa de Texto 293"/>
                <wp:cNvGraphicFramePr/>
                <a:graphic xmlns:a="http://schemas.openxmlformats.org/drawingml/2006/main">
                  <a:graphicData uri="http://schemas.microsoft.com/office/word/2010/wordprocessingShape">
                    <wps:wsp>
                      <wps:cNvSpPr txBox="1"/>
                      <wps:spPr>
                        <a:xfrm>
                          <a:off x="0" y="0"/>
                          <a:ext cx="1371600" cy="839338"/>
                        </a:xfrm>
                        <a:prstGeom prst="rect">
                          <a:avLst/>
                        </a:prstGeom>
                        <a:solidFill>
                          <a:schemeClr val="lt1"/>
                        </a:solidFill>
                        <a:ln w="6350">
                          <a:solidFill>
                            <a:prstClr val="black"/>
                          </a:solidFill>
                        </a:ln>
                      </wps:spPr>
                      <wps:txbx>
                        <w:txbxContent>
                          <w:p w14:paraId="7BDBB444" w14:textId="132B3ED1" w:rsidR="0051070D" w:rsidRDefault="0051070D" w:rsidP="001D55F4">
                            <w:pPr>
                              <w:ind w:firstLine="0"/>
                            </w:pPr>
                            <w:r>
                              <w:t xml:space="preserve">Pron. reto 1ª pessoa do </w:t>
                            </w:r>
                            <w:r>
                              <w:t>singular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293" o:spid="_x0000_s1045" type="#_x0000_t202" style="position:absolute;left:0;text-align:left;margin-left:40.15pt;margin-top:17.8pt;width:108pt;height:66.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" fillcolor="white [3201]" strokeweight=".5pt">
                <v:textbox>
                  <w:txbxContent>
                    <w:p w14:paraId="7BDBB444" w14:textId="132B3ED1" w:rsidR="0051070D" w:rsidRDefault="0051070D" w:rsidP="001D55F4">
                      <w:pPr>
                        <w:ind w:firstLine="0"/>
                      </w:pPr>
                      <w:r>
                        <w:t xml:space="preserve">Pron. reto 1ª pessoa do </w:t>
                      </w:r>
                      <w:r>
                        <w:t>singular</w:t>
                      </w:r>
                    </w:p>
                  </w:txbxContent>
                </v:textbox>
              </v:shape>
            </w:pict>
          </mc:Fallback>
        </mc:AlternateContent>
      </w:r>
    </w:p>
    <w:p w14:paraId="76487931" w14:textId="3C0C26FE" w:rsidR="005F4AC2" w:rsidRDefault="005F4AC2">
      <w:pPr>
        <w:rPr>
          <w:lang w:eastAsia="pt-BR"/>
        </w:rPr>
      </w:pPr>
    </w:p>
    <w:p w14:paraId="281F8DC2" w14:textId="77777777" w:rsidR="008206F6" w:rsidRPr="008206F6" w:rsidRDefault="008206F6">
      <w:pPr>
        <w:rPr>
          <w:lang w:eastAsia="pt-BR"/>
        </w:rPr>
      </w:pPr>
    </w:p>
    <w:p w14:paraId="2ACB08BC" w14:textId="77777777" w:rsidR="00E407FF" w:rsidRDefault="00E407FF" w:rsidP="00D90BDB">
      <w:pPr>
        <w:rPr>
          <w:lang w:eastAsia="pt-BR"/>
        </w:rPr>
      </w:pPr>
    </w:p>
    <w:p w14:paraId="0BC4748C" w14:textId="77777777" w:rsidR="002A0677" w:rsidRDefault="002A0677" w:rsidP="00D90BDB">
      <w:pPr>
        <w:rPr>
          <w:lang w:eastAsia="pt-BR"/>
        </w:rPr>
      </w:pPr>
    </w:p>
    <w:p w14:paraId="6C745FD3" w14:textId="3BFAB969" w:rsidR="00E407FF" w:rsidRDefault="0051070D" w:rsidP="00D90BDB">
      <w:pPr>
        <w:rPr>
          <w:lang w:eastAsia="pt-BR"/>
        </w:rPr>
      </w:pPr>
      <w:bookmarkStart w:id="12" w:name="_GoBack"/>
      <w:bookmarkEnd w:id="12"/>
      <w:r w:rsidRPr="0051070D">
        <w:rPr>
          <w:lang w:eastAsia="pt-BR"/>
        </w:rPr>
        <w:t xml:space="preserve">Nas situações em que aparecerem a estrutura </w:t>
      </w:r>
      <w:r w:rsidRPr="0051070D">
        <w:rPr>
          <w:i/>
          <w:lang w:eastAsia="pt-BR"/>
        </w:rPr>
        <w:t>verbo “ser” + substantivo ou pronome pessoal reto + pronome relativo que</w:t>
      </w:r>
      <w:r>
        <w:rPr>
          <w:i/>
          <w:lang w:eastAsia="pt-BR"/>
        </w:rPr>
        <w:t>m</w:t>
      </w:r>
      <w:r w:rsidRPr="0051070D">
        <w:rPr>
          <w:lang w:eastAsia="pt-BR"/>
        </w:rPr>
        <w:t xml:space="preserve">, o verbo da oração adjetiva </w:t>
      </w:r>
      <w:r>
        <w:rPr>
          <w:lang w:eastAsia="pt-BR"/>
        </w:rPr>
        <w:t xml:space="preserve">pode </w:t>
      </w:r>
      <w:r w:rsidRPr="0051070D">
        <w:rPr>
          <w:lang w:eastAsia="pt-BR"/>
        </w:rPr>
        <w:lastRenderedPageBreak/>
        <w:t>concordar com o termo que antecede o pronome relativo</w:t>
      </w:r>
      <w:r>
        <w:rPr>
          <w:lang w:eastAsia="pt-BR"/>
        </w:rPr>
        <w:t xml:space="preserve"> ou ficar na terceira pessoa do singular</w:t>
      </w:r>
      <w:r w:rsidRPr="0051070D">
        <w:rPr>
          <w:lang w:eastAsia="pt-BR"/>
        </w:rPr>
        <w:t>. Veja:</w:t>
      </w:r>
    </w:p>
    <w:p w14:paraId="4C2E0197" w14:textId="7939B527" w:rsidR="0051070D" w:rsidRDefault="0051070D" w:rsidP="0051070D">
      <w:pPr>
        <w:rPr>
          <w:lang w:eastAsia="pt-BR"/>
        </w:rPr>
      </w:pPr>
      <w:r>
        <w:rPr>
          <w:noProof/>
          <w:u w:val="single"/>
          <w:lang w:eastAsia="pt-BR"/>
        </w:rPr>
        <mc:AlternateContent>
          <mc:Choice Requires="wps">
            <w:drawing>
              <wp:anchor distT="0" distB="0" distL="114300" distR="114300" simplePos="0" relativeHeight="251685888" behindDoc="0" locked="0" layoutInCell="1" allowOverlap="1" wp14:anchorId="35E7A12A" wp14:editId="578215A3">
                <wp:simplePos x="0" y="0"/>
                <wp:positionH relativeFrom="column">
                  <wp:posOffset>2929890</wp:posOffset>
                </wp:positionH>
                <wp:positionV relativeFrom="paragraph">
                  <wp:posOffset>165100</wp:posOffset>
                </wp:positionV>
                <wp:extent cx="952500" cy="866775"/>
                <wp:effectExtent l="0" t="0" r="19050" b="28575"/>
                <wp:wrapNone/>
                <wp:docPr id="196" name="Conector reto 196"/>
                <wp:cNvGraphicFramePr/>
                <a:graphic xmlns:a="http://schemas.openxmlformats.org/drawingml/2006/main">
                  <a:graphicData uri="http://schemas.microsoft.com/office/word/2010/wordprocessingShape">
                    <wps:wsp>
                      <wps:cNvCnPr/>
                      <wps:spPr>
                        <a:xfrm>
                          <a:off x="0" y="0"/>
                          <a:ext cx="952500" cy="866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030A6079" id="Conector reto 196"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30.7pt,13pt" to="305.7pt,8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" strokecolor="#4579b8 [3044]"/>
            </w:pict>
          </mc:Fallback>
        </mc:AlternateContent>
      </w:r>
      <w:r>
        <w:rPr>
          <w:noProof/>
          <w:u w:val="single"/>
          <w:lang w:eastAsia="pt-BR"/>
        </w:rPr>
        <mc:AlternateContent>
          <mc:Choice Requires="wps">
            <w:drawing>
              <wp:anchor distT="0" distB="0" distL="114300" distR="114300" simplePos="0" relativeHeight="251675648" behindDoc="0" locked="0" layoutInCell="1" allowOverlap="1" wp14:anchorId="724BA765" wp14:editId="3484E775">
                <wp:simplePos x="0" y="0"/>
                <wp:positionH relativeFrom="column">
                  <wp:posOffset>2520315</wp:posOffset>
                </wp:positionH>
                <wp:positionV relativeFrom="paragraph">
                  <wp:posOffset>180340</wp:posOffset>
                </wp:positionV>
                <wp:extent cx="0" cy="828675"/>
                <wp:effectExtent l="0" t="0" r="19050" b="28575"/>
                <wp:wrapNone/>
                <wp:docPr id="298" name="Conector reto 298"/>
                <wp:cNvGraphicFramePr/>
                <a:graphic xmlns:a="http://schemas.openxmlformats.org/drawingml/2006/main">
                  <a:graphicData uri="http://schemas.microsoft.com/office/word/2010/wordprocessingShape">
                    <wps:wsp>
                      <wps:cNvCnPr/>
                      <wps:spPr>
                        <a:xfrm>
                          <a:off x="0" y="0"/>
                          <a:ext cx="0" cy="828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37E7B92D" id="Conector reto 298"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45pt,14.2pt" to="198.45pt,7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" strokecolor="#4579b8 [3044]"/>
            </w:pict>
          </mc:Fallback>
        </mc:AlternateContent>
      </w:r>
      <w:r>
        <w:rPr>
          <w:noProof/>
          <w:u w:val="single"/>
          <w:lang w:eastAsia="pt-BR"/>
        </w:rPr>
        <mc:AlternateContent>
          <mc:Choice Requires="wps">
            <w:drawing>
              <wp:anchor distT="0" distB="0" distL="114300" distR="114300" simplePos="0" relativeHeight="251674624" behindDoc="0" locked="0" layoutInCell="1" allowOverlap="1" wp14:anchorId="51304701" wp14:editId="69B033CA">
                <wp:simplePos x="0" y="0"/>
                <wp:positionH relativeFrom="column">
                  <wp:posOffset>1844040</wp:posOffset>
                </wp:positionH>
                <wp:positionV relativeFrom="paragraph">
                  <wp:posOffset>199390</wp:posOffset>
                </wp:positionV>
                <wp:extent cx="0" cy="381000"/>
                <wp:effectExtent l="0" t="0" r="19050" b="19050"/>
                <wp:wrapNone/>
                <wp:docPr id="299" name="Conector reto 299"/>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577438F2" id="Conector reto 299"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45.2pt,15.7pt" to="145.2pt,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" strokecolor="#4579b8 [3044]"/>
            </w:pict>
          </mc:Fallback>
        </mc:AlternateContent>
      </w:r>
      <w:r>
        <w:rPr>
          <w:noProof/>
          <w:u w:val="single"/>
          <w:lang w:eastAsia="pt-BR"/>
        </w:rPr>
        <mc:AlternateContent>
          <mc:Choice Requires="wps">
            <w:drawing>
              <wp:anchor distT="0" distB="0" distL="114300" distR="114300" simplePos="0" relativeHeight="251672576" behindDoc="0" locked="0" layoutInCell="1" allowOverlap="1" wp14:anchorId="3BE65B9F" wp14:editId="27BFC6BE">
                <wp:simplePos x="0" y="0"/>
                <wp:positionH relativeFrom="column">
                  <wp:posOffset>1253490</wp:posOffset>
                </wp:positionH>
                <wp:positionV relativeFrom="paragraph">
                  <wp:posOffset>180340</wp:posOffset>
                </wp:positionV>
                <wp:extent cx="9525" cy="828675"/>
                <wp:effectExtent l="0" t="0" r="28575" b="28575"/>
                <wp:wrapNone/>
                <wp:docPr id="300" name="Conector reto 300"/>
                <wp:cNvGraphicFramePr/>
                <a:graphic xmlns:a="http://schemas.openxmlformats.org/drawingml/2006/main">
                  <a:graphicData uri="http://schemas.microsoft.com/office/word/2010/wordprocessingShape">
                    <wps:wsp>
                      <wps:cNvCnPr/>
                      <wps:spPr>
                        <a:xfrm>
                          <a:off x="0" y="0"/>
                          <a:ext cx="9525" cy="828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5D80CA19" id="Conector reto 300"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7pt,14.2pt" to="99.45pt,7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" strokecolor="#4579b8 [3044]"/>
            </w:pict>
          </mc:Fallback>
        </mc:AlternateContent>
      </w:r>
      <w:r>
        <w:rPr>
          <w:noProof/>
          <w:u w:val="single"/>
          <w:lang w:eastAsia="pt-BR"/>
        </w:rPr>
        <mc:AlternateContent>
          <mc:Choice Requires="wps">
            <w:drawing>
              <wp:anchor distT="0" distB="0" distL="114300" distR="114300" simplePos="0" relativeHeight="251671552" behindDoc="0" locked="0" layoutInCell="1" allowOverlap="1" wp14:anchorId="640F35B2" wp14:editId="03383241">
                <wp:simplePos x="0" y="0"/>
                <wp:positionH relativeFrom="column">
                  <wp:posOffset>739140</wp:posOffset>
                </wp:positionH>
                <wp:positionV relativeFrom="paragraph">
                  <wp:posOffset>189865</wp:posOffset>
                </wp:positionV>
                <wp:extent cx="0" cy="361950"/>
                <wp:effectExtent l="0" t="0" r="19050" b="19050"/>
                <wp:wrapNone/>
                <wp:docPr id="301" name="Conector reto 301"/>
                <wp:cNvGraphicFramePr/>
                <a:graphic xmlns:a="http://schemas.openxmlformats.org/drawingml/2006/main">
                  <a:graphicData uri="http://schemas.microsoft.com/office/word/2010/wordprocessingShape">
                    <wps:wsp>
                      <wps:cNvCnPr/>
                      <wps:spPr>
                        <a:xfrm>
                          <a:off x="0" y="0"/>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3D5329C8" id="Conector reto 30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58.2pt,14.95pt" to="58.2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" strokecolor="#4579b8 [3044]"/>
            </w:pict>
          </mc:Fallback>
        </mc:AlternateContent>
      </w:r>
      <w:r w:rsidRPr="002B081E">
        <w:rPr>
          <w:u w:val="single"/>
          <w:lang w:eastAsia="pt-BR"/>
        </w:rPr>
        <w:t>Fomos</w:t>
      </w:r>
      <w:r>
        <w:rPr>
          <w:lang w:eastAsia="pt-BR"/>
        </w:rPr>
        <w:t xml:space="preserve">     </w:t>
      </w:r>
      <w:r w:rsidRPr="002B081E">
        <w:rPr>
          <w:u w:val="single"/>
          <w:lang w:eastAsia="pt-BR"/>
        </w:rPr>
        <w:t>nós</w:t>
      </w:r>
      <w:r>
        <w:rPr>
          <w:lang w:eastAsia="pt-BR"/>
        </w:rPr>
        <w:t xml:space="preserve">          </w:t>
      </w:r>
      <w:r w:rsidRPr="002B081E">
        <w:rPr>
          <w:color w:val="17365D" w:themeColor="text2" w:themeShade="BF"/>
          <w:lang w:eastAsia="pt-BR"/>
        </w:rPr>
        <w:t>que</w:t>
      </w:r>
      <w:r>
        <w:rPr>
          <w:color w:val="17365D" w:themeColor="text2" w:themeShade="BF"/>
          <w:lang w:eastAsia="pt-BR"/>
        </w:rPr>
        <w:t>m</w:t>
      </w:r>
      <w:r w:rsidRPr="002B081E">
        <w:rPr>
          <w:color w:val="17365D" w:themeColor="text2" w:themeShade="BF"/>
          <w:lang w:eastAsia="pt-BR"/>
        </w:rPr>
        <w:t xml:space="preserve"> </w:t>
      </w:r>
      <w:r>
        <w:rPr>
          <w:color w:val="17365D" w:themeColor="text2" w:themeShade="BF"/>
          <w:lang w:eastAsia="pt-BR"/>
        </w:rPr>
        <w:t xml:space="preserve">    </w:t>
      </w:r>
      <w:proofErr w:type="gramStart"/>
      <w:r w:rsidRPr="002B081E">
        <w:rPr>
          <w:u w:val="single"/>
          <w:lang w:eastAsia="pt-BR"/>
        </w:rPr>
        <w:t>criamos</w:t>
      </w:r>
      <w:proofErr w:type="gramEnd"/>
      <w:r>
        <w:rPr>
          <w:u w:val="single"/>
          <w:lang w:eastAsia="pt-BR"/>
        </w:rPr>
        <w:t>/criou</w:t>
      </w:r>
      <w:r w:rsidRPr="002B081E">
        <w:rPr>
          <w:lang w:eastAsia="pt-BR"/>
        </w:rPr>
        <w:t xml:space="preserve"> a</w:t>
      </w:r>
      <w:r>
        <w:rPr>
          <w:lang w:eastAsia="pt-BR"/>
        </w:rPr>
        <w:t>quela lei.</w:t>
      </w:r>
    </w:p>
    <w:p w14:paraId="1BFFDCDE" w14:textId="77777777" w:rsidR="0051070D" w:rsidRDefault="0051070D" w:rsidP="0051070D">
      <w:pPr>
        <w:ind w:firstLine="0"/>
        <w:rPr>
          <w:lang w:eastAsia="pt-BR"/>
        </w:rPr>
      </w:pPr>
      <w:r>
        <w:rPr>
          <w:lang w:eastAsia="pt-BR"/>
        </w:rPr>
        <w:t xml:space="preserve">  </w:t>
      </w:r>
    </w:p>
    <w:p w14:paraId="41C8F06A" w14:textId="497E58BA" w:rsidR="0051070D" w:rsidRDefault="0051070D" w:rsidP="0051070D">
      <w:pPr>
        <w:ind w:firstLine="0"/>
        <w:rPr>
          <w:lang w:eastAsia="pt-BR"/>
        </w:rPr>
      </w:pPr>
      <w:r>
        <w:rPr>
          <w:noProof/>
          <w:u w:val="single"/>
          <w:lang w:eastAsia="pt-BR"/>
        </w:rPr>
        <mc:AlternateContent>
          <mc:Choice Requires="wps">
            <w:drawing>
              <wp:anchor distT="0" distB="0" distL="114300" distR="114300" simplePos="0" relativeHeight="251673600" behindDoc="0" locked="0" layoutInCell="1" allowOverlap="1" wp14:anchorId="30F4D20A" wp14:editId="1DECA92E">
                <wp:simplePos x="0" y="0"/>
                <wp:positionH relativeFrom="column">
                  <wp:posOffset>1358265</wp:posOffset>
                </wp:positionH>
                <wp:positionV relativeFrom="paragraph">
                  <wp:posOffset>54610</wp:posOffset>
                </wp:positionV>
                <wp:extent cx="1057275" cy="304800"/>
                <wp:effectExtent l="0" t="0" r="28575" b="19050"/>
                <wp:wrapNone/>
                <wp:docPr id="302" name="Caixa de Texto 302"/>
                <wp:cNvGraphicFramePr/>
                <a:graphic xmlns:a="http://schemas.openxmlformats.org/drawingml/2006/main">
                  <a:graphicData uri="http://schemas.microsoft.com/office/word/2010/wordprocessingShape">
                    <wps:wsp>
                      <wps:cNvSpPr txBox="1"/>
                      <wps:spPr>
                        <a:xfrm>
                          <a:off x="0" y="0"/>
                          <a:ext cx="1057275" cy="304800"/>
                        </a:xfrm>
                        <a:prstGeom prst="rect">
                          <a:avLst/>
                        </a:prstGeom>
                        <a:solidFill>
                          <a:sysClr val="window" lastClr="FFFFFF"/>
                        </a:solidFill>
                        <a:ln w="6350">
                          <a:solidFill>
                            <a:prstClr val="black"/>
                          </a:solidFill>
                        </a:ln>
                      </wps:spPr>
                      <wps:txbx>
                        <w:txbxContent>
                          <w:p w14:paraId="3FDAA063" w14:textId="77777777" w:rsidR="0051070D" w:rsidRDefault="0051070D" w:rsidP="0051070D">
                            <w:pPr>
                              <w:ind w:firstLine="0"/>
                            </w:pPr>
                            <w:r>
                              <w:t>Pron. relativo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30F4D20A" id="Caixa de Texto 302" o:spid="_x0000_s1047" type="#_x0000_t202" style="position:absolute;left:0;text-align:left;margin-left:106.95pt;margin-top:4.3pt;width:83.25pt;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" fillcolor="window" strokeweight=".5pt">
                <v:textbox>
                  <w:txbxContent>
                    <w:p w14:paraId="3FDAA063" w14:textId="77777777" w:rsidR="0051070D" w:rsidRDefault="0051070D" w:rsidP="0051070D">
                      <w:pPr>
                        <w:ind w:firstLine="0"/>
                      </w:pPr>
                      <w:r>
                        <w:t>Pron. relativo</w:t>
                      </w:r>
                    </w:p>
                  </w:txbxContent>
                </v:textbox>
              </v:shape>
            </w:pict>
          </mc:Fallback>
        </mc:AlternateContent>
      </w:r>
      <w:r>
        <w:rPr>
          <w:noProof/>
          <w:u w:val="single"/>
          <w:lang w:eastAsia="pt-BR"/>
        </w:rPr>
        <mc:AlternateContent>
          <mc:Choice Requires="wps">
            <w:drawing>
              <wp:anchor distT="0" distB="0" distL="114300" distR="114300" simplePos="0" relativeHeight="251668480" behindDoc="0" locked="0" layoutInCell="1" allowOverlap="1" wp14:anchorId="6975BCAD" wp14:editId="1B22FAB8">
                <wp:simplePos x="0" y="0"/>
                <wp:positionH relativeFrom="column">
                  <wp:posOffset>291465</wp:posOffset>
                </wp:positionH>
                <wp:positionV relativeFrom="paragraph">
                  <wp:posOffset>54610</wp:posOffset>
                </wp:positionV>
                <wp:extent cx="895350" cy="304800"/>
                <wp:effectExtent l="0" t="0" r="19050" b="19050"/>
                <wp:wrapNone/>
                <wp:docPr id="303" name="Caixa de Texto 303"/>
                <wp:cNvGraphicFramePr/>
                <a:graphic xmlns:a="http://schemas.openxmlformats.org/drawingml/2006/main">
                  <a:graphicData uri="http://schemas.microsoft.com/office/word/2010/wordprocessingShape">
                    <wps:wsp>
                      <wps:cNvSpPr txBox="1"/>
                      <wps:spPr>
                        <a:xfrm>
                          <a:off x="0" y="0"/>
                          <a:ext cx="895350" cy="304800"/>
                        </a:xfrm>
                        <a:prstGeom prst="rect">
                          <a:avLst/>
                        </a:prstGeom>
                        <a:solidFill>
                          <a:schemeClr val="lt1"/>
                        </a:solidFill>
                        <a:ln w="6350">
                          <a:solidFill>
                            <a:prstClr val="black"/>
                          </a:solidFill>
                        </a:ln>
                      </wps:spPr>
                      <wps:txbx>
                        <w:txbxContent>
                          <w:p w14:paraId="78D9BC14" w14:textId="77777777" w:rsidR="0051070D" w:rsidRDefault="0051070D" w:rsidP="0051070D">
                            <w:pPr>
                              <w:ind w:firstLine="0"/>
                            </w:pPr>
                            <w:r>
                              <w:t>Verbo 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6975BCAD" id="Caixa de Texto 303" o:spid="_x0000_s1048" type="#_x0000_t202" style="position:absolute;left:0;text-align:left;margin-left:22.95pt;margin-top:4.3pt;width:70.5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" fillcolor="white [3201]" strokeweight=".5pt">
                <v:textbox>
                  <w:txbxContent>
                    <w:p w14:paraId="78D9BC14" w14:textId="77777777" w:rsidR="0051070D" w:rsidRDefault="0051070D" w:rsidP="0051070D">
                      <w:pPr>
                        <w:ind w:firstLine="0"/>
                      </w:pPr>
                      <w:r>
                        <w:t>Verbo SER</w:t>
                      </w:r>
                    </w:p>
                  </w:txbxContent>
                </v:textbox>
              </v:shape>
            </w:pict>
          </mc:Fallback>
        </mc:AlternateContent>
      </w:r>
    </w:p>
    <w:p w14:paraId="54BBDC16" w14:textId="2D1840EC" w:rsidR="0051070D" w:rsidRDefault="0051070D" w:rsidP="0051070D">
      <w:pPr>
        <w:ind w:firstLine="0"/>
        <w:rPr>
          <w:lang w:eastAsia="pt-BR"/>
        </w:rPr>
      </w:pPr>
      <w:r>
        <w:rPr>
          <w:noProof/>
          <w:lang w:eastAsia="pt-BR"/>
        </w:rPr>
        <mc:AlternateContent>
          <mc:Choice Requires="wps">
            <w:drawing>
              <wp:anchor distT="0" distB="0" distL="114300" distR="114300" simplePos="0" relativeHeight="251671040" behindDoc="0" locked="0" layoutInCell="1" allowOverlap="1" wp14:anchorId="2FC0F1CD" wp14:editId="27F92762">
                <wp:simplePos x="0" y="0"/>
                <wp:positionH relativeFrom="column">
                  <wp:posOffset>3253740</wp:posOffset>
                </wp:positionH>
                <wp:positionV relativeFrom="paragraph">
                  <wp:posOffset>233680</wp:posOffset>
                </wp:positionV>
                <wp:extent cx="1400175" cy="619125"/>
                <wp:effectExtent l="0" t="0" r="28575" b="28575"/>
                <wp:wrapNone/>
                <wp:docPr id="195" name="Caixa de Texto 195"/>
                <wp:cNvGraphicFramePr/>
                <a:graphic xmlns:a="http://schemas.openxmlformats.org/drawingml/2006/main">
                  <a:graphicData uri="http://schemas.microsoft.com/office/word/2010/wordprocessingShape">
                    <wps:wsp>
                      <wps:cNvSpPr txBox="1"/>
                      <wps:spPr>
                        <a:xfrm>
                          <a:off x="0" y="0"/>
                          <a:ext cx="1400175" cy="619125"/>
                        </a:xfrm>
                        <a:prstGeom prst="rect">
                          <a:avLst/>
                        </a:prstGeom>
                        <a:solidFill>
                          <a:sysClr val="window" lastClr="FFFFFF"/>
                        </a:solidFill>
                        <a:ln w="6350">
                          <a:solidFill>
                            <a:prstClr val="black"/>
                          </a:solidFill>
                        </a:ln>
                      </wps:spPr>
                      <wps:txbx>
                        <w:txbxContent>
                          <w:p w14:paraId="204D564A" w14:textId="2CB88372" w:rsidR="0051070D" w:rsidRDefault="0051070D" w:rsidP="0051070D">
                            <w:pPr>
                              <w:ind w:firstLine="0"/>
                            </w:pPr>
                            <w:r>
                              <w:t>Verbo na 3ª pessoa do singular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195" o:spid="_x0000_s1048" type="#_x0000_t202" style="position:absolute;left:0;text-align:left;margin-left:256.2pt;margin-top:18.4pt;width:110.25pt;height:48.7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" fillcolor="window" strokeweight=".5pt">
                <v:textbox>
                  <w:txbxContent>
                    <w:p w14:paraId="204D564A" w14:textId="2CB88372" w:rsidR="0051070D" w:rsidRDefault="0051070D" w:rsidP="0051070D">
                      <w:pPr>
                        <w:ind w:firstLine="0"/>
                      </w:pPr>
                      <w:r>
                        <w:t xml:space="preserve">Verbo na </w:t>
                      </w:r>
                      <w:r>
                        <w:t xml:space="preserve">3ª </w:t>
                      </w:r>
                      <w:r>
                        <w:t xml:space="preserve">pessoa do </w:t>
                      </w:r>
                      <w:r>
                        <w:t>singular</w:t>
                      </w:r>
                    </w:p>
                  </w:txbxContent>
                </v:textbox>
              </v:shape>
            </w:pict>
          </mc:Fallback>
        </mc:AlternateContent>
      </w:r>
      <w:r>
        <w:rPr>
          <w:noProof/>
          <w:lang w:eastAsia="pt-BR"/>
        </w:rPr>
        <mc:AlternateContent>
          <mc:Choice Requires="wps">
            <w:drawing>
              <wp:anchor distT="0" distB="0" distL="114300" distR="114300" simplePos="0" relativeHeight="251666944" behindDoc="0" locked="0" layoutInCell="1" allowOverlap="1" wp14:anchorId="3A16B67E" wp14:editId="1C689978">
                <wp:simplePos x="0" y="0"/>
                <wp:positionH relativeFrom="column">
                  <wp:posOffset>1952625</wp:posOffset>
                </wp:positionH>
                <wp:positionV relativeFrom="paragraph">
                  <wp:posOffset>220345</wp:posOffset>
                </wp:positionV>
                <wp:extent cx="1228725" cy="619125"/>
                <wp:effectExtent l="0" t="0" r="28575" b="28575"/>
                <wp:wrapNone/>
                <wp:docPr id="304" name="Caixa de Texto 304"/>
                <wp:cNvGraphicFramePr/>
                <a:graphic xmlns:a="http://schemas.openxmlformats.org/drawingml/2006/main">
                  <a:graphicData uri="http://schemas.microsoft.com/office/word/2010/wordprocessingShape">
                    <wps:wsp>
                      <wps:cNvSpPr txBox="1"/>
                      <wps:spPr>
                        <a:xfrm>
                          <a:off x="0" y="0"/>
                          <a:ext cx="1228725" cy="619125"/>
                        </a:xfrm>
                        <a:prstGeom prst="rect">
                          <a:avLst/>
                        </a:prstGeom>
                        <a:solidFill>
                          <a:sysClr val="window" lastClr="FFFFFF"/>
                        </a:solidFill>
                        <a:ln w="6350">
                          <a:solidFill>
                            <a:prstClr val="black"/>
                          </a:solidFill>
                        </a:ln>
                      </wps:spPr>
                      <wps:txbx>
                        <w:txbxContent>
                          <w:p w14:paraId="3313B42D" w14:textId="77777777" w:rsidR="0051070D" w:rsidRDefault="0051070D" w:rsidP="0051070D">
                            <w:pPr>
                              <w:ind w:firstLine="0"/>
                            </w:pPr>
                            <w:r>
                              <w:t>Verbo na 1ª pessoa do plural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3A16B67E" id="Caixa de Texto 304" o:spid="_x0000_s1050" type="#_x0000_t202" style="position:absolute;left:0;text-align:left;margin-left:153.75pt;margin-top:17.35pt;width:96.75pt;height:48.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" fillcolor="window" strokeweight=".5pt">
                <v:textbox>
                  <w:txbxContent>
                    <w:p w14:paraId="3313B42D" w14:textId="77777777" w:rsidR="0051070D" w:rsidRDefault="0051070D" w:rsidP="0051070D">
                      <w:pPr>
                        <w:ind w:firstLine="0"/>
                      </w:pPr>
                      <w:r>
                        <w:t>Verbo na 1ª pessoa do plural</w:t>
                      </w:r>
                    </w:p>
                  </w:txbxContent>
                </v:textbox>
              </v:shape>
            </w:pict>
          </mc:Fallback>
        </mc:AlternateContent>
      </w:r>
      <w:r>
        <w:rPr>
          <w:noProof/>
          <w:lang w:eastAsia="pt-BR"/>
        </w:rPr>
        <mc:AlternateContent>
          <mc:Choice Requires="wps">
            <w:drawing>
              <wp:anchor distT="0" distB="0" distL="114300" distR="114300" simplePos="0" relativeHeight="251665920" behindDoc="0" locked="0" layoutInCell="1" allowOverlap="1" wp14:anchorId="5689033B" wp14:editId="73D45347">
                <wp:simplePos x="0" y="0"/>
                <wp:positionH relativeFrom="column">
                  <wp:posOffset>653415</wp:posOffset>
                </wp:positionH>
                <wp:positionV relativeFrom="paragraph">
                  <wp:posOffset>220345</wp:posOffset>
                </wp:positionV>
                <wp:extent cx="1228725" cy="619125"/>
                <wp:effectExtent l="0" t="0" r="28575" b="28575"/>
                <wp:wrapNone/>
                <wp:docPr id="305" name="Caixa de Texto 305"/>
                <wp:cNvGraphicFramePr/>
                <a:graphic xmlns:a="http://schemas.openxmlformats.org/drawingml/2006/main">
                  <a:graphicData uri="http://schemas.microsoft.com/office/word/2010/wordprocessingShape">
                    <wps:wsp>
                      <wps:cNvSpPr txBox="1"/>
                      <wps:spPr>
                        <a:xfrm>
                          <a:off x="0" y="0"/>
                          <a:ext cx="1228725" cy="619125"/>
                        </a:xfrm>
                        <a:prstGeom prst="rect">
                          <a:avLst/>
                        </a:prstGeom>
                        <a:solidFill>
                          <a:schemeClr val="lt1"/>
                        </a:solidFill>
                        <a:ln w="6350">
                          <a:solidFill>
                            <a:prstClr val="black"/>
                          </a:solidFill>
                        </a:ln>
                      </wps:spPr>
                      <wps:txbx>
                        <w:txbxContent>
                          <w:p w14:paraId="47D76062" w14:textId="77777777" w:rsidR="0051070D" w:rsidRDefault="0051070D" w:rsidP="0051070D">
                            <w:pPr>
                              <w:ind w:firstLine="0"/>
                            </w:pPr>
                            <w:r>
                              <w:t>Pron. reto 1ª pessoa do plural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5689033B" id="Caixa de Texto 305" o:spid="_x0000_s1051" type="#_x0000_t202" style="position:absolute;left:0;text-align:left;margin-left:51.45pt;margin-top:17.35pt;width:96.75pt;height:48.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" fillcolor="white [3201]" strokeweight=".5pt">
                <v:textbox>
                  <w:txbxContent>
                    <w:p w14:paraId="47D76062" w14:textId="77777777" w:rsidR="0051070D" w:rsidRDefault="0051070D" w:rsidP="0051070D">
                      <w:pPr>
                        <w:ind w:firstLine="0"/>
                      </w:pPr>
                      <w:r>
                        <w:t>Pron. reto 1ª pessoa do plural</w:t>
                      </w:r>
                    </w:p>
                  </w:txbxContent>
                </v:textbox>
              </v:shape>
            </w:pict>
          </mc:Fallback>
        </mc:AlternateContent>
      </w:r>
    </w:p>
    <w:p w14:paraId="45F72011" w14:textId="3DDB9CB9" w:rsidR="0051070D" w:rsidRDefault="0051070D" w:rsidP="0051070D">
      <w:pPr>
        <w:ind w:firstLine="0"/>
        <w:rPr>
          <w:lang w:eastAsia="pt-BR"/>
        </w:rPr>
      </w:pPr>
    </w:p>
    <w:p w14:paraId="3496117B" w14:textId="79F88204" w:rsidR="0051070D" w:rsidRDefault="0051070D" w:rsidP="0051070D">
      <w:pPr>
        <w:ind w:firstLine="0"/>
        <w:rPr>
          <w:lang w:eastAsia="pt-BR"/>
        </w:rPr>
      </w:pPr>
      <w:r>
        <w:rPr>
          <w:lang w:eastAsia="pt-BR"/>
        </w:rPr>
        <w:t xml:space="preserve"> </w:t>
      </w:r>
    </w:p>
    <w:p w14:paraId="7C296556" w14:textId="77777777" w:rsidR="0051070D" w:rsidRDefault="0051070D" w:rsidP="0051070D">
      <w:pPr>
        <w:rPr>
          <w:u w:val="single"/>
          <w:lang w:eastAsia="pt-BR"/>
        </w:rPr>
      </w:pPr>
    </w:p>
    <w:p w14:paraId="5B218349" w14:textId="77777777" w:rsidR="0051070D" w:rsidRDefault="0051070D" w:rsidP="0051070D">
      <w:pPr>
        <w:rPr>
          <w:u w:val="single"/>
          <w:lang w:eastAsia="pt-BR"/>
        </w:rPr>
      </w:pPr>
    </w:p>
    <w:p w14:paraId="48111A43" w14:textId="1FFEBC10" w:rsidR="0051070D" w:rsidRDefault="0051070D" w:rsidP="0051070D">
      <w:pPr>
        <w:rPr>
          <w:lang w:eastAsia="pt-BR"/>
        </w:rPr>
      </w:pPr>
      <w:r>
        <w:rPr>
          <w:noProof/>
          <w:u w:val="single"/>
          <w:lang w:eastAsia="pt-BR"/>
        </w:rPr>
        <mc:AlternateContent>
          <mc:Choice Requires="wps">
            <w:drawing>
              <wp:anchor distT="0" distB="0" distL="114300" distR="114300" simplePos="0" relativeHeight="251687936" behindDoc="0" locked="0" layoutInCell="1" allowOverlap="1" wp14:anchorId="0A817D1E" wp14:editId="338BBDF5">
                <wp:simplePos x="0" y="0"/>
                <wp:positionH relativeFrom="column">
                  <wp:posOffset>3206115</wp:posOffset>
                </wp:positionH>
                <wp:positionV relativeFrom="paragraph">
                  <wp:posOffset>176529</wp:posOffset>
                </wp:positionV>
                <wp:extent cx="914400" cy="1095375"/>
                <wp:effectExtent l="0" t="0" r="19050" b="28575"/>
                <wp:wrapNone/>
                <wp:docPr id="198" name="Conector reto 198"/>
                <wp:cNvGraphicFramePr/>
                <a:graphic xmlns:a="http://schemas.openxmlformats.org/drawingml/2006/main">
                  <a:graphicData uri="http://schemas.microsoft.com/office/word/2010/wordprocessingShape">
                    <wps:wsp>
                      <wps:cNvCnPr/>
                      <wps:spPr>
                        <a:xfrm>
                          <a:off x="0" y="0"/>
                          <a:ext cx="914400" cy="1095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2D368BC9" id="Conector reto 198"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52.45pt,13.9pt" to="324.45pt,10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" strokecolor="#4579b8 [3044]"/>
            </w:pict>
          </mc:Fallback>
        </mc:AlternateContent>
      </w:r>
      <w:r>
        <w:rPr>
          <w:noProof/>
          <w:u w:val="single"/>
          <w:lang w:eastAsia="pt-BR"/>
        </w:rPr>
        <mc:AlternateContent>
          <mc:Choice Requires="wps">
            <w:drawing>
              <wp:anchor distT="0" distB="0" distL="114300" distR="114300" simplePos="0" relativeHeight="251683840" behindDoc="0" locked="0" layoutInCell="1" allowOverlap="1" wp14:anchorId="2A3FA2B5" wp14:editId="130340E4">
                <wp:simplePos x="0" y="0"/>
                <wp:positionH relativeFrom="column">
                  <wp:posOffset>2625090</wp:posOffset>
                </wp:positionH>
                <wp:positionV relativeFrom="paragraph">
                  <wp:posOffset>171450</wp:posOffset>
                </wp:positionV>
                <wp:extent cx="19050" cy="1104900"/>
                <wp:effectExtent l="0" t="0" r="19050" b="19050"/>
                <wp:wrapNone/>
                <wp:docPr id="315" name="Conector reto 315"/>
                <wp:cNvGraphicFramePr/>
                <a:graphic xmlns:a="http://schemas.openxmlformats.org/drawingml/2006/main">
                  <a:graphicData uri="http://schemas.microsoft.com/office/word/2010/wordprocessingShape">
                    <wps:wsp>
                      <wps:cNvCnPr/>
                      <wps:spPr>
                        <a:xfrm flipH="1" flipV="1">
                          <a:off x="0" y="0"/>
                          <a:ext cx="19050" cy="1104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1EB932EC" id="Conector reto 315" o:spid="_x0000_s1026" style="position:absolute;flip:x y;z-index:251683840;visibility:visible;mso-wrap-style:square;mso-wrap-distance-left:9pt;mso-wrap-distance-top:0;mso-wrap-distance-right:9pt;mso-wrap-distance-bottom:0;mso-position-horizontal:absolute;mso-position-horizontal-relative:text;mso-position-vertical:absolute;mso-position-vertical-relative:text" from="206.7pt,13.5pt" to="208.2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" strokecolor="#4579b8 [3044]"/>
            </w:pict>
          </mc:Fallback>
        </mc:AlternateContent>
      </w:r>
      <w:r>
        <w:rPr>
          <w:noProof/>
          <w:u w:val="single"/>
          <w:lang w:eastAsia="pt-BR"/>
        </w:rPr>
        <mc:AlternateContent>
          <mc:Choice Requires="wps">
            <w:drawing>
              <wp:anchor distT="0" distB="0" distL="114300" distR="114300" simplePos="0" relativeHeight="251682816" behindDoc="0" locked="0" layoutInCell="1" allowOverlap="1" wp14:anchorId="6AFE8D99" wp14:editId="7EDD18FB">
                <wp:simplePos x="0" y="0"/>
                <wp:positionH relativeFrom="column">
                  <wp:posOffset>1824990</wp:posOffset>
                </wp:positionH>
                <wp:positionV relativeFrom="paragraph">
                  <wp:posOffset>190500</wp:posOffset>
                </wp:positionV>
                <wp:extent cx="19050" cy="666750"/>
                <wp:effectExtent l="0" t="0" r="19050" b="19050"/>
                <wp:wrapNone/>
                <wp:docPr id="316" name="Conector reto 316"/>
                <wp:cNvGraphicFramePr/>
                <a:graphic xmlns:a="http://schemas.openxmlformats.org/drawingml/2006/main">
                  <a:graphicData uri="http://schemas.microsoft.com/office/word/2010/wordprocessingShape">
                    <wps:wsp>
                      <wps:cNvCnPr/>
                      <wps:spPr>
                        <a:xfrm flipH="1" flipV="1">
                          <a:off x="0" y="0"/>
                          <a:ext cx="19050" cy="666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321EA490" id="Conector reto 316" o:spid="_x0000_s1026" style="position:absolute;flip:x y;z-index:251682816;visibility:visible;mso-wrap-style:square;mso-wrap-distance-left:9pt;mso-wrap-distance-top:0;mso-wrap-distance-right:9pt;mso-wrap-distance-bottom:0;mso-position-horizontal:absolute;mso-position-horizontal-relative:text;mso-position-vertical:absolute;mso-position-vertical-relative:text" from="143.7pt,15pt" to="145.2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" strokecolor="#4579b8 [3044]"/>
            </w:pict>
          </mc:Fallback>
        </mc:AlternateContent>
      </w:r>
      <w:r>
        <w:rPr>
          <w:noProof/>
          <w:u w:val="single"/>
          <w:lang w:eastAsia="pt-BR"/>
        </w:rPr>
        <mc:AlternateContent>
          <mc:Choice Requires="wps">
            <w:drawing>
              <wp:anchor distT="0" distB="0" distL="114300" distR="114300" simplePos="0" relativeHeight="251681792" behindDoc="0" locked="0" layoutInCell="1" allowOverlap="1" wp14:anchorId="6BC3E826" wp14:editId="03145132">
                <wp:simplePos x="0" y="0"/>
                <wp:positionH relativeFrom="column">
                  <wp:posOffset>1263015</wp:posOffset>
                </wp:positionH>
                <wp:positionV relativeFrom="paragraph">
                  <wp:posOffset>190500</wp:posOffset>
                </wp:positionV>
                <wp:extent cx="19050" cy="1095375"/>
                <wp:effectExtent l="0" t="0" r="19050" b="28575"/>
                <wp:wrapNone/>
                <wp:docPr id="317" name="Conector reto 317"/>
                <wp:cNvGraphicFramePr/>
                <a:graphic xmlns:a="http://schemas.openxmlformats.org/drawingml/2006/main">
                  <a:graphicData uri="http://schemas.microsoft.com/office/word/2010/wordprocessingShape">
                    <wps:wsp>
                      <wps:cNvCnPr/>
                      <wps:spPr>
                        <a:xfrm flipH="1" flipV="1">
                          <a:off x="0" y="0"/>
                          <a:ext cx="19050" cy="1095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617B48FF" id="Conector reto 317" o:spid="_x0000_s1026" style="position:absolute;flip:x y;z-index:251681792;visibility:visible;mso-wrap-style:square;mso-wrap-distance-left:9pt;mso-wrap-distance-top:0;mso-wrap-distance-right:9pt;mso-wrap-distance-bottom:0;mso-position-horizontal:absolute;mso-position-horizontal-relative:text;mso-position-vertical:absolute;mso-position-vertical-relative:text" from="99.45pt,15pt" to="100.95pt,10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" strokecolor="#4579b8 [3044]"/>
            </w:pict>
          </mc:Fallback>
        </mc:AlternateContent>
      </w:r>
      <w:r>
        <w:rPr>
          <w:noProof/>
          <w:u w:val="single"/>
          <w:lang w:eastAsia="pt-BR"/>
        </w:rPr>
        <mc:AlternateContent>
          <mc:Choice Requires="wps">
            <w:drawing>
              <wp:anchor distT="0" distB="0" distL="114300" distR="114300" simplePos="0" relativeHeight="251680768" behindDoc="0" locked="0" layoutInCell="1" allowOverlap="1" wp14:anchorId="0BBF2EAF" wp14:editId="3D7B8FF4">
                <wp:simplePos x="0" y="0"/>
                <wp:positionH relativeFrom="column">
                  <wp:posOffset>720090</wp:posOffset>
                </wp:positionH>
                <wp:positionV relativeFrom="paragraph">
                  <wp:posOffset>180975</wp:posOffset>
                </wp:positionV>
                <wp:extent cx="0" cy="676275"/>
                <wp:effectExtent l="0" t="0" r="19050" b="9525"/>
                <wp:wrapNone/>
                <wp:docPr id="318" name="Conector reto 318"/>
                <wp:cNvGraphicFramePr/>
                <a:graphic xmlns:a="http://schemas.openxmlformats.org/drawingml/2006/main">
                  <a:graphicData uri="http://schemas.microsoft.com/office/word/2010/wordprocessingShape">
                    <wps:wsp>
                      <wps:cNvCnPr/>
                      <wps:spPr>
                        <a:xfrm flipV="1">
                          <a:off x="0" y="0"/>
                          <a:ext cx="0" cy="676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3D9A42AF" id="Conector reto 318"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56.7pt,14.25pt" to="56.7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" strokecolor="#4579b8 [3044]"/>
            </w:pict>
          </mc:Fallback>
        </mc:AlternateContent>
      </w:r>
      <w:r>
        <w:rPr>
          <w:u w:val="single"/>
          <w:lang w:eastAsia="pt-BR"/>
        </w:rPr>
        <w:t>S</w:t>
      </w:r>
      <w:r w:rsidRPr="002B081E">
        <w:rPr>
          <w:u w:val="single"/>
          <w:lang w:eastAsia="pt-BR"/>
        </w:rPr>
        <w:t>erei</w:t>
      </w:r>
      <w:r>
        <w:rPr>
          <w:lang w:eastAsia="pt-BR"/>
        </w:rPr>
        <w:t xml:space="preserve">         </w:t>
      </w:r>
      <w:r w:rsidRPr="002B081E">
        <w:rPr>
          <w:u w:val="single"/>
          <w:lang w:eastAsia="pt-BR"/>
        </w:rPr>
        <w:t>eu</w:t>
      </w:r>
      <w:r>
        <w:rPr>
          <w:lang w:eastAsia="pt-BR"/>
        </w:rPr>
        <w:t xml:space="preserve">          </w:t>
      </w:r>
      <w:r w:rsidRPr="002B081E">
        <w:rPr>
          <w:color w:val="17365D" w:themeColor="text2" w:themeShade="BF"/>
          <w:lang w:eastAsia="pt-BR"/>
        </w:rPr>
        <w:t>que</w:t>
      </w:r>
      <w:r>
        <w:rPr>
          <w:color w:val="17365D" w:themeColor="text2" w:themeShade="BF"/>
          <w:lang w:eastAsia="pt-BR"/>
        </w:rPr>
        <w:t>m</w:t>
      </w:r>
      <w:r w:rsidRPr="002B081E">
        <w:rPr>
          <w:color w:val="17365D" w:themeColor="text2" w:themeShade="BF"/>
          <w:lang w:eastAsia="pt-BR"/>
        </w:rPr>
        <w:t xml:space="preserve"> </w:t>
      </w:r>
      <w:r>
        <w:rPr>
          <w:color w:val="17365D" w:themeColor="text2" w:themeShade="BF"/>
          <w:lang w:eastAsia="pt-BR"/>
        </w:rPr>
        <w:t xml:space="preserve">      </w:t>
      </w:r>
      <w:proofErr w:type="gramStart"/>
      <w:r w:rsidRPr="002B081E">
        <w:rPr>
          <w:u w:val="single"/>
          <w:lang w:eastAsia="pt-BR"/>
        </w:rPr>
        <w:t>finalizarei</w:t>
      </w:r>
      <w:proofErr w:type="gramEnd"/>
      <w:r>
        <w:rPr>
          <w:u w:val="single"/>
          <w:lang w:eastAsia="pt-BR"/>
        </w:rPr>
        <w:t>/finalizará</w:t>
      </w:r>
      <w:r>
        <w:rPr>
          <w:lang w:eastAsia="pt-BR"/>
        </w:rPr>
        <w:t xml:space="preserve">          o            processo. </w:t>
      </w:r>
    </w:p>
    <w:p w14:paraId="53296311" w14:textId="77777777" w:rsidR="0051070D" w:rsidRDefault="0051070D" w:rsidP="0051070D">
      <w:pPr>
        <w:rPr>
          <w:lang w:eastAsia="pt-BR"/>
        </w:rPr>
      </w:pPr>
    </w:p>
    <w:p w14:paraId="75CA5E23" w14:textId="77777777" w:rsidR="0051070D" w:rsidRDefault="0051070D" w:rsidP="0051070D">
      <w:pPr>
        <w:ind w:firstLine="0"/>
        <w:rPr>
          <w:lang w:eastAsia="pt-BR"/>
        </w:rPr>
      </w:pPr>
    </w:p>
    <w:p w14:paraId="6F8A522F" w14:textId="77777777" w:rsidR="0051070D" w:rsidRDefault="0051070D" w:rsidP="0051070D">
      <w:pPr>
        <w:ind w:firstLine="0"/>
        <w:rPr>
          <w:lang w:eastAsia="pt-BR"/>
        </w:rPr>
      </w:pPr>
      <w:r>
        <w:rPr>
          <w:noProof/>
          <w:u w:val="single"/>
          <w:lang w:eastAsia="pt-BR"/>
        </w:rPr>
        <mc:AlternateContent>
          <mc:Choice Requires="wps">
            <w:drawing>
              <wp:anchor distT="0" distB="0" distL="114300" distR="114300" simplePos="0" relativeHeight="251679744" behindDoc="0" locked="0" layoutInCell="1" allowOverlap="1" wp14:anchorId="71A2822C" wp14:editId="484E649A">
                <wp:simplePos x="0" y="0"/>
                <wp:positionH relativeFrom="column">
                  <wp:posOffset>1358265</wp:posOffset>
                </wp:positionH>
                <wp:positionV relativeFrom="paragraph">
                  <wp:posOffset>54610</wp:posOffset>
                </wp:positionV>
                <wp:extent cx="1057275" cy="304800"/>
                <wp:effectExtent l="0" t="0" r="28575" b="19050"/>
                <wp:wrapNone/>
                <wp:docPr id="319" name="Caixa de Texto 319"/>
                <wp:cNvGraphicFramePr/>
                <a:graphic xmlns:a="http://schemas.openxmlformats.org/drawingml/2006/main">
                  <a:graphicData uri="http://schemas.microsoft.com/office/word/2010/wordprocessingShape">
                    <wps:wsp>
                      <wps:cNvSpPr txBox="1"/>
                      <wps:spPr>
                        <a:xfrm>
                          <a:off x="0" y="0"/>
                          <a:ext cx="1057275" cy="304800"/>
                        </a:xfrm>
                        <a:prstGeom prst="rect">
                          <a:avLst/>
                        </a:prstGeom>
                        <a:solidFill>
                          <a:sysClr val="window" lastClr="FFFFFF"/>
                        </a:solidFill>
                        <a:ln w="6350">
                          <a:solidFill>
                            <a:prstClr val="black"/>
                          </a:solidFill>
                        </a:ln>
                      </wps:spPr>
                      <wps:txbx>
                        <w:txbxContent>
                          <w:p w14:paraId="13B7D352" w14:textId="77777777" w:rsidR="0051070D" w:rsidRDefault="0051070D" w:rsidP="0051070D">
                            <w:pPr>
                              <w:ind w:firstLine="0"/>
                            </w:pPr>
                            <w:r>
                              <w:t>Pron. relativo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71A2822C" id="Caixa de Texto 319" o:spid="_x0000_s1052" type="#_x0000_t202" style="position:absolute;left:0;text-align:left;margin-left:106.95pt;margin-top:4.3pt;width:83.25pt;height: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" fillcolor="window" strokeweight=".5pt">
                <v:textbox>
                  <w:txbxContent>
                    <w:p w14:paraId="13B7D352" w14:textId="77777777" w:rsidR="0051070D" w:rsidRDefault="0051070D" w:rsidP="0051070D">
                      <w:pPr>
                        <w:ind w:firstLine="0"/>
                      </w:pPr>
                      <w:r>
                        <w:t>Pron. relativo</w:t>
                      </w:r>
                    </w:p>
                  </w:txbxContent>
                </v:textbox>
              </v:shape>
            </w:pict>
          </mc:Fallback>
        </mc:AlternateContent>
      </w:r>
      <w:r>
        <w:rPr>
          <w:noProof/>
          <w:u w:val="single"/>
          <w:lang w:eastAsia="pt-BR"/>
        </w:rPr>
        <mc:AlternateContent>
          <mc:Choice Requires="wps">
            <w:drawing>
              <wp:anchor distT="0" distB="0" distL="114300" distR="114300" simplePos="0" relativeHeight="251677696" behindDoc="0" locked="0" layoutInCell="1" allowOverlap="1" wp14:anchorId="0A90AA66" wp14:editId="02763414">
                <wp:simplePos x="0" y="0"/>
                <wp:positionH relativeFrom="column">
                  <wp:posOffset>291465</wp:posOffset>
                </wp:positionH>
                <wp:positionV relativeFrom="paragraph">
                  <wp:posOffset>54610</wp:posOffset>
                </wp:positionV>
                <wp:extent cx="895350" cy="304800"/>
                <wp:effectExtent l="0" t="0" r="19050" b="19050"/>
                <wp:wrapNone/>
                <wp:docPr id="192" name="Caixa de Texto 192"/>
                <wp:cNvGraphicFramePr/>
                <a:graphic xmlns:a="http://schemas.openxmlformats.org/drawingml/2006/main">
                  <a:graphicData uri="http://schemas.microsoft.com/office/word/2010/wordprocessingShape">
                    <wps:wsp>
                      <wps:cNvSpPr txBox="1"/>
                      <wps:spPr>
                        <a:xfrm>
                          <a:off x="0" y="0"/>
                          <a:ext cx="895350" cy="304800"/>
                        </a:xfrm>
                        <a:prstGeom prst="rect">
                          <a:avLst/>
                        </a:prstGeom>
                        <a:solidFill>
                          <a:schemeClr val="lt1"/>
                        </a:solidFill>
                        <a:ln w="6350">
                          <a:solidFill>
                            <a:prstClr val="black"/>
                          </a:solidFill>
                        </a:ln>
                      </wps:spPr>
                      <wps:txbx>
                        <w:txbxContent>
                          <w:p w14:paraId="464DA7F7" w14:textId="77777777" w:rsidR="0051070D" w:rsidRDefault="0051070D" w:rsidP="0051070D">
                            <w:pPr>
                              <w:ind w:firstLine="0"/>
                            </w:pPr>
                            <w:r>
                              <w:t>Verbo 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0A90AA66" id="Caixa de Texto 192" o:spid="_x0000_s1053" type="#_x0000_t202" style="position:absolute;left:0;text-align:left;margin-left:22.95pt;margin-top:4.3pt;width:70.5pt;height: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" fillcolor="white [3201]" strokeweight=".5pt">
                <v:textbox>
                  <w:txbxContent>
                    <w:p w14:paraId="464DA7F7" w14:textId="77777777" w:rsidR="0051070D" w:rsidRDefault="0051070D" w:rsidP="0051070D">
                      <w:pPr>
                        <w:ind w:firstLine="0"/>
                      </w:pPr>
                      <w:r>
                        <w:t>Verbo SER</w:t>
                      </w:r>
                    </w:p>
                  </w:txbxContent>
                </v:textbox>
              </v:shape>
            </w:pict>
          </mc:Fallback>
        </mc:AlternateContent>
      </w:r>
    </w:p>
    <w:p w14:paraId="287FBD73" w14:textId="069C8BB0" w:rsidR="0051070D" w:rsidRDefault="0051070D" w:rsidP="0051070D">
      <w:pPr>
        <w:ind w:firstLine="0"/>
        <w:rPr>
          <w:lang w:eastAsia="pt-BR"/>
        </w:rPr>
      </w:pPr>
      <w:r>
        <w:rPr>
          <w:noProof/>
          <w:lang w:eastAsia="pt-BR"/>
        </w:rPr>
        <mc:AlternateContent>
          <mc:Choice Requires="wps">
            <w:drawing>
              <wp:anchor distT="0" distB="0" distL="114300" distR="114300" simplePos="0" relativeHeight="251686912" behindDoc="0" locked="0" layoutInCell="1" allowOverlap="1" wp14:anchorId="3EA78AEC" wp14:editId="0BB8855D">
                <wp:simplePos x="0" y="0"/>
                <wp:positionH relativeFrom="column">
                  <wp:posOffset>3467100</wp:posOffset>
                </wp:positionH>
                <wp:positionV relativeFrom="paragraph">
                  <wp:posOffset>218440</wp:posOffset>
                </wp:positionV>
                <wp:extent cx="1400175" cy="619125"/>
                <wp:effectExtent l="0" t="0" r="28575" b="28575"/>
                <wp:wrapNone/>
                <wp:docPr id="197" name="Caixa de Texto 197"/>
                <wp:cNvGraphicFramePr/>
                <a:graphic xmlns:a="http://schemas.openxmlformats.org/drawingml/2006/main">
                  <a:graphicData uri="http://schemas.microsoft.com/office/word/2010/wordprocessingShape">
                    <wps:wsp>
                      <wps:cNvSpPr txBox="1"/>
                      <wps:spPr>
                        <a:xfrm>
                          <a:off x="0" y="0"/>
                          <a:ext cx="1400175" cy="619125"/>
                        </a:xfrm>
                        <a:prstGeom prst="rect">
                          <a:avLst/>
                        </a:prstGeom>
                        <a:solidFill>
                          <a:sysClr val="window" lastClr="FFFFFF"/>
                        </a:solidFill>
                        <a:ln w="6350">
                          <a:solidFill>
                            <a:prstClr val="black"/>
                          </a:solidFill>
                        </a:ln>
                      </wps:spPr>
                      <wps:txbx>
                        <w:txbxContent>
                          <w:p w14:paraId="6D34332F" w14:textId="6EF0B757" w:rsidR="0051070D" w:rsidRDefault="0051070D" w:rsidP="0051070D">
                            <w:pPr>
                              <w:ind w:firstLine="0"/>
                            </w:pPr>
                            <w:r>
                              <w:t>Verbo na 3ª pessoa do singular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197" o:spid="_x0000_s1053" type="#_x0000_t202" style="position:absolute;left:0;text-align:left;margin-left:273pt;margin-top:17.2pt;width:110.25pt;height:48.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" fillcolor="window" strokeweight=".5pt">
                <v:textbox>
                  <w:txbxContent>
                    <w:p w14:paraId="6D34332F" w14:textId="6EF0B757" w:rsidR="0051070D" w:rsidRDefault="0051070D" w:rsidP="0051070D">
                      <w:pPr>
                        <w:ind w:firstLine="0"/>
                      </w:pPr>
                      <w:r>
                        <w:t xml:space="preserve">Verbo na </w:t>
                      </w:r>
                      <w:r>
                        <w:t xml:space="preserve">3ª </w:t>
                      </w:r>
                      <w:r>
                        <w:t xml:space="preserve">pessoa do </w:t>
                      </w:r>
                      <w:r>
                        <w:t>singular</w:t>
                      </w:r>
                    </w:p>
                  </w:txbxContent>
                </v:textbox>
              </v:shape>
            </w:pict>
          </mc:Fallback>
        </mc:AlternateContent>
      </w:r>
      <w:r>
        <w:rPr>
          <w:noProof/>
          <w:lang w:eastAsia="pt-BR"/>
        </w:rPr>
        <mc:AlternateContent>
          <mc:Choice Requires="wps">
            <w:drawing>
              <wp:anchor distT="0" distB="0" distL="114300" distR="114300" simplePos="0" relativeHeight="251678720" behindDoc="0" locked="0" layoutInCell="1" allowOverlap="1" wp14:anchorId="094181CB" wp14:editId="40E0E6B4">
                <wp:simplePos x="0" y="0"/>
                <wp:positionH relativeFrom="column">
                  <wp:posOffset>2025015</wp:posOffset>
                </wp:positionH>
                <wp:positionV relativeFrom="paragraph">
                  <wp:posOffset>234315</wp:posOffset>
                </wp:positionV>
                <wp:extent cx="1323975" cy="619125"/>
                <wp:effectExtent l="0" t="0" r="28575" b="28575"/>
                <wp:wrapNone/>
                <wp:docPr id="193" name="Caixa de Texto 193"/>
                <wp:cNvGraphicFramePr/>
                <a:graphic xmlns:a="http://schemas.openxmlformats.org/drawingml/2006/main">
                  <a:graphicData uri="http://schemas.microsoft.com/office/word/2010/wordprocessingShape">
                    <wps:wsp>
                      <wps:cNvSpPr txBox="1"/>
                      <wps:spPr>
                        <a:xfrm>
                          <a:off x="0" y="0"/>
                          <a:ext cx="1323975" cy="619125"/>
                        </a:xfrm>
                        <a:prstGeom prst="rect">
                          <a:avLst/>
                        </a:prstGeom>
                        <a:solidFill>
                          <a:sysClr val="window" lastClr="FFFFFF"/>
                        </a:solidFill>
                        <a:ln w="6350">
                          <a:solidFill>
                            <a:prstClr val="black"/>
                          </a:solidFill>
                        </a:ln>
                      </wps:spPr>
                      <wps:txbx>
                        <w:txbxContent>
                          <w:p w14:paraId="0100F55B" w14:textId="77777777" w:rsidR="0051070D" w:rsidRDefault="0051070D" w:rsidP="0051070D">
                            <w:pPr>
                              <w:ind w:firstLine="0"/>
                            </w:pPr>
                            <w:r>
                              <w:t>Verbo na 1ª pessoa do singular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094181CB" id="Caixa de Texto 193" o:spid="_x0000_s1055" type="#_x0000_t202" style="position:absolute;left:0;text-align:left;margin-left:159.45pt;margin-top:18.45pt;width:104.25pt;height:48.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" fillcolor="window" strokeweight=".5pt">
                <v:textbox>
                  <w:txbxContent>
                    <w:p w14:paraId="0100F55B" w14:textId="77777777" w:rsidR="0051070D" w:rsidRDefault="0051070D" w:rsidP="0051070D">
                      <w:pPr>
                        <w:ind w:firstLine="0"/>
                      </w:pPr>
                      <w:r>
                        <w:t>Verbo na 1ª pessoa do singular</w:t>
                      </w:r>
                    </w:p>
                  </w:txbxContent>
                </v:textbox>
              </v:shape>
            </w:pict>
          </mc:Fallback>
        </mc:AlternateContent>
      </w:r>
      <w:r>
        <w:rPr>
          <w:noProof/>
          <w:lang w:eastAsia="pt-BR"/>
        </w:rPr>
        <mc:AlternateContent>
          <mc:Choice Requires="wps">
            <w:drawing>
              <wp:anchor distT="0" distB="0" distL="114300" distR="114300" simplePos="0" relativeHeight="251676672" behindDoc="0" locked="0" layoutInCell="1" allowOverlap="1" wp14:anchorId="40722377" wp14:editId="0EFF4E6B">
                <wp:simplePos x="0" y="0"/>
                <wp:positionH relativeFrom="column">
                  <wp:posOffset>510541</wp:posOffset>
                </wp:positionH>
                <wp:positionV relativeFrom="paragraph">
                  <wp:posOffset>224790</wp:posOffset>
                </wp:positionV>
                <wp:extent cx="1371600" cy="619125"/>
                <wp:effectExtent l="0" t="0" r="19050" b="28575"/>
                <wp:wrapNone/>
                <wp:docPr id="194" name="Caixa de Texto 194"/>
                <wp:cNvGraphicFramePr/>
                <a:graphic xmlns:a="http://schemas.openxmlformats.org/drawingml/2006/main">
                  <a:graphicData uri="http://schemas.microsoft.com/office/word/2010/wordprocessingShape">
                    <wps:wsp>
                      <wps:cNvSpPr txBox="1"/>
                      <wps:spPr>
                        <a:xfrm>
                          <a:off x="0" y="0"/>
                          <a:ext cx="1371600" cy="619125"/>
                        </a:xfrm>
                        <a:prstGeom prst="rect">
                          <a:avLst/>
                        </a:prstGeom>
                        <a:solidFill>
                          <a:schemeClr val="lt1"/>
                        </a:solidFill>
                        <a:ln w="6350">
                          <a:solidFill>
                            <a:prstClr val="black"/>
                          </a:solidFill>
                        </a:ln>
                      </wps:spPr>
                      <wps:txbx>
                        <w:txbxContent>
                          <w:p w14:paraId="26C46CAF" w14:textId="77777777" w:rsidR="0051070D" w:rsidRDefault="0051070D" w:rsidP="0051070D">
                            <w:pPr>
                              <w:ind w:firstLine="0"/>
                            </w:pPr>
                            <w:r>
                              <w:t>Pron. reto 1ª pessoa do singular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40722377" id="Caixa de Texto 194" o:spid="_x0000_s1056" type="#_x0000_t202" style="position:absolute;left:0;text-align:left;margin-left:40.2pt;margin-top:17.7pt;width:108pt;height:48.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" fillcolor="white [3201]" strokeweight=".5pt">
                <v:textbox>
                  <w:txbxContent>
                    <w:p w14:paraId="26C46CAF" w14:textId="77777777" w:rsidR="0051070D" w:rsidRDefault="0051070D" w:rsidP="0051070D">
                      <w:pPr>
                        <w:ind w:firstLine="0"/>
                      </w:pPr>
                      <w:r>
                        <w:t>Pron. reto 1ª pessoa do singular</w:t>
                      </w:r>
                    </w:p>
                  </w:txbxContent>
                </v:textbox>
              </v:shape>
            </w:pict>
          </mc:Fallback>
        </mc:AlternateContent>
      </w:r>
    </w:p>
    <w:p w14:paraId="4793BFAA" w14:textId="77777777" w:rsidR="0051070D" w:rsidRDefault="0051070D" w:rsidP="0051070D">
      <w:pPr>
        <w:rPr>
          <w:lang w:eastAsia="pt-BR"/>
        </w:rPr>
      </w:pPr>
    </w:p>
    <w:p w14:paraId="0A2CC343" w14:textId="77777777" w:rsidR="0051070D" w:rsidRPr="008206F6" w:rsidRDefault="0051070D" w:rsidP="0051070D">
      <w:pPr>
        <w:rPr>
          <w:lang w:eastAsia="pt-BR"/>
        </w:rPr>
      </w:pPr>
    </w:p>
    <w:p w14:paraId="1CA7BCC0" w14:textId="41444F65" w:rsidR="0051070D" w:rsidRDefault="0051070D" w:rsidP="00D90BDB">
      <w:pPr>
        <w:rPr>
          <w:lang w:eastAsia="pt-BR"/>
        </w:rPr>
      </w:pPr>
    </w:p>
    <w:p w14:paraId="74A6B107" w14:textId="397F9539" w:rsidR="0051070D" w:rsidRDefault="00E028C0" w:rsidP="00D90BDB">
      <w:pPr>
        <w:rPr>
          <w:lang w:eastAsia="pt-BR"/>
        </w:rPr>
      </w:pPr>
      <w:r>
        <w:rPr>
          <w:lang w:eastAsia="pt-BR"/>
        </w:rPr>
        <w:t>Vamos exercitar!</w:t>
      </w:r>
    </w:p>
    <w:p w14:paraId="6E8C7609" w14:textId="40CF71CC" w:rsidR="00E028C0" w:rsidRDefault="00E028C0" w:rsidP="000A0F15">
      <w:pPr>
        <w:pStyle w:val="PargrafodaLista"/>
        <w:numPr>
          <w:ilvl w:val="0"/>
          <w:numId w:val="25"/>
        </w:numPr>
        <w:rPr>
          <w:lang w:eastAsia="pt-BR"/>
        </w:rPr>
      </w:pPr>
      <w:r>
        <w:rPr>
          <w:lang w:eastAsia="pt-BR"/>
        </w:rPr>
        <w:t>Utilize o verbo entre parênteses flexionando-o adequadamente:</w:t>
      </w:r>
    </w:p>
    <w:p w14:paraId="2C1C75E4" w14:textId="7B34BF50" w:rsidR="00E028C0" w:rsidRDefault="00E028C0" w:rsidP="000A0F15">
      <w:pPr>
        <w:pStyle w:val="PargrafodaLista"/>
        <w:numPr>
          <w:ilvl w:val="0"/>
          <w:numId w:val="26"/>
        </w:numPr>
        <w:rPr>
          <w:lang w:eastAsia="pt-BR"/>
        </w:rPr>
      </w:pPr>
      <w:r>
        <w:rPr>
          <w:lang w:eastAsia="pt-BR"/>
        </w:rPr>
        <w:t>Foram eles que __________ (decidir) a votação.</w:t>
      </w:r>
    </w:p>
    <w:p w14:paraId="50B25E0A" w14:textId="1AC63F27" w:rsidR="00E028C0" w:rsidRDefault="00E028C0" w:rsidP="000A0F15">
      <w:pPr>
        <w:pStyle w:val="PargrafodaLista"/>
        <w:numPr>
          <w:ilvl w:val="0"/>
          <w:numId w:val="26"/>
        </w:numPr>
        <w:rPr>
          <w:lang w:eastAsia="pt-BR"/>
        </w:rPr>
      </w:pPr>
      <w:r>
        <w:rPr>
          <w:lang w:eastAsia="pt-BR"/>
        </w:rPr>
        <w:t>Somos nós quem __________ (lutar) pela verdadeira justiça.</w:t>
      </w:r>
    </w:p>
    <w:p w14:paraId="42717D2E" w14:textId="76C8F1AF" w:rsidR="00E028C0" w:rsidRDefault="00E028C0" w:rsidP="000A0F15">
      <w:pPr>
        <w:pStyle w:val="PargrafodaLista"/>
        <w:numPr>
          <w:ilvl w:val="0"/>
          <w:numId w:val="26"/>
        </w:numPr>
        <w:rPr>
          <w:lang w:eastAsia="pt-BR"/>
        </w:rPr>
      </w:pPr>
      <w:proofErr w:type="gramStart"/>
      <w:r>
        <w:rPr>
          <w:lang w:eastAsia="pt-BR"/>
        </w:rPr>
        <w:t>És</w:t>
      </w:r>
      <w:proofErr w:type="gramEnd"/>
      <w:r>
        <w:rPr>
          <w:lang w:eastAsia="pt-BR"/>
        </w:rPr>
        <w:t xml:space="preserve"> tu quem ___________ (escolher) o final.</w:t>
      </w:r>
    </w:p>
    <w:p w14:paraId="15ECC3DB" w14:textId="7931388F" w:rsidR="00E028C0" w:rsidRDefault="00E028C0" w:rsidP="000A0F15">
      <w:pPr>
        <w:pStyle w:val="PargrafodaLista"/>
        <w:numPr>
          <w:ilvl w:val="0"/>
          <w:numId w:val="26"/>
        </w:numPr>
        <w:rPr>
          <w:lang w:eastAsia="pt-BR"/>
        </w:rPr>
      </w:pPr>
      <w:r>
        <w:rPr>
          <w:lang w:eastAsia="pt-BR"/>
        </w:rPr>
        <w:t>Fui eu que _________ (abrir) o processo.</w:t>
      </w:r>
    </w:p>
    <w:p w14:paraId="7053C639" w14:textId="1C2C4559" w:rsidR="00E028C0" w:rsidRDefault="00E028C0">
      <w:pPr>
        <w:rPr>
          <w:lang w:eastAsia="pt-BR"/>
        </w:rPr>
      </w:pPr>
    </w:p>
    <w:p w14:paraId="696D1962" w14:textId="7F3E1A64" w:rsidR="00E028C0" w:rsidRDefault="00E028C0">
      <w:pPr>
        <w:rPr>
          <w:lang w:eastAsia="pt-BR"/>
        </w:rPr>
      </w:pPr>
      <w:r>
        <w:rPr>
          <w:lang w:eastAsia="pt-BR"/>
        </w:rPr>
        <w:t>RESPOSTA:</w:t>
      </w:r>
    </w:p>
    <w:p w14:paraId="0C875E33" w14:textId="0DCF909A" w:rsidR="00E028C0" w:rsidRDefault="00E028C0" w:rsidP="000A0F15">
      <w:pPr>
        <w:pStyle w:val="PargrafodaLista"/>
        <w:numPr>
          <w:ilvl w:val="0"/>
          <w:numId w:val="27"/>
        </w:numPr>
        <w:rPr>
          <w:lang w:eastAsia="pt-BR"/>
        </w:rPr>
      </w:pPr>
      <w:r>
        <w:rPr>
          <w:lang w:eastAsia="pt-BR"/>
        </w:rPr>
        <w:t>Foram eles que decidiram a votação.</w:t>
      </w:r>
    </w:p>
    <w:p w14:paraId="6EEB2E0C" w14:textId="5C36B77C" w:rsidR="00E028C0" w:rsidRDefault="00E028C0" w:rsidP="000A0F15">
      <w:pPr>
        <w:pStyle w:val="PargrafodaLista"/>
        <w:numPr>
          <w:ilvl w:val="0"/>
          <w:numId w:val="27"/>
        </w:numPr>
        <w:rPr>
          <w:lang w:eastAsia="pt-BR"/>
        </w:rPr>
      </w:pPr>
      <w:r>
        <w:rPr>
          <w:lang w:eastAsia="pt-BR"/>
        </w:rPr>
        <w:t xml:space="preserve">Somos nós quem </w:t>
      </w:r>
      <w:proofErr w:type="gramStart"/>
      <w:r>
        <w:rPr>
          <w:lang w:eastAsia="pt-BR"/>
        </w:rPr>
        <w:t>lutamos</w:t>
      </w:r>
      <w:proofErr w:type="gramEnd"/>
      <w:r>
        <w:rPr>
          <w:lang w:eastAsia="pt-BR"/>
        </w:rPr>
        <w:t>/luta pela verdadeira justiça.</w:t>
      </w:r>
    </w:p>
    <w:p w14:paraId="3A29EE28" w14:textId="47077ADC" w:rsidR="00E028C0" w:rsidRDefault="00E028C0" w:rsidP="000A0F15">
      <w:pPr>
        <w:pStyle w:val="PargrafodaLista"/>
        <w:numPr>
          <w:ilvl w:val="0"/>
          <w:numId w:val="27"/>
        </w:numPr>
        <w:rPr>
          <w:lang w:eastAsia="pt-BR"/>
        </w:rPr>
      </w:pPr>
      <w:r>
        <w:rPr>
          <w:lang w:eastAsia="pt-BR"/>
        </w:rPr>
        <w:t xml:space="preserve">És tu quem </w:t>
      </w:r>
      <w:proofErr w:type="gramStart"/>
      <w:r>
        <w:rPr>
          <w:lang w:eastAsia="pt-BR"/>
        </w:rPr>
        <w:t>escolhes</w:t>
      </w:r>
      <w:proofErr w:type="gramEnd"/>
      <w:r>
        <w:rPr>
          <w:lang w:eastAsia="pt-BR"/>
        </w:rPr>
        <w:t>/escolhe o final.</w:t>
      </w:r>
    </w:p>
    <w:p w14:paraId="050126C3" w14:textId="1109869E" w:rsidR="00E028C0" w:rsidRDefault="00E028C0" w:rsidP="000A0F15">
      <w:pPr>
        <w:pStyle w:val="PargrafodaLista"/>
        <w:numPr>
          <w:ilvl w:val="0"/>
          <w:numId w:val="27"/>
        </w:numPr>
        <w:rPr>
          <w:lang w:eastAsia="pt-BR"/>
        </w:rPr>
      </w:pPr>
      <w:r>
        <w:rPr>
          <w:lang w:eastAsia="pt-BR"/>
        </w:rPr>
        <w:t>Fui eu que abri o processo.</w:t>
      </w:r>
    </w:p>
    <w:p w14:paraId="211D2D12" w14:textId="794BBF47" w:rsidR="009E6867" w:rsidRDefault="009E6867" w:rsidP="000A0F15">
      <w:pPr>
        <w:ind w:firstLine="0"/>
        <w:rPr>
          <w:lang w:eastAsia="pt-BR"/>
        </w:rPr>
      </w:pPr>
    </w:p>
    <w:p w14:paraId="69F610BC" w14:textId="18D65867" w:rsidR="009E6867" w:rsidRDefault="009E6867" w:rsidP="000A0F15">
      <w:pPr>
        <w:pStyle w:val="Ttulo2"/>
        <w:ind w:firstLine="0"/>
        <w:rPr>
          <w:lang w:eastAsia="pt-BR"/>
        </w:rPr>
      </w:pPr>
      <w:r>
        <w:rPr>
          <w:lang w:eastAsia="pt-BR"/>
        </w:rPr>
        <w:t>6.3 A prática leva à “perfeição”</w:t>
      </w:r>
    </w:p>
    <w:p w14:paraId="5B813367" w14:textId="387B6618" w:rsidR="007E4830" w:rsidRDefault="00D90BDB" w:rsidP="00D90BDB">
      <w:pPr>
        <w:rPr>
          <w:lang w:eastAsia="pt-BR"/>
        </w:rPr>
      </w:pPr>
      <w:r>
        <w:rPr>
          <w:lang w:eastAsia="pt-BR"/>
        </w:rPr>
        <w:t xml:space="preserve">Exercitar os ouvidos e os olhos para identificar ecos e repetições é muito válido </w:t>
      </w:r>
      <w:r w:rsidR="004069A4">
        <w:rPr>
          <w:lang w:eastAsia="pt-BR"/>
        </w:rPr>
        <w:t>à</w:t>
      </w:r>
      <w:r>
        <w:rPr>
          <w:lang w:eastAsia="pt-BR"/>
        </w:rPr>
        <w:t xml:space="preserve"> construção de textos agradáveis ao leitor e favoráveis à leitura</w:t>
      </w:r>
      <w:r w:rsidR="00E407FF">
        <w:rPr>
          <w:lang w:eastAsia="pt-BR"/>
        </w:rPr>
        <w:t>, assim como ficar atento às regras gramaticais. Nesse sentido</w:t>
      </w:r>
      <w:r w:rsidR="009E6867">
        <w:rPr>
          <w:lang w:eastAsia="pt-BR"/>
        </w:rPr>
        <w:t>,</w:t>
      </w:r>
      <w:r w:rsidR="00E407FF">
        <w:rPr>
          <w:lang w:eastAsia="pt-BR"/>
        </w:rPr>
        <w:t xml:space="preserve"> é fundamental que você reescreva sempre, pois somente assim seu texto atingirá o ponto ótimo de clareza e objetividade</w:t>
      </w:r>
      <w:r>
        <w:rPr>
          <w:lang w:eastAsia="pt-BR"/>
        </w:rPr>
        <w:t>. Por isso, não se acanhe em reescrever</w:t>
      </w:r>
      <w:r w:rsidR="00E407FF">
        <w:rPr>
          <w:lang w:eastAsia="pt-BR"/>
        </w:rPr>
        <w:t xml:space="preserve"> e lembre-se: o</w:t>
      </w:r>
      <w:r>
        <w:rPr>
          <w:lang w:eastAsia="pt-BR"/>
        </w:rPr>
        <w:t xml:space="preserve"> texto não é seu, é do leitor, do receptor da </w:t>
      </w:r>
      <w:r>
        <w:rPr>
          <w:lang w:eastAsia="pt-BR"/>
        </w:rPr>
        <w:lastRenderedPageBreak/>
        <w:t xml:space="preserve">mensagem. E o melhor para garantir a qualidade é se desapegar da sua cria e olhar com mais objetividade para </w:t>
      </w:r>
      <w:r w:rsidR="004069A4">
        <w:rPr>
          <w:lang w:eastAsia="pt-BR"/>
        </w:rPr>
        <w:t>as escolhas vocabulares após a fase inicial de tradução de ideias em palavras. De preferência, passe o texto para outra pessoa ler, pois ela certamente não o fará da mesma forma que você.</w:t>
      </w:r>
    </w:p>
    <w:p w14:paraId="069DEB76" w14:textId="053A05B7" w:rsidR="004069A4" w:rsidRDefault="004069A4" w:rsidP="00D90BDB">
      <w:pPr>
        <w:rPr>
          <w:lang w:eastAsia="pt-BR"/>
        </w:rPr>
      </w:pPr>
      <w:r>
        <w:rPr>
          <w:lang w:eastAsia="pt-BR"/>
        </w:rPr>
        <w:t xml:space="preserve">Espero que este curso tenha sido útil a você e, principalmente, a seus leitores. </w:t>
      </w:r>
      <w:r>
        <w:rPr>
          <w:lang w:eastAsia="pt-BR"/>
        </w:rPr>
        <w:sym w:font="Wingdings" w:char="F04A"/>
      </w:r>
      <w:r>
        <w:rPr>
          <w:lang w:eastAsia="pt-BR"/>
        </w:rPr>
        <w:t xml:space="preserve"> Tratamos da ponta do iceberg, mas, se você continuar curioso quanto à produção de mensagens claras</w:t>
      </w:r>
      <w:r w:rsidR="00E407FF">
        <w:rPr>
          <w:lang w:eastAsia="pt-BR"/>
        </w:rPr>
        <w:t xml:space="preserve"> e</w:t>
      </w:r>
      <w:r>
        <w:rPr>
          <w:lang w:eastAsia="pt-BR"/>
        </w:rPr>
        <w:t xml:space="preserve"> fluidas, tenho certeza de que conseguirá dominar e eliminar todos os entraves de seu texto.  </w:t>
      </w:r>
    </w:p>
    <w:p w14:paraId="735EB6B3" w14:textId="77777777" w:rsidR="00B6214E" w:rsidRDefault="00B6214E" w:rsidP="00D90BDB">
      <w:pPr>
        <w:rPr>
          <w:lang w:eastAsia="pt-BR"/>
        </w:rPr>
      </w:pPr>
      <w:r>
        <w:rPr>
          <w:lang w:eastAsia="pt-BR"/>
        </w:rPr>
        <w:t>Muito obrigada pela atenção e até a próxima!</w:t>
      </w:r>
    </w:p>
    <w:sectPr w:rsidR="00B6214E" w:rsidSect="00E86939">
      <w:type w:val="continuous"/>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iana Aparecida Serejo de Souza Lima" w:date="2016-07-06T17:22:00Z" w:initials="MASdSL">
    <w:p w14:paraId="245365BB" w14:textId="77777777" w:rsidR="0051070D" w:rsidRDefault="0051070D" w:rsidP="00EA2FEB">
      <w:pPr>
        <w:pStyle w:val="Textodecomentrio"/>
      </w:pPr>
      <w:r>
        <w:rPr>
          <w:rStyle w:val="Refdecomentrio"/>
        </w:rPr>
        <w:annotationRef/>
      </w:r>
      <w:r>
        <w:t xml:space="preserve">Fonte: </w:t>
      </w:r>
      <w:hyperlink r:id="rId1" w:history="1">
        <w:r w:rsidRPr="00825A05">
          <w:rPr>
            <w:rStyle w:val="Hyperlink"/>
          </w:rPr>
          <w:t>https://www.bn.br/acontece/noticias/2015/09/cronica-inedita-lima-barreto-encontrada-bn</w:t>
        </w:r>
      </w:hyperlink>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45365BB" w15:done="0"/>
  <w15:commentEx w15:paraId="2E727F2A" w15:done="0"/>
  <w15:commentEx w15:paraId="79854BFD" w15:done="0"/>
  <w15:commentEx w15:paraId="09C13208" w15:done="0"/>
  <w15:commentEx w15:paraId="53A91FF7" w15:done="0"/>
  <w15:commentEx w15:paraId="1A3C3660" w15:done="0"/>
  <w15:commentEx w15:paraId="12FECD15" w15:done="0"/>
  <w15:commentEx w15:paraId="540E47B0" w15:done="0"/>
  <w15:commentEx w15:paraId="42E1197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6D5D3F" w14:textId="77777777" w:rsidR="00D533CF" w:rsidRDefault="00D533CF" w:rsidP="008363F6">
      <w:pPr>
        <w:spacing w:line="240" w:lineRule="auto"/>
      </w:pPr>
      <w:r>
        <w:separator/>
      </w:r>
    </w:p>
  </w:endnote>
  <w:endnote w:type="continuationSeparator" w:id="0">
    <w:p w14:paraId="74DB402F" w14:textId="77777777" w:rsidR="00D533CF" w:rsidRDefault="00D533CF" w:rsidP="008363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7657274"/>
      <w:docPartObj>
        <w:docPartGallery w:val="Page Numbers (Bottom of Page)"/>
        <w:docPartUnique/>
      </w:docPartObj>
    </w:sdtPr>
    <w:sdtEndPr/>
    <w:sdtContent>
      <w:p w14:paraId="3CFDFB06" w14:textId="1F150AC7" w:rsidR="0051070D" w:rsidRDefault="0051070D">
        <w:pPr>
          <w:pStyle w:val="Rodap"/>
          <w:jc w:val="right"/>
        </w:pPr>
        <w:r>
          <w:fldChar w:fldCharType="begin"/>
        </w:r>
        <w:r>
          <w:instrText>PAGE   \* MERGEFORMAT</w:instrText>
        </w:r>
        <w:r>
          <w:fldChar w:fldCharType="separate"/>
        </w:r>
        <w:r w:rsidR="002A0677">
          <w:rPr>
            <w:noProof/>
          </w:rPr>
          <w:t>14</w:t>
        </w:r>
        <w:r>
          <w:fldChar w:fldCharType="end"/>
        </w:r>
      </w:p>
    </w:sdtContent>
  </w:sdt>
  <w:p w14:paraId="7693EE91" w14:textId="77777777" w:rsidR="0051070D" w:rsidRDefault="0051070D">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45FC21" w14:textId="77777777" w:rsidR="00D533CF" w:rsidRDefault="00D533CF" w:rsidP="008363F6">
      <w:pPr>
        <w:spacing w:line="240" w:lineRule="auto"/>
      </w:pPr>
      <w:r>
        <w:separator/>
      </w:r>
    </w:p>
  </w:footnote>
  <w:footnote w:type="continuationSeparator" w:id="0">
    <w:p w14:paraId="4C937F65" w14:textId="77777777" w:rsidR="00D533CF" w:rsidRDefault="00D533CF" w:rsidP="008363F6">
      <w:pPr>
        <w:spacing w:line="240" w:lineRule="auto"/>
      </w:pPr>
      <w:r>
        <w:continuationSeparator/>
      </w:r>
    </w:p>
  </w:footnote>
  <w:footnote w:id="1">
    <w:p w14:paraId="20DA2774" w14:textId="30B2F1CE" w:rsidR="0051070D" w:rsidRDefault="0051070D">
      <w:pPr>
        <w:pStyle w:val="Textodenotaderodap"/>
      </w:pPr>
      <w:r>
        <w:rPr>
          <w:rStyle w:val="Refdenotaderodap"/>
        </w:rPr>
        <w:footnoteRef/>
      </w:r>
      <w:r>
        <w:t xml:space="preserve"> Se essa afirmativa aguçou sua curiosidade, visite a página </w:t>
      </w:r>
      <w:hyperlink r:id="rId1" w:history="1">
        <w:r w:rsidRPr="00BE2FDF">
          <w:rPr>
            <w:rStyle w:val="Hyperlink"/>
          </w:rPr>
          <w:t>Português na Rede</w:t>
        </w:r>
      </w:hyperlink>
      <w:r>
        <w:t>, e deleite-se!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9683D"/>
    <w:multiLevelType w:val="hybridMultilevel"/>
    <w:tmpl w:val="B19643B2"/>
    <w:lvl w:ilvl="0" w:tplc="A0EE5C84">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
    <w:nsid w:val="1151783D"/>
    <w:multiLevelType w:val="hybridMultilevel"/>
    <w:tmpl w:val="FF3E9F9C"/>
    <w:lvl w:ilvl="0" w:tplc="C6648F82">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2">
    <w:nsid w:val="132639E1"/>
    <w:multiLevelType w:val="hybridMultilevel"/>
    <w:tmpl w:val="68529EA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47F0306"/>
    <w:multiLevelType w:val="hybridMultilevel"/>
    <w:tmpl w:val="7F3CAA80"/>
    <w:lvl w:ilvl="0" w:tplc="45EE075A">
      <w:start w:val="1"/>
      <w:numFmt w:val="lowerLetter"/>
      <w:lvlText w:val="%1)"/>
      <w:lvlJc w:val="left"/>
      <w:pPr>
        <w:ind w:left="1571" w:hanging="360"/>
      </w:pPr>
      <w:rPr>
        <w:rFonts w:hint="default"/>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A8F172D"/>
    <w:multiLevelType w:val="hybridMultilevel"/>
    <w:tmpl w:val="6F16059C"/>
    <w:lvl w:ilvl="0" w:tplc="1086313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nsid w:val="21FA3640"/>
    <w:multiLevelType w:val="hybridMultilevel"/>
    <w:tmpl w:val="4CA85128"/>
    <w:lvl w:ilvl="0" w:tplc="DD9AFF6A">
      <w:start w:val="8"/>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6">
    <w:nsid w:val="22567906"/>
    <w:multiLevelType w:val="hybridMultilevel"/>
    <w:tmpl w:val="0E52AADE"/>
    <w:lvl w:ilvl="0" w:tplc="9910A6B6">
      <w:start w:val="1"/>
      <w:numFmt w:val="lowerLetter"/>
      <w:lvlText w:val="%1)"/>
      <w:lvlJc w:val="left"/>
      <w:pPr>
        <w:ind w:left="1211" w:hanging="360"/>
      </w:pPr>
      <w:rPr>
        <w:rFonts w:hint="default"/>
        <w:b/>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7">
    <w:nsid w:val="234A0FA7"/>
    <w:multiLevelType w:val="hybridMultilevel"/>
    <w:tmpl w:val="90A47A08"/>
    <w:lvl w:ilvl="0" w:tplc="9D3A3CCA">
      <w:start w:val="7"/>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8">
    <w:nsid w:val="2A717838"/>
    <w:multiLevelType w:val="hybridMultilevel"/>
    <w:tmpl w:val="05A4A1A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F702861"/>
    <w:multiLevelType w:val="hybridMultilevel"/>
    <w:tmpl w:val="EA2891B6"/>
    <w:lvl w:ilvl="0" w:tplc="7C5C3B5E">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2397D70"/>
    <w:multiLevelType w:val="hybridMultilevel"/>
    <w:tmpl w:val="CE6A3536"/>
    <w:lvl w:ilvl="0" w:tplc="FB42B1EA">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1">
    <w:nsid w:val="407044E4"/>
    <w:multiLevelType w:val="hybridMultilevel"/>
    <w:tmpl w:val="50DC5F44"/>
    <w:lvl w:ilvl="0" w:tplc="658ABA94">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2">
    <w:nsid w:val="423B0AD4"/>
    <w:multiLevelType w:val="hybridMultilevel"/>
    <w:tmpl w:val="49D61C92"/>
    <w:lvl w:ilvl="0" w:tplc="D0D2B514">
      <w:start w:val="1"/>
      <w:numFmt w:val="lowerLetter"/>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3">
    <w:nsid w:val="475C62C7"/>
    <w:multiLevelType w:val="hybridMultilevel"/>
    <w:tmpl w:val="7D940D6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507D0262"/>
    <w:multiLevelType w:val="hybridMultilevel"/>
    <w:tmpl w:val="A0A429B2"/>
    <w:lvl w:ilvl="0" w:tplc="114CE818">
      <w:start w:val="1"/>
      <w:numFmt w:val="lowerLetter"/>
      <w:lvlText w:val="%1)"/>
      <w:lvlJc w:val="left"/>
      <w:pPr>
        <w:ind w:left="1571" w:hanging="360"/>
      </w:pPr>
      <w:rPr>
        <w:rFonts w:hint="default"/>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5">
    <w:nsid w:val="520A1754"/>
    <w:multiLevelType w:val="hybridMultilevel"/>
    <w:tmpl w:val="23A4B13A"/>
    <w:lvl w:ilvl="0" w:tplc="F4D42232">
      <w:start w:val="1"/>
      <w:numFmt w:val="lowerLetter"/>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6">
    <w:nsid w:val="5CE92846"/>
    <w:multiLevelType w:val="hybridMultilevel"/>
    <w:tmpl w:val="4FA61770"/>
    <w:lvl w:ilvl="0" w:tplc="8DAA4546">
      <w:start w:val="1"/>
      <w:numFmt w:val="lowerLetter"/>
      <w:lvlText w:val="%1)"/>
      <w:lvlJc w:val="left"/>
      <w:pPr>
        <w:ind w:left="1636" w:hanging="360"/>
      </w:pPr>
      <w:rPr>
        <w:rFonts w:hint="default"/>
        <w:b/>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7">
    <w:nsid w:val="5F91030F"/>
    <w:multiLevelType w:val="hybridMultilevel"/>
    <w:tmpl w:val="417ECE2A"/>
    <w:lvl w:ilvl="0" w:tplc="26B2BF24">
      <w:start w:val="1"/>
      <w:numFmt w:val="lowerLetter"/>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8">
    <w:nsid w:val="64460B7A"/>
    <w:multiLevelType w:val="hybridMultilevel"/>
    <w:tmpl w:val="1B54BBB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6497311A"/>
    <w:multiLevelType w:val="hybridMultilevel"/>
    <w:tmpl w:val="4DA89770"/>
    <w:lvl w:ilvl="0" w:tplc="564C0EB4">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20">
    <w:nsid w:val="66865E22"/>
    <w:multiLevelType w:val="hybridMultilevel"/>
    <w:tmpl w:val="D80CE19A"/>
    <w:lvl w:ilvl="0" w:tplc="A07E771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1">
    <w:nsid w:val="71231ADB"/>
    <w:multiLevelType w:val="hybridMultilevel"/>
    <w:tmpl w:val="575E0B8E"/>
    <w:lvl w:ilvl="0" w:tplc="04220374">
      <w:start w:val="1"/>
      <w:numFmt w:val="bullet"/>
      <w:lvlText w:val=""/>
      <w:lvlJc w:val="left"/>
      <w:pPr>
        <w:ind w:left="2988" w:hanging="360"/>
      </w:pPr>
      <w:rPr>
        <w:rFonts w:ascii="Wingdings" w:hAnsi="Wingdings" w:hint="default"/>
      </w:rPr>
    </w:lvl>
    <w:lvl w:ilvl="1" w:tplc="04160003" w:tentative="1">
      <w:start w:val="1"/>
      <w:numFmt w:val="bullet"/>
      <w:lvlText w:val="o"/>
      <w:lvlJc w:val="left"/>
      <w:pPr>
        <w:ind w:left="3708" w:hanging="360"/>
      </w:pPr>
      <w:rPr>
        <w:rFonts w:ascii="Courier New" w:hAnsi="Courier New" w:cs="Courier New" w:hint="default"/>
      </w:rPr>
    </w:lvl>
    <w:lvl w:ilvl="2" w:tplc="04160005" w:tentative="1">
      <w:start w:val="1"/>
      <w:numFmt w:val="bullet"/>
      <w:lvlText w:val=""/>
      <w:lvlJc w:val="left"/>
      <w:pPr>
        <w:ind w:left="4428" w:hanging="360"/>
      </w:pPr>
      <w:rPr>
        <w:rFonts w:ascii="Wingdings" w:hAnsi="Wingdings" w:hint="default"/>
      </w:rPr>
    </w:lvl>
    <w:lvl w:ilvl="3" w:tplc="04160001" w:tentative="1">
      <w:start w:val="1"/>
      <w:numFmt w:val="bullet"/>
      <w:lvlText w:val=""/>
      <w:lvlJc w:val="left"/>
      <w:pPr>
        <w:ind w:left="5148" w:hanging="360"/>
      </w:pPr>
      <w:rPr>
        <w:rFonts w:ascii="Symbol" w:hAnsi="Symbol" w:hint="default"/>
      </w:rPr>
    </w:lvl>
    <w:lvl w:ilvl="4" w:tplc="04160003" w:tentative="1">
      <w:start w:val="1"/>
      <w:numFmt w:val="bullet"/>
      <w:lvlText w:val="o"/>
      <w:lvlJc w:val="left"/>
      <w:pPr>
        <w:ind w:left="5868" w:hanging="360"/>
      </w:pPr>
      <w:rPr>
        <w:rFonts w:ascii="Courier New" w:hAnsi="Courier New" w:cs="Courier New" w:hint="default"/>
      </w:rPr>
    </w:lvl>
    <w:lvl w:ilvl="5" w:tplc="04160005" w:tentative="1">
      <w:start w:val="1"/>
      <w:numFmt w:val="bullet"/>
      <w:lvlText w:val=""/>
      <w:lvlJc w:val="left"/>
      <w:pPr>
        <w:ind w:left="6588" w:hanging="360"/>
      </w:pPr>
      <w:rPr>
        <w:rFonts w:ascii="Wingdings" w:hAnsi="Wingdings" w:hint="default"/>
      </w:rPr>
    </w:lvl>
    <w:lvl w:ilvl="6" w:tplc="04160001" w:tentative="1">
      <w:start w:val="1"/>
      <w:numFmt w:val="bullet"/>
      <w:lvlText w:val=""/>
      <w:lvlJc w:val="left"/>
      <w:pPr>
        <w:ind w:left="7308" w:hanging="360"/>
      </w:pPr>
      <w:rPr>
        <w:rFonts w:ascii="Symbol" w:hAnsi="Symbol" w:hint="default"/>
      </w:rPr>
    </w:lvl>
    <w:lvl w:ilvl="7" w:tplc="04160003" w:tentative="1">
      <w:start w:val="1"/>
      <w:numFmt w:val="bullet"/>
      <w:lvlText w:val="o"/>
      <w:lvlJc w:val="left"/>
      <w:pPr>
        <w:ind w:left="8028" w:hanging="360"/>
      </w:pPr>
      <w:rPr>
        <w:rFonts w:ascii="Courier New" w:hAnsi="Courier New" w:cs="Courier New" w:hint="default"/>
      </w:rPr>
    </w:lvl>
    <w:lvl w:ilvl="8" w:tplc="04160005" w:tentative="1">
      <w:start w:val="1"/>
      <w:numFmt w:val="bullet"/>
      <w:lvlText w:val=""/>
      <w:lvlJc w:val="left"/>
      <w:pPr>
        <w:ind w:left="8748" w:hanging="360"/>
      </w:pPr>
      <w:rPr>
        <w:rFonts w:ascii="Wingdings" w:hAnsi="Wingdings" w:hint="default"/>
      </w:rPr>
    </w:lvl>
  </w:abstractNum>
  <w:abstractNum w:abstractNumId="22">
    <w:nsid w:val="74A70E22"/>
    <w:multiLevelType w:val="hybridMultilevel"/>
    <w:tmpl w:val="6526BFF2"/>
    <w:lvl w:ilvl="0" w:tplc="59FA3BB4">
      <w:start w:val="1"/>
      <w:numFmt w:val="decimal"/>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7A2F3864"/>
    <w:multiLevelType w:val="hybridMultilevel"/>
    <w:tmpl w:val="E2FA369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7EA27200"/>
    <w:multiLevelType w:val="hybridMultilevel"/>
    <w:tmpl w:val="94DE9A3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7FBB776A"/>
    <w:multiLevelType w:val="hybridMultilevel"/>
    <w:tmpl w:val="56B010CE"/>
    <w:lvl w:ilvl="0" w:tplc="B4A0FDBA">
      <w:start w:val="1"/>
      <w:numFmt w:val="lowerLetter"/>
      <w:lvlText w:val="%1)"/>
      <w:lvlJc w:val="left"/>
      <w:pPr>
        <w:ind w:left="1004" w:hanging="360"/>
      </w:pPr>
      <w:rPr>
        <w:rFonts w:hint="default"/>
      </w:r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num w:numId="1">
    <w:abstractNumId w:val="21"/>
  </w:num>
  <w:num w:numId="2">
    <w:abstractNumId w:val="21"/>
  </w:num>
  <w:num w:numId="3">
    <w:abstractNumId w:val="18"/>
  </w:num>
  <w:num w:numId="4">
    <w:abstractNumId w:val="2"/>
  </w:num>
  <w:num w:numId="5">
    <w:abstractNumId w:val="8"/>
  </w:num>
  <w:num w:numId="6">
    <w:abstractNumId w:val="9"/>
  </w:num>
  <w:num w:numId="7">
    <w:abstractNumId w:val="7"/>
  </w:num>
  <w:num w:numId="8">
    <w:abstractNumId w:val="5"/>
  </w:num>
  <w:num w:numId="9">
    <w:abstractNumId w:val="22"/>
  </w:num>
  <w:num w:numId="10">
    <w:abstractNumId w:val="23"/>
  </w:num>
  <w:num w:numId="11">
    <w:abstractNumId w:val="4"/>
  </w:num>
  <w:num w:numId="12">
    <w:abstractNumId w:val="20"/>
  </w:num>
  <w:num w:numId="13">
    <w:abstractNumId w:val="10"/>
  </w:num>
  <w:num w:numId="14">
    <w:abstractNumId w:val="25"/>
  </w:num>
  <w:num w:numId="15">
    <w:abstractNumId w:val="15"/>
  </w:num>
  <w:num w:numId="16">
    <w:abstractNumId w:val="24"/>
  </w:num>
  <w:num w:numId="17">
    <w:abstractNumId w:val="13"/>
  </w:num>
  <w:num w:numId="18">
    <w:abstractNumId w:val="1"/>
  </w:num>
  <w:num w:numId="19">
    <w:abstractNumId w:val="11"/>
  </w:num>
  <w:num w:numId="20">
    <w:abstractNumId w:val="14"/>
  </w:num>
  <w:num w:numId="21">
    <w:abstractNumId w:val="0"/>
  </w:num>
  <w:num w:numId="22">
    <w:abstractNumId w:val="16"/>
  </w:num>
  <w:num w:numId="23">
    <w:abstractNumId w:val="6"/>
  </w:num>
  <w:num w:numId="24">
    <w:abstractNumId w:val="17"/>
  </w:num>
  <w:num w:numId="25">
    <w:abstractNumId w:val="19"/>
  </w:num>
  <w:num w:numId="26">
    <w:abstractNumId w:val="3"/>
  </w:num>
  <w:num w:numId="27">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ilianfbraga@gmail.com">
    <w15:presenceInfo w15:providerId="Windows Live" w15:userId="a5ff85056e3337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350"/>
    <w:rsid w:val="000022AA"/>
    <w:rsid w:val="00003270"/>
    <w:rsid w:val="00011543"/>
    <w:rsid w:val="000167AA"/>
    <w:rsid w:val="0005366D"/>
    <w:rsid w:val="00072909"/>
    <w:rsid w:val="000A0F15"/>
    <w:rsid w:val="000A577D"/>
    <w:rsid w:val="000A6703"/>
    <w:rsid w:val="000B0683"/>
    <w:rsid w:val="000B0F8C"/>
    <w:rsid w:val="000B4C9F"/>
    <w:rsid w:val="000B66B8"/>
    <w:rsid w:val="000C230B"/>
    <w:rsid w:val="000D606D"/>
    <w:rsid w:val="000F5232"/>
    <w:rsid w:val="00116350"/>
    <w:rsid w:val="00120D6D"/>
    <w:rsid w:val="001266FF"/>
    <w:rsid w:val="001539C4"/>
    <w:rsid w:val="001641BB"/>
    <w:rsid w:val="00181742"/>
    <w:rsid w:val="00191769"/>
    <w:rsid w:val="00197952"/>
    <w:rsid w:val="001B4FEF"/>
    <w:rsid w:val="001C0CCC"/>
    <w:rsid w:val="001D55F4"/>
    <w:rsid w:val="001E4797"/>
    <w:rsid w:val="001F15ED"/>
    <w:rsid w:val="001F4248"/>
    <w:rsid w:val="00202B99"/>
    <w:rsid w:val="00247085"/>
    <w:rsid w:val="002507DB"/>
    <w:rsid w:val="00254284"/>
    <w:rsid w:val="00265370"/>
    <w:rsid w:val="00281759"/>
    <w:rsid w:val="002A0677"/>
    <w:rsid w:val="002A727B"/>
    <w:rsid w:val="002D41A3"/>
    <w:rsid w:val="002D7DFD"/>
    <w:rsid w:val="0030715E"/>
    <w:rsid w:val="003138FE"/>
    <w:rsid w:val="003519E6"/>
    <w:rsid w:val="003661F8"/>
    <w:rsid w:val="00372A7E"/>
    <w:rsid w:val="003954CE"/>
    <w:rsid w:val="003A3993"/>
    <w:rsid w:val="003A5048"/>
    <w:rsid w:val="003B1692"/>
    <w:rsid w:val="003B2DF1"/>
    <w:rsid w:val="003B3258"/>
    <w:rsid w:val="003C34A8"/>
    <w:rsid w:val="003D4728"/>
    <w:rsid w:val="003D5D4C"/>
    <w:rsid w:val="003D600A"/>
    <w:rsid w:val="004012DB"/>
    <w:rsid w:val="004069A4"/>
    <w:rsid w:val="00413AD4"/>
    <w:rsid w:val="0043754C"/>
    <w:rsid w:val="00440B89"/>
    <w:rsid w:val="00443969"/>
    <w:rsid w:val="00444FE3"/>
    <w:rsid w:val="00452C0D"/>
    <w:rsid w:val="00475796"/>
    <w:rsid w:val="004821D0"/>
    <w:rsid w:val="0048449A"/>
    <w:rsid w:val="00494B9D"/>
    <w:rsid w:val="004C07D6"/>
    <w:rsid w:val="004D6763"/>
    <w:rsid w:val="004F23F1"/>
    <w:rsid w:val="004F4AF6"/>
    <w:rsid w:val="00505B93"/>
    <w:rsid w:val="0051070D"/>
    <w:rsid w:val="005157E1"/>
    <w:rsid w:val="00522045"/>
    <w:rsid w:val="00524B1E"/>
    <w:rsid w:val="0053218A"/>
    <w:rsid w:val="005510C5"/>
    <w:rsid w:val="005512EF"/>
    <w:rsid w:val="00554D89"/>
    <w:rsid w:val="00567AA4"/>
    <w:rsid w:val="00590F49"/>
    <w:rsid w:val="005D37FF"/>
    <w:rsid w:val="005F2C99"/>
    <w:rsid w:val="005F3659"/>
    <w:rsid w:val="005F4AC2"/>
    <w:rsid w:val="00611F16"/>
    <w:rsid w:val="00615D26"/>
    <w:rsid w:val="00626E2A"/>
    <w:rsid w:val="00645A1F"/>
    <w:rsid w:val="006558A3"/>
    <w:rsid w:val="00656B6C"/>
    <w:rsid w:val="00666985"/>
    <w:rsid w:val="00673C7B"/>
    <w:rsid w:val="006743EB"/>
    <w:rsid w:val="00683624"/>
    <w:rsid w:val="00684433"/>
    <w:rsid w:val="00694F8F"/>
    <w:rsid w:val="006A3EF5"/>
    <w:rsid w:val="006A674A"/>
    <w:rsid w:val="006A7F69"/>
    <w:rsid w:val="006C1427"/>
    <w:rsid w:val="006C1E71"/>
    <w:rsid w:val="006E5EED"/>
    <w:rsid w:val="006F46A4"/>
    <w:rsid w:val="00701BC4"/>
    <w:rsid w:val="007044E3"/>
    <w:rsid w:val="00734092"/>
    <w:rsid w:val="00750CAC"/>
    <w:rsid w:val="00755CBB"/>
    <w:rsid w:val="007B3A2F"/>
    <w:rsid w:val="007B670B"/>
    <w:rsid w:val="007C0CDF"/>
    <w:rsid w:val="007C7BA6"/>
    <w:rsid w:val="007E4830"/>
    <w:rsid w:val="007F0144"/>
    <w:rsid w:val="00814037"/>
    <w:rsid w:val="008206F6"/>
    <w:rsid w:val="0083030F"/>
    <w:rsid w:val="008363F6"/>
    <w:rsid w:val="00847F1B"/>
    <w:rsid w:val="00850187"/>
    <w:rsid w:val="00856007"/>
    <w:rsid w:val="008641E1"/>
    <w:rsid w:val="00871D2D"/>
    <w:rsid w:val="00875CA8"/>
    <w:rsid w:val="008C7C0C"/>
    <w:rsid w:val="008F360D"/>
    <w:rsid w:val="00941D66"/>
    <w:rsid w:val="00973671"/>
    <w:rsid w:val="00980344"/>
    <w:rsid w:val="00984DB5"/>
    <w:rsid w:val="0099268E"/>
    <w:rsid w:val="00992B70"/>
    <w:rsid w:val="009A13D8"/>
    <w:rsid w:val="009B33A1"/>
    <w:rsid w:val="009C2A38"/>
    <w:rsid w:val="009D2288"/>
    <w:rsid w:val="009E4647"/>
    <w:rsid w:val="009E4BA0"/>
    <w:rsid w:val="009E6867"/>
    <w:rsid w:val="009F148B"/>
    <w:rsid w:val="00A22B09"/>
    <w:rsid w:val="00A46056"/>
    <w:rsid w:val="00A53A58"/>
    <w:rsid w:val="00A7227A"/>
    <w:rsid w:val="00A85F16"/>
    <w:rsid w:val="00AA015C"/>
    <w:rsid w:val="00AA283A"/>
    <w:rsid w:val="00AA7E40"/>
    <w:rsid w:val="00AB702A"/>
    <w:rsid w:val="00AC10F4"/>
    <w:rsid w:val="00AC4F73"/>
    <w:rsid w:val="00AE0B3C"/>
    <w:rsid w:val="00AE125F"/>
    <w:rsid w:val="00B12FBD"/>
    <w:rsid w:val="00B23253"/>
    <w:rsid w:val="00B354DF"/>
    <w:rsid w:val="00B6214E"/>
    <w:rsid w:val="00B7007D"/>
    <w:rsid w:val="00B71B98"/>
    <w:rsid w:val="00B85FCF"/>
    <w:rsid w:val="00BB0594"/>
    <w:rsid w:val="00BB1E48"/>
    <w:rsid w:val="00BB658D"/>
    <w:rsid w:val="00BE2FDF"/>
    <w:rsid w:val="00BE55C8"/>
    <w:rsid w:val="00C13D28"/>
    <w:rsid w:val="00C14F86"/>
    <w:rsid w:val="00C66187"/>
    <w:rsid w:val="00C715BE"/>
    <w:rsid w:val="00C73603"/>
    <w:rsid w:val="00C7617C"/>
    <w:rsid w:val="00C97EB2"/>
    <w:rsid w:val="00CA1D82"/>
    <w:rsid w:val="00CA6092"/>
    <w:rsid w:val="00CF4D4F"/>
    <w:rsid w:val="00D11E5D"/>
    <w:rsid w:val="00D22A58"/>
    <w:rsid w:val="00D41B9E"/>
    <w:rsid w:val="00D43E74"/>
    <w:rsid w:val="00D512F0"/>
    <w:rsid w:val="00D533CF"/>
    <w:rsid w:val="00D86BEE"/>
    <w:rsid w:val="00D90BDB"/>
    <w:rsid w:val="00D94E53"/>
    <w:rsid w:val="00DC1D7A"/>
    <w:rsid w:val="00DC3CCB"/>
    <w:rsid w:val="00DC74D2"/>
    <w:rsid w:val="00DD1460"/>
    <w:rsid w:val="00DD2F82"/>
    <w:rsid w:val="00DE5A02"/>
    <w:rsid w:val="00E028C0"/>
    <w:rsid w:val="00E07E77"/>
    <w:rsid w:val="00E407FF"/>
    <w:rsid w:val="00E5020A"/>
    <w:rsid w:val="00E52646"/>
    <w:rsid w:val="00E74878"/>
    <w:rsid w:val="00E75A57"/>
    <w:rsid w:val="00E7773E"/>
    <w:rsid w:val="00E81619"/>
    <w:rsid w:val="00E86939"/>
    <w:rsid w:val="00E93B3A"/>
    <w:rsid w:val="00E943A5"/>
    <w:rsid w:val="00EA2FEB"/>
    <w:rsid w:val="00EA4F86"/>
    <w:rsid w:val="00EC45A5"/>
    <w:rsid w:val="00EC6209"/>
    <w:rsid w:val="00EC73F8"/>
    <w:rsid w:val="00EF0153"/>
    <w:rsid w:val="00EF20C9"/>
    <w:rsid w:val="00EF4442"/>
    <w:rsid w:val="00F025BF"/>
    <w:rsid w:val="00F14422"/>
    <w:rsid w:val="00F275F2"/>
    <w:rsid w:val="00F46264"/>
    <w:rsid w:val="00F462AB"/>
    <w:rsid w:val="00F469A5"/>
    <w:rsid w:val="00F53543"/>
    <w:rsid w:val="00F53F3E"/>
    <w:rsid w:val="00F63634"/>
    <w:rsid w:val="00F90357"/>
    <w:rsid w:val="00FA0F3A"/>
    <w:rsid w:val="00FA3296"/>
    <w:rsid w:val="00FD7488"/>
    <w:rsid w:val="00FE673D"/>
    <w:rsid w:val="00FF53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C1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orpo do Texto"/>
    <w:qFormat/>
    <w:rsid w:val="001C0CCC"/>
    <w:pPr>
      <w:spacing w:after="0" w:line="360" w:lineRule="auto"/>
      <w:ind w:firstLine="851"/>
      <w:jc w:val="both"/>
    </w:pPr>
    <w:rPr>
      <w:rFonts w:ascii="Times New Roman" w:hAnsi="Times New Roman"/>
      <w:sz w:val="24"/>
    </w:rPr>
  </w:style>
  <w:style w:type="paragraph" w:styleId="Ttulo1">
    <w:name w:val="heading 1"/>
    <w:basedOn w:val="Normal"/>
    <w:next w:val="Normal"/>
    <w:link w:val="Ttulo1Char"/>
    <w:uiPriority w:val="9"/>
    <w:qFormat/>
    <w:rsid w:val="0011635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11635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875CA8"/>
    <w:pPr>
      <w:keepNext/>
      <w:keepLines/>
      <w:spacing w:before="20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itao">
    <w:name w:val="Quote"/>
    <w:next w:val="Normal"/>
    <w:link w:val="CitaoChar1"/>
    <w:autoRedefine/>
    <w:uiPriority w:val="29"/>
    <w:qFormat/>
    <w:rsid w:val="00DD1460"/>
    <w:pPr>
      <w:spacing w:after="0" w:line="240" w:lineRule="auto"/>
      <w:ind w:left="2268"/>
      <w:jc w:val="both"/>
    </w:pPr>
    <w:rPr>
      <w:rFonts w:ascii="Times New Roman" w:hAnsi="Times New Roman"/>
      <w:iCs/>
      <w:color w:val="000000" w:themeColor="text1"/>
      <w:sz w:val="20"/>
    </w:rPr>
  </w:style>
  <w:style w:type="character" w:customStyle="1" w:styleId="CitaoChar">
    <w:name w:val="Citação Char"/>
    <w:basedOn w:val="Fontepargpadro"/>
    <w:uiPriority w:val="29"/>
    <w:rsid w:val="00984DB5"/>
    <w:rPr>
      <w:i/>
      <w:iCs/>
      <w:color w:val="000000" w:themeColor="text1"/>
    </w:rPr>
  </w:style>
  <w:style w:type="character" w:customStyle="1" w:styleId="CitaoChar1">
    <w:name w:val="Citação Char1"/>
    <w:basedOn w:val="Fontepargpadro"/>
    <w:link w:val="Citao"/>
    <w:uiPriority w:val="29"/>
    <w:rsid w:val="00DD1460"/>
    <w:rPr>
      <w:rFonts w:ascii="Times New Roman" w:hAnsi="Times New Roman"/>
      <w:iCs/>
      <w:color w:val="000000" w:themeColor="text1"/>
      <w:sz w:val="20"/>
    </w:rPr>
  </w:style>
  <w:style w:type="paragraph" w:styleId="PargrafodaLista">
    <w:name w:val="List Paragraph"/>
    <w:aliases w:val="Nota de rodapé"/>
    <w:basedOn w:val="Normal"/>
    <w:uiPriority w:val="34"/>
    <w:qFormat/>
    <w:rsid w:val="00984DB5"/>
    <w:pPr>
      <w:spacing w:line="240" w:lineRule="auto"/>
      <w:ind w:firstLine="0"/>
      <w:contextualSpacing/>
      <w:jc w:val="left"/>
    </w:pPr>
    <w:rPr>
      <w:sz w:val="22"/>
    </w:rPr>
  </w:style>
  <w:style w:type="paragraph" w:styleId="Subttulo">
    <w:name w:val="Subtitle"/>
    <w:basedOn w:val="Normal"/>
    <w:next w:val="Normal"/>
    <w:link w:val="SubttuloChar2"/>
    <w:autoRedefine/>
    <w:uiPriority w:val="11"/>
    <w:qFormat/>
    <w:rsid w:val="00B7007D"/>
    <w:pPr>
      <w:numPr>
        <w:ilvl w:val="1"/>
      </w:numPr>
      <w:spacing w:before="240" w:after="240" w:line="240" w:lineRule="auto"/>
      <w:ind w:firstLine="851"/>
    </w:pPr>
    <w:rPr>
      <w:rFonts w:asciiTheme="majorHAnsi" w:eastAsiaTheme="majorEastAsia" w:hAnsiTheme="majorHAnsi" w:cstheme="majorBidi"/>
      <w:iCs/>
      <w:spacing w:val="15"/>
      <w:szCs w:val="24"/>
    </w:rPr>
  </w:style>
  <w:style w:type="character" w:customStyle="1" w:styleId="SubttuloChar">
    <w:name w:val="Subtítulo Char"/>
    <w:basedOn w:val="Fontepargpadro"/>
    <w:uiPriority w:val="11"/>
    <w:rsid w:val="00FE673D"/>
    <w:rPr>
      <w:rFonts w:ascii="Times New Roman" w:eastAsiaTheme="majorEastAsia" w:hAnsi="Times New Roman" w:cstheme="majorBidi"/>
      <w:b/>
      <w:iCs/>
      <w:color w:val="000000" w:themeColor="text1"/>
      <w:spacing w:val="15"/>
      <w:sz w:val="24"/>
      <w:szCs w:val="24"/>
    </w:rPr>
  </w:style>
  <w:style w:type="character" w:customStyle="1" w:styleId="SubttuloChar1">
    <w:name w:val="Subtítulo Char1"/>
    <w:basedOn w:val="Fontepargpadro"/>
    <w:uiPriority w:val="11"/>
    <w:rsid w:val="00684433"/>
    <w:rPr>
      <w:rFonts w:asciiTheme="majorHAnsi" w:eastAsiaTheme="majorEastAsia" w:hAnsiTheme="majorHAnsi" w:cstheme="majorBidi"/>
      <w:b/>
      <w:iCs/>
      <w:color w:val="000000" w:themeColor="text1"/>
      <w:sz w:val="24"/>
      <w:szCs w:val="24"/>
    </w:rPr>
  </w:style>
  <w:style w:type="character" w:customStyle="1" w:styleId="SubttuloChar2">
    <w:name w:val="Subtítulo Char2"/>
    <w:basedOn w:val="Fontepargpadro"/>
    <w:link w:val="Subttulo"/>
    <w:uiPriority w:val="11"/>
    <w:rsid w:val="00B7007D"/>
    <w:rPr>
      <w:rFonts w:asciiTheme="majorHAnsi" w:eastAsiaTheme="majorEastAsia" w:hAnsiTheme="majorHAnsi" w:cstheme="majorBidi"/>
      <w:iCs/>
      <w:spacing w:val="15"/>
      <w:sz w:val="24"/>
      <w:szCs w:val="24"/>
    </w:rPr>
  </w:style>
  <w:style w:type="character" w:customStyle="1" w:styleId="SubttuloChar3">
    <w:name w:val="Subtítulo Char3"/>
    <w:basedOn w:val="Fontepargpadro"/>
    <w:uiPriority w:val="11"/>
    <w:rsid w:val="00FE673D"/>
    <w:rPr>
      <w:rFonts w:asciiTheme="majorHAnsi" w:eastAsiaTheme="majorEastAsia" w:hAnsiTheme="majorHAnsi" w:cstheme="majorBidi"/>
      <w:b/>
      <w:iCs/>
      <w:sz w:val="24"/>
      <w:szCs w:val="24"/>
    </w:rPr>
  </w:style>
  <w:style w:type="character" w:customStyle="1" w:styleId="SubttuloChar4">
    <w:name w:val="Subtítulo Char4"/>
    <w:basedOn w:val="Fontepargpadro"/>
    <w:uiPriority w:val="11"/>
    <w:rsid w:val="00F469A5"/>
    <w:rPr>
      <w:rFonts w:ascii="Times New Roman" w:eastAsiaTheme="majorEastAsia" w:hAnsi="Times New Roman" w:cstheme="majorBidi"/>
      <w:b/>
      <w:iCs/>
      <w:sz w:val="24"/>
      <w:szCs w:val="24"/>
    </w:rPr>
  </w:style>
  <w:style w:type="character" w:customStyle="1" w:styleId="SubttuloChar5">
    <w:name w:val="Subtítulo Char5"/>
    <w:basedOn w:val="Fontepargpadro"/>
    <w:uiPriority w:val="11"/>
    <w:rsid w:val="00611F16"/>
    <w:rPr>
      <w:rFonts w:ascii="Times New Roman" w:eastAsiaTheme="majorEastAsia" w:hAnsi="Times New Roman" w:cstheme="majorBidi"/>
      <w:iCs/>
      <w:sz w:val="24"/>
      <w:szCs w:val="24"/>
    </w:rPr>
  </w:style>
  <w:style w:type="character" w:customStyle="1" w:styleId="SubttuloChar6">
    <w:name w:val="Subtítulo Char6"/>
    <w:basedOn w:val="Fontepargpadro"/>
    <w:uiPriority w:val="11"/>
    <w:rsid w:val="00247085"/>
    <w:rPr>
      <w:rFonts w:asciiTheme="majorHAnsi" w:eastAsiaTheme="majorEastAsia" w:hAnsiTheme="majorHAnsi" w:cstheme="majorBidi"/>
      <w:b/>
      <w:iCs/>
      <w:color w:val="000000" w:themeColor="text1"/>
      <w:sz w:val="24"/>
      <w:szCs w:val="24"/>
    </w:rPr>
  </w:style>
  <w:style w:type="paragraph" w:customStyle="1" w:styleId="Citaocommarcao">
    <w:name w:val="Citação com marcação"/>
    <w:basedOn w:val="Citao"/>
    <w:autoRedefine/>
    <w:qFormat/>
    <w:rsid w:val="00DD1460"/>
  </w:style>
  <w:style w:type="character" w:customStyle="1" w:styleId="Ttulo1Char">
    <w:name w:val="Título 1 Char"/>
    <w:basedOn w:val="Fontepargpadro"/>
    <w:link w:val="Ttulo1"/>
    <w:uiPriority w:val="9"/>
    <w:rsid w:val="00116350"/>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116350"/>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875CA8"/>
    <w:rPr>
      <w:rFonts w:asciiTheme="majorHAnsi" w:eastAsiaTheme="majorEastAsia" w:hAnsiTheme="majorHAnsi" w:cstheme="majorBidi"/>
      <w:b/>
      <w:bCs/>
      <w:color w:val="4F81BD" w:themeColor="accent1"/>
      <w:sz w:val="24"/>
    </w:rPr>
  </w:style>
  <w:style w:type="paragraph" w:styleId="Textodebalo">
    <w:name w:val="Balloon Text"/>
    <w:basedOn w:val="Normal"/>
    <w:link w:val="TextodebaloChar"/>
    <w:uiPriority w:val="99"/>
    <w:semiHidden/>
    <w:unhideWhenUsed/>
    <w:rsid w:val="00875CA8"/>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75CA8"/>
    <w:rPr>
      <w:rFonts w:ascii="Tahoma" w:hAnsi="Tahoma" w:cs="Tahoma"/>
      <w:sz w:val="16"/>
      <w:szCs w:val="16"/>
    </w:rPr>
  </w:style>
  <w:style w:type="paragraph" w:styleId="Cabealho">
    <w:name w:val="header"/>
    <w:basedOn w:val="Normal"/>
    <w:link w:val="CabealhoChar"/>
    <w:uiPriority w:val="99"/>
    <w:unhideWhenUsed/>
    <w:rsid w:val="008363F6"/>
    <w:pPr>
      <w:tabs>
        <w:tab w:val="center" w:pos="4252"/>
        <w:tab w:val="right" w:pos="8504"/>
      </w:tabs>
      <w:spacing w:line="240" w:lineRule="auto"/>
    </w:pPr>
  </w:style>
  <w:style w:type="character" w:customStyle="1" w:styleId="CabealhoChar">
    <w:name w:val="Cabeçalho Char"/>
    <w:basedOn w:val="Fontepargpadro"/>
    <w:link w:val="Cabealho"/>
    <w:uiPriority w:val="99"/>
    <w:rsid w:val="008363F6"/>
    <w:rPr>
      <w:rFonts w:ascii="Times New Roman" w:hAnsi="Times New Roman"/>
      <w:sz w:val="24"/>
    </w:rPr>
  </w:style>
  <w:style w:type="paragraph" w:styleId="Rodap">
    <w:name w:val="footer"/>
    <w:basedOn w:val="Normal"/>
    <w:link w:val="RodapChar"/>
    <w:uiPriority w:val="99"/>
    <w:unhideWhenUsed/>
    <w:rsid w:val="008363F6"/>
    <w:pPr>
      <w:tabs>
        <w:tab w:val="center" w:pos="4252"/>
        <w:tab w:val="right" w:pos="8504"/>
      </w:tabs>
      <w:spacing w:line="240" w:lineRule="auto"/>
    </w:pPr>
  </w:style>
  <w:style w:type="character" w:customStyle="1" w:styleId="RodapChar">
    <w:name w:val="Rodapé Char"/>
    <w:basedOn w:val="Fontepargpadro"/>
    <w:link w:val="Rodap"/>
    <w:uiPriority w:val="99"/>
    <w:rsid w:val="008363F6"/>
    <w:rPr>
      <w:rFonts w:ascii="Times New Roman" w:hAnsi="Times New Roman"/>
      <w:sz w:val="24"/>
    </w:rPr>
  </w:style>
  <w:style w:type="table" w:styleId="Tabelacomgrade">
    <w:name w:val="Table Grid"/>
    <w:basedOn w:val="Tabelanormal"/>
    <w:uiPriority w:val="59"/>
    <w:rsid w:val="003A5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e1">
    <w:name w:val="Light List Accent 1"/>
    <w:basedOn w:val="Tabelanormal"/>
    <w:uiPriority w:val="61"/>
    <w:rsid w:val="003A504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Mdia2-nfase1">
    <w:name w:val="Medium List 2 Accent 1"/>
    <w:basedOn w:val="Tabelanormal"/>
    <w:uiPriority w:val="66"/>
    <w:rsid w:val="00FA329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e5">
    <w:name w:val="Light List Accent 5"/>
    <w:basedOn w:val="Tabelanormal"/>
    <w:uiPriority w:val="61"/>
    <w:rsid w:val="006A674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nfaseSutil">
    <w:name w:val="Subtle Emphasis"/>
    <w:aliases w:val="Exemplos"/>
    <w:basedOn w:val="Fontepargpadro"/>
    <w:uiPriority w:val="19"/>
    <w:qFormat/>
    <w:rsid w:val="00D11E5D"/>
    <w:rPr>
      <w:rFonts w:ascii="Times New Roman" w:hAnsi="Times New Roman"/>
      <w:i w:val="0"/>
      <w:iCs/>
      <w:color w:val="595959" w:themeColor="text1" w:themeTint="A6"/>
      <w:sz w:val="20"/>
    </w:rPr>
  </w:style>
  <w:style w:type="character" w:styleId="Refdecomentrio">
    <w:name w:val="annotation reference"/>
    <w:basedOn w:val="Fontepargpadro"/>
    <w:uiPriority w:val="99"/>
    <w:semiHidden/>
    <w:unhideWhenUsed/>
    <w:rsid w:val="003B1692"/>
    <w:rPr>
      <w:sz w:val="16"/>
      <w:szCs w:val="16"/>
    </w:rPr>
  </w:style>
  <w:style w:type="paragraph" w:styleId="Textodecomentrio">
    <w:name w:val="annotation text"/>
    <w:basedOn w:val="Normal"/>
    <w:link w:val="TextodecomentrioChar"/>
    <w:uiPriority w:val="99"/>
    <w:semiHidden/>
    <w:unhideWhenUsed/>
    <w:rsid w:val="003B169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B1692"/>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3B1692"/>
    <w:rPr>
      <w:b/>
      <w:bCs/>
    </w:rPr>
  </w:style>
  <w:style w:type="character" w:customStyle="1" w:styleId="AssuntodocomentrioChar">
    <w:name w:val="Assunto do comentário Char"/>
    <w:basedOn w:val="TextodecomentrioChar"/>
    <w:link w:val="Assuntodocomentrio"/>
    <w:uiPriority w:val="99"/>
    <w:semiHidden/>
    <w:rsid w:val="003B1692"/>
    <w:rPr>
      <w:rFonts w:ascii="Times New Roman" w:hAnsi="Times New Roman"/>
      <w:b/>
      <w:bCs/>
      <w:sz w:val="20"/>
      <w:szCs w:val="20"/>
    </w:rPr>
  </w:style>
  <w:style w:type="character" w:styleId="Hyperlink">
    <w:name w:val="Hyperlink"/>
    <w:basedOn w:val="Fontepargpadro"/>
    <w:uiPriority w:val="99"/>
    <w:unhideWhenUsed/>
    <w:rsid w:val="00814037"/>
    <w:rPr>
      <w:color w:val="0000FF" w:themeColor="hyperlink"/>
      <w:u w:val="single"/>
    </w:rPr>
  </w:style>
  <w:style w:type="paragraph" w:styleId="Legenda">
    <w:name w:val="caption"/>
    <w:basedOn w:val="Normal"/>
    <w:next w:val="Normal"/>
    <w:uiPriority w:val="35"/>
    <w:unhideWhenUsed/>
    <w:qFormat/>
    <w:rsid w:val="00E81619"/>
    <w:pPr>
      <w:spacing w:after="200" w:line="240" w:lineRule="auto"/>
    </w:pPr>
    <w:rPr>
      <w:b/>
      <w:bCs/>
      <w:color w:val="4F81BD" w:themeColor="accent1"/>
      <w:sz w:val="18"/>
      <w:szCs w:val="18"/>
    </w:rPr>
  </w:style>
  <w:style w:type="paragraph" w:styleId="Textodenotaderodap">
    <w:name w:val="footnote text"/>
    <w:basedOn w:val="Normal"/>
    <w:link w:val="TextodenotaderodapChar"/>
    <w:uiPriority w:val="99"/>
    <w:semiHidden/>
    <w:unhideWhenUsed/>
    <w:rsid w:val="00BE2FDF"/>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BE2FDF"/>
    <w:rPr>
      <w:rFonts w:ascii="Times New Roman" w:hAnsi="Times New Roman"/>
      <w:sz w:val="20"/>
      <w:szCs w:val="20"/>
    </w:rPr>
  </w:style>
  <w:style w:type="character" w:styleId="Refdenotaderodap">
    <w:name w:val="footnote reference"/>
    <w:basedOn w:val="Fontepargpadro"/>
    <w:uiPriority w:val="99"/>
    <w:semiHidden/>
    <w:unhideWhenUsed/>
    <w:rsid w:val="00BE2FD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orpo do Texto"/>
    <w:qFormat/>
    <w:rsid w:val="001C0CCC"/>
    <w:pPr>
      <w:spacing w:after="0" w:line="360" w:lineRule="auto"/>
      <w:ind w:firstLine="851"/>
      <w:jc w:val="both"/>
    </w:pPr>
    <w:rPr>
      <w:rFonts w:ascii="Times New Roman" w:hAnsi="Times New Roman"/>
      <w:sz w:val="24"/>
    </w:rPr>
  </w:style>
  <w:style w:type="paragraph" w:styleId="Ttulo1">
    <w:name w:val="heading 1"/>
    <w:basedOn w:val="Normal"/>
    <w:next w:val="Normal"/>
    <w:link w:val="Ttulo1Char"/>
    <w:uiPriority w:val="9"/>
    <w:qFormat/>
    <w:rsid w:val="0011635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11635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875CA8"/>
    <w:pPr>
      <w:keepNext/>
      <w:keepLines/>
      <w:spacing w:before="20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itao">
    <w:name w:val="Quote"/>
    <w:next w:val="Normal"/>
    <w:link w:val="CitaoChar1"/>
    <w:autoRedefine/>
    <w:uiPriority w:val="29"/>
    <w:qFormat/>
    <w:rsid w:val="00DD1460"/>
    <w:pPr>
      <w:spacing w:after="0" w:line="240" w:lineRule="auto"/>
      <w:ind w:left="2268"/>
      <w:jc w:val="both"/>
    </w:pPr>
    <w:rPr>
      <w:rFonts w:ascii="Times New Roman" w:hAnsi="Times New Roman"/>
      <w:iCs/>
      <w:color w:val="000000" w:themeColor="text1"/>
      <w:sz w:val="20"/>
    </w:rPr>
  </w:style>
  <w:style w:type="character" w:customStyle="1" w:styleId="CitaoChar">
    <w:name w:val="Citação Char"/>
    <w:basedOn w:val="Fontepargpadro"/>
    <w:uiPriority w:val="29"/>
    <w:rsid w:val="00984DB5"/>
    <w:rPr>
      <w:i/>
      <w:iCs/>
      <w:color w:val="000000" w:themeColor="text1"/>
    </w:rPr>
  </w:style>
  <w:style w:type="character" w:customStyle="1" w:styleId="CitaoChar1">
    <w:name w:val="Citação Char1"/>
    <w:basedOn w:val="Fontepargpadro"/>
    <w:link w:val="Citao"/>
    <w:uiPriority w:val="29"/>
    <w:rsid w:val="00DD1460"/>
    <w:rPr>
      <w:rFonts w:ascii="Times New Roman" w:hAnsi="Times New Roman"/>
      <w:iCs/>
      <w:color w:val="000000" w:themeColor="text1"/>
      <w:sz w:val="20"/>
    </w:rPr>
  </w:style>
  <w:style w:type="paragraph" w:styleId="PargrafodaLista">
    <w:name w:val="List Paragraph"/>
    <w:aliases w:val="Nota de rodapé"/>
    <w:basedOn w:val="Normal"/>
    <w:uiPriority w:val="34"/>
    <w:qFormat/>
    <w:rsid w:val="00984DB5"/>
    <w:pPr>
      <w:spacing w:line="240" w:lineRule="auto"/>
      <w:ind w:firstLine="0"/>
      <w:contextualSpacing/>
      <w:jc w:val="left"/>
    </w:pPr>
    <w:rPr>
      <w:sz w:val="22"/>
    </w:rPr>
  </w:style>
  <w:style w:type="paragraph" w:styleId="Subttulo">
    <w:name w:val="Subtitle"/>
    <w:basedOn w:val="Normal"/>
    <w:next w:val="Normal"/>
    <w:link w:val="SubttuloChar2"/>
    <w:autoRedefine/>
    <w:uiPriority w:val="11"/>
    <w:qFormat/>
    <w:rsid w:val="00B7007D"/>
    <w:pPr>
      <w:numPr>
        <w:ilvl w:val="1"/>
      </w:numPr>
      <w:spacing w:before="240" w:after="240" w:line="240" w:lineRule="auto"/>
      <w:ind w:firstLine="851"/>
    </w:pPr>
    <w:rPr>
      <w:rFonts w:asciiTheme="majorHAnsi" w:eastAsiaTheme="majorEastAsia" w:hAnsiTheme="majorHAnsi" w:cstheme="majorBidi"/>
      <w:iCs/>
      <w:spacing w:val="15"/>
      <w:szCs w:val="24"/>
    </w:rPr>
  </w:style>
  <w:style w:type="character" w:customStyle="1" w:styleId="SubttuloChar">
    <w:name w:val="Subtítulo Char"/>
    <w:basedOn w:val="Fontepargpadro"/>
    <w:uiPriority w:val="11"/>
    <w:rsid w:val="00FE673D"/>
    <w:rPr>
      <w:rFonts w:ascii="Times New Roman" w:eastAsiaTheme="majorEastAsia" w:hAnsi="Times New Roman" w:cstheme="majorBidi"/>
      <w:b/>
      <w:iCs/>
      <w:color w:val="000000" w:themeColor="text1"/>
      <w:spacing w:val="15"/>
      <w:sz w:val="24"/>
      <w:szCs w:val="24"/>
    </w:rPr>
  </w:style>
  <w:style w:type="character" w:customStyle="1" w:styleId="SubttuloChar1">
    <w:name w:val="Subtítulo Char1"/>
    <w:basedOn w:val="Fontepargpadro"/>
    <w:uiPriority w:val="11"/>
    <w:rsid w:val="00684433"/>
    <w:rPr>
      <w:rFonts w:asciiTheme="majorHAnsi" w:eastAsiaTheme="majorEastAsia" w:hAnsiTheme="majorHAnsi" w:cstheme="majorBidi"/>
      <w:b/>
      <w:iCs/>
      <w:color w:val="000000" w:themeColor="text1"/>
      <w:sz w:val="24"/>
      <w:szCs w:val="24"/>
    </w:rPr>
  </w:style>
  <w:style w:type="character" w:customStyle="1" w:styleId="SubttuloChar2">
    <w:name w:val="Subtítulo Char2"/>
    <w:basedOn w:val="Fontepargpadro"/>
    <w:link w:val="Subttulo"/>
    <w:uiPriority w:val="11"/>
    <w:rsid w:val="00B7007D"/>
    <w:rPr>
      <w:rFonts w:asciiTheme="majorHAnsi" w:eastAsiaTheme="majorEastAsia" w:hAnsiTheme="majorHAnsi" w:cstheme="majorBidi"/>
      <w:iCs/>
      <w:spacing w:val="15"/>
      <w:sz w:val="24"/>
      <w:szCs w:val="24"/>
    </w:rPr>
  </w:style>
  <w:style w:type="character" w:customStyle="1" w:styleId="SubttuloChar3">
    <w:name w:val="Subtítulo Char3"/>
    <w:basedOn w:val="Fontepargpadro"/>
    <w:uiPriority w:val="11"/>
    <w:rsid w:val="00FE673D"/>
    <w:rPr>
      <w:rFonts w:asciiTheme="majorHAnsi" w:eastAsiaTheme="majorEastAsia" w:hAnsiTheme="majorHAnsi" w:cstheme="majorBidi"/>
      <w:b/>
      <w:iCs/>
      <w:sz w:val="24"/>
      <w:szCs w:val="24"/>
    </w:rPr>
  </w:style>
  <w:style w:type="character" w:customStyle="1" w:styleId="SubttuloChar4">
    <w:name w:val="Subtítulo Char4"/>
    <w:basedOn w:val="Fontepargpadro"/>
    <w:uiPriority w:val="11"/>
    <w:rsid w:val="00F469A5"/>
    <w:rPr>
      <w:rFonts w:ascii="Times New Roman" w:eastAsiaTheme="majorEastAsia" w:hAnsi="Times New Roman" w:cstheme="majorBidi"/>
      <w:b/>
      <w:iCs/>
      <w:sz w:val="24"/>
      <w:szCs w:val="24"/>
    </w:rPr>
  </w:style>
  <w:style w:type="character" w:customStyle="1" w:styleId="SubttuloChar5">
    <w:name w:val="Subtítulo Char5"/>
    <w:basedOn w:val="Fontepargpadro"/>
    <w:uiPriority w:val="11"/>
    <w:rsid w:val="00611F16"/>
    <w:rPr>
      <w:rFonts w:ascii="Times New Roman" w:eastAsiaTheme="majorEastAsia" w:hAnsi="Times New Roman" w:cstheme="majorBidi"/>
      <w:iCs/>
      <w:sz w:val="24"/>
      <w:szCs w:val="24"/>
    </w:rPr>
  </w:style>
  <w:style w:type="character" w:customStyle="1" w:styleId="SubttuloChar6">
    <w:name w:val="Subtítulo Char6"/>
    <w:basedOn w:val="Fontepargpadro"/>
    <w:uiPriority w:val="11"/>
    <w:rsid w:val="00247085"/>
    <w:rPr>
      <w:rFonts w:asciiTheme="majorHAnsi" w:eastAsiaTheme="majorEastAsia" w:hAnsiTheme="majorHAnsi" w:cstheme="majorBidi"/>
      <w:b/>
      <w:iCs/>
      <w:color w:val="000000" w:themeColor="text1"/>
      <w:sz w:val="24"/>
      <w:szCs w:val="24"/>
    </w:rPr>
  </w:style>
  <w:style w:type="paragraph" w:customStyle="1" w:styleId="Citaocommarcao">
    <w:name w:val="Citação com marcação"/>
    <w:basedOn w:val="Citao"/>
    <w:autoRedefine/>
    <w:qFormat/>
    <w:rsid w:val="00DD1460"/>
  </w:style>
  <w:style w:type="character" w:customStyle="1" w:styleId="Ttulo1Char">
    <w:name w:val="Título 1 Char"/>
    <w:basedOn w:val="Fontepargpadro"/>
    <w:link w:val="Ttulo1"/>
    <w:uiPriority w:val="9"/>
    <w:rsid w:val="00116350"/>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116350"/>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875CA8"/>
    <w:rPr>
      <w:rFonts w:asciiTheme="majorHAnsi" w:eastAsiaTheme="majorEastAsia" w:hAnsiTheme="majorHAnsi" w:cstheme="majorBidi"/>
      <w:b/>
      <w:bCs/>
      <w:color w:val="4F81BD" w:themeColor="accent1"/>
      <w:sz w:val="24"/>
    </w:rPr>
  </w:style>
  <w:style w:type="paragraph" w:styleId="Textodebalo">
    <w:name w:val="Balloon Text"/>
    <w:basedOn w:val="Normal"/>
    <w:link w:val="TextodebaloChar"/>
    <w:uiPriority w:val="99"/>
    <w:semiHidden/>
    <w:unhideWhenUsed/>
    <w:rsid w:val="00875CA8"/>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75CA8"/>
    <w:rPr>
      <w:rFonts w:ascii="Tahoma" w:hAnsi="Tahoma" w:cs="Tahoma"/>
      <w:sz w:val="16"/>
      <w:szCs w:val="16"/>
    </w:rPr>
  </w:style>
  <w:style w:type="paragraph" w:styleId="Cabealho">
    <w:name w:val="header"/>
    <w:basedOn w:val="Normal"/>
    <w:link w:val="CabealhoChar"/>
    <w:uiPriority w:val="99"/>
    <w:unhideWhenUsed/>
    <w:rsid w:val="008363F6"/>
    <w:pPr>
      <w:tabs>
        <w:tab w:val="center" w:pos="4252"/>
        <w:tab w:val="right" w:pos="8504"/>
      </w:tabs>
      <w:spacing w:line="240" w:lineRule="auto"/>
    </w:pPr>
  </w:style>
  <w:style w:type="character" w:customStyle="1" w:styleId="CabealhoChar">
    <w:name w:val="Cabeçalho Char"/>
    <w:basedOn w:val="Fontepargpadro"/>
    <w:link w:val="Cabealho"/>
    <w:uiPriority w:val="99"/>
    <w:rsid w:val="008363F6"/>
    <w:rPr>
      <w:rFonts w:ascii="Times New Roman" w:hAnsi="Times New Roman"/>
      <w:sz w:val="24"/>
    </w:rPr>
  </w:style>
  <w:style w:type="paragraph" w:styleId="Rodap">
    <w:name w:val="footer"/>
    <w:basedOn w:val="Normal"/>
    <w:link w:val="RodapChar"/>
    <w:uiPriority w:val="99"/>
    <w:unhideWhenUsed/>
    <w:rsid w:val="008363F6"/>
    <w:pPr>
      <w:tabs>
        <w:tab w:val="center" w:pos="4252"/>
        <w:tab w:val="right" w:pos="8504"/>
      </w:tabs>
      <w:spacing w:line="240" w:lineRule="auto"/>
    </w:pPr>
  </w:style>
  <w:style w:type="character" w:customStyle="1" w:styleId="RodapChar">
    <w:name w:val="Rodapé Char"/>
    <w:basedOn w:val="Fontepargpadro"/>
    <w:link w:val="Rodap"/>
    <w:uiPriority w:val="99"/>
    <w:rsid w:val="008363F6"/>
    <w:rPr>
      <w:rFonts w:ascii="Times New Roman" w:hAnsi="Times New Roman"/>
      <w:sz w:val="24"/>
    </w:rPr>
  </w:style>
  <w:style w:type="table" w:styleId="Tabelacomgrade">
    <w:name w:val="Table Grid"/>
    <w:basedOn w:val="Tabelanormal"/>
    <w:uiPriority w:val="59"/>
    <w:rsid w:val="003A5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e1">
    <w:name w:val="Light List Accent 1"/>
    <w:basedOn w:val="Tabelanormal"/>
    <w:uiPriority w:val="61"/>
    <w:rsid w:val="003A504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Mdia2-nfase1">
    <w:name w:val="Medium List 2 Accent 1"/>
    <w:basedOn w:val="Tabelanormal"/>
    <w:uiPriority w:val="66"/>
    <w:rsid w:val="00FA329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e5">
    <w:name w:val="Light List Accent 5"/>
    <w:basedOn w:val="Tabelanormal"/>
    <w:uiPriority w:val="61"/>
    <w:rsid w:val="006A674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nfaseSutil">
    <w:name w:val="Subtle Emphasis"/>
    <w:aliases w:val="Exemplos"/>
    <w:basedOn w:val="Fontepargpadro"/>
    <w:uiPriority w:val="19"/>
    <w:qFormat/>
    <w:rsid w:val="00D11E5D"/>
    <w:rPr>
      <w:rFonts w:ascii="Times New Roman" w:hAnsi="Times New Roman"/>
      <w:i w:val="0"/>
      <w:iCs/>
      <w:color w:val="595959" w:themeColor="text1" w:themeTint="A6"/>
      <w:sz w:val="20"/>
    </w:rPr>
  </w:style>
  <w:style w:type="character" w:styleId="Refdecomentrio">
    <w:name w:val="annotation reference"/>
    <w:basedOn w:val="Fontepargpadro"/>
    <w:uiPriority w:val="99"/>
    <w:semiHidden/>
    <w:unhideWhenUsed/>
    <w:rsid w:val="003B1692"/>
    <w:rPr>
      <w:sz w:val="16"/>
      <w:szCs w:val="16"/>
    </w:rPr>
  </w:style>
  <w:style w:type="paragraph" w:styleId="Textodecomentrio">
    <w:name w:val="annotation text"/>
    <w:basedOn w:val="Normal"/>
    <w:link w:val="TextodecomentrioChar"/>
    <w:uiPriority w:val="99"/>
    <w:semiHidden/>
    <w:unhideWhenUsed/>
    <w:rsid w:val="003B169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B1692"/>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3B1692"/>
    <w:rPr>
      <w:b/>
      <w:bCs/>
    </w:rPr>
  </w:style>
  <w:style w:type="character" w:customStyle="1" w:styleId="AssuntodocomentrioChar">
    <w:name w:val="Assunto do comentário Char"/>
    <w:basedOn w:val="TextodecomentrioChar"/>
    <w:link w:val="Assuntodocomentrio"/>
    <w:uiPriority w:val="99"/>
    <w:semiHidden/>
    <w:rsid w:val="003B1692"/>
    <w:rPr>
      <w:rFonts w:ascii="Times New Roman" w:hAnsi="Times New Roman"/>
      <w:b/>
      <w:bCs/>
      <w:sz w:val="20"/>
      <w:szCs w:val="20"/>
    </w:rPr>
  </w:style>
  <w:style w:type="character" w:styleId="Hyperlink">
    <w:name w:val="Hyperlink"/>
    <w:basedOn w:val="Fontepargpadro"/>
    <w:uiPriority w:val="99"/>
    <w:unhideWhenUsed/>
    <w:rsid w:val="00814037"/>
    <w:rPr>
      <w:color w:val="0000FF" w:themeColor="hyperlink"/>
      <w:u w:val="single"/>
    </w:rPr>
  </w:style>
  <w:style w:type="paragraph" w:styleId="Legenda">
    <w:name w:val="caption"/>
    <w:basedOn w:val="Normal"/>
    <w:next w:val="Normal"/>
    <w:uiPriority w:val="35"/>
    <w:unhideWhenUsed/>
    <w:qFormat/>
    <w:rsid w:val="00E81619"/>
    <w:pPr>
      <w:spacing w:after="200" w:line="240" w:lineRule="auto"/>
    </w:pPr>
    <w:rPr>
      <w:b/>
      <w:bCs/>
      <w:color w:val="4F81BD" w:themeColor="accent1"/>
      <w:sz w:val="18"/>
      <w:szCs w:val="18"/>
    </w:rPr>
  </w:style>
  <w:style w:type="paragraph" w:styleId="Textodenotaderodap">
    <w:name w:val="footnote text"/>
    <w:basedOn w:val="Normal"/>
    <w:link w:val="TextodenotaderodapChar"/>
    <w:uiPriority w:val="99"/>
    <w:semiHidden/>
    <w:unhideWhenUsed/>
    <w:rsid w:val="00BE2FDF"/>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BE2FDF"/>
    <w:rPr>
      <w:rFonts w:ascii="Times New Roman" w:hAnsi="Times New Roman"/>
      <w:sz w:val="20"/>
      <w:szCs w:val="20"/>
    </w:rPr>
  </w:style>
  <w:style w:type="character" w:styleId="Refdenotaderodap">
    <w:name w:val="footnote reference"/>
    <w:basedOn w:val="Fontepargpadro"/>
    <w:uiPriority w:val="99"/>
    <w:semiHidden/>
    <w:unhideWhenUsed/>
    <w:rsid w:val="00BE2FD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28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bn.br/acontece/noticias/2015/09/cronica-inedita-lima-barreto-encontrada-bn"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1z_XKubs0Zc"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ortugues.uol.com.br/literatura/vida-obra-lima-barreto.html" TargetMode="Externa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comments" Target="comments.xml"/><Relationship Id="rId19"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portuguesnarede.com/2009/05/concordancia-do-verbo-ser.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E932A6-3DCD-4EDE-B92A-0D6BCA8C7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15</Pages>
  <Words>3679</Words>
  <Characters>19868</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Supremo Tribunal Federal</Company>
  <LinksUpToDate>false</LinksUpToDate>
  <CharactersWithSpaces>23501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Lilian</dc:creator>
  <cp:lastModifiedBy>Mariana Aparecida Serejo de Souza Lima</cp:lastModifiedBy>
  <cp:revision>9</cp:revision>
  <cp:lastPrinted>2016-07-01T11:56:00Z</cp:lastPrinted>
  <dcterms:created xsi:type="dcterms:W3CDTF">2016-09-16T18:37:00Z</dcterms:created>
  <dcterms:modified xsi:type="dcterms:W3CDTF">2016-11-30T19:10:00Z</dcterms:modified>
</cp:coreProperties>
</file>